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33284" w14:textId="77777777" w:rsidR="00A91AF7" w:rsidRPr="00E64777" w:rsidRDefault="008F11EF" w:rsidP="008F11EF">
      <w:pPr>
        <w:jc w:val="center"/>
        <w:rPr>
          <w:rFonts w:cs="Times New Roman"/>
          <w:sz w:val="24"/>
          <w:szCs w:val="24"/>
        </w:rPr>
      </w:pPr>
      <w:bookmarkStart w:id="0" w:name="_GoBack"/>
      <w:bookmarkEnd w:id="0"/>
      <w:r w:rsidRPr="00E64777">
        <w:rPr>
          <w:rFonts w:cs="Times New Roman"/>
          <w:sz w:val="24"/>
          <w:szCs w:val="24"/>
        </w:rPr>
        <w:t>Public Spending on Acute and Long-Term Care for Alzheimer’s and Related Dementias</w:t>
      </w:r>
    </w:p>
    <w:p w14:paraId="00A5B013" w14:textId="77777777" w:rsidR="00B932CA" w:rsidRPr="00E64777" w:rsidRDefault="00B932CA" w:rsidP="008F11EF">
      <w:pPr>
        <w:jc w:val="center"/>
        <w:rPr>
          <w:rFonts w:cs="Times New Roman"/>
          <w:sz w:val="24"/>
          <w:szCs w:val="24"/>
        </w:rPr>
      </w:pPr>
    </w:p>
    <w:p w14:paraId="6F606C44" w14:textId="77777777" w:rsidR="00B932CA" w:rsidRPr="00E64777" w:rsidRDefault="008F11EF" w:rsidP="008F11EF">
      <w:pPr>
        <w:jc w:val="center"/>
        <w:rPr>
          <w:rFonts w:cs="Times New Roman"/>
          <w:sz w:val="24"/>
          <w:szCs w:val="24"/>
        </w:rPr>
      </w:pPr>
      <w:r w:rsidRPr="00E64777">
        <w:rPr>
          <w:rFonts w:cs="Times New Roman"/>
          <w:sz w:val="24"/>
          <w:szCs w:val="24"/>
        </w:rPr>
        <w:t>Norma B. Coe</w:t>
      </w:r>
      <w:r w:rsidR="00E64777" w:rsidRPr="00E64777">
        <w:rPr>
          <w:rFonts w:cs="Times New Roman"/>
          <w:sz w:val="24"/>
          <w:szCs w:val="24"/>
        </w:rPr>
        <w:t>, PhD</w:t>
      </w:r>
    </w:p>
    <w:p w14:paraId="612662B7" w14:textId="77777777" w:rsidR="00B932CA" w:rsidRPr="00E64777" w:rsidRDefault="00B932CA" w:rsidP="008F11EF">
      <w:pPr>
        <w:jc w:val="center"/>
        <w:rPr>
          <w:rFonts w:cs="Times New Roman"/>
          <w:sz w:val="24"/>
          <w:szCs w:val="24"/>
        </w:rPr>
      </w:pPr>
      <w:r w:rsidRPr="00E64777">
        <w:rPr>
          <w:rFonts w:cs="Times New Roman"/>
          <w:sz w:val="24"/>
          <w:szCs w:val="24"/>
        </w:rPr>
        <w:t>University of Pennsylvania</w:t>
      </w:r>
    </w:p>
    <w:p w14:paraId="0E7329CF" w14:textId="77777777" w:rsidR="005D4612" w:rsidRDefault="005D4612" w:rsidP="005D4612">
      <w:pPr>
        <w:jc w:val="center"/>
        <w:rPr>
          <w:rFonts w:cs="Times New Roman"/>
          <w:sz w:val="24"/>
          <w:szCs w:val="24"/>
        </w:rPr>
      </w:pPr>
    </w:p>
    <w:p w14:paraId="78271716" w14:textId="77777777" w:rsidR="00334406" w:rsidRPr="00E64777" w:rsidRDefault="00334406" w:rsidP="00334406">
      <w:pPr>
        <w:jc w:val="center"/>
        <w:rPr>
          <w:rFonts w:cs="Times New Roman"/>
          <w:sz w:val="24"/>
          <w:szCs w:val="24"/>
        </w:rPr>
      </w:pPr>
      <w:r w:rsidRPr="00E64777">
        <w:rPr>
          <w:rFonts w:cs="Times New Roman"/>
          <w:sz w:val="24"/>
          <w:szCs w:val="24"/>
        </w:rPr>
        <w:t>Lindsay White, PhD</w:t>
      </w:r>
      <w:r>
        <w:rPr>
          <w:rFonts w:cs="Times New Roman"/>
          <w:sz w:val="24"/>
          <w:szCs w:val="24"/>
        </w:rPr>
        <w:t xml:space="preserve"> MPH</w:t>
      </w:r>
    </w:p>
    <w:p w14:paraId="0EADA806" w14:textId="37139990" w:rsidR="00334406" w:rsidRDefault="00334406" w:rsidP="00334406">
      <w:pPr>
        <w:jc w:val="center"/>
        <w:rPr>
          <w:rFonts w:cs="Times New Roman"/>
          <w:sz w:val="24"/>
          <w:szCs w:val="24"/>
        </w:rPr>
      </w:pPr>
      <w:r>
        <w:rPr>
          <w:rFonts w:cs="Times New Roman"/>
          <w:sz w:val="24"/>
          <w:szCs w:val="24"/>
        </w:rPr>
        <w:t>RTI International</w:t>
      </w:r>
    </w:p>
    <w:p w14:paraId="05F709AD" w14:textId="77777777" w:rsidR="00334406" w:rsidRDefault="00334406" w:rsidP="00334406">
      <w:pPr>
        <w:jc w:val="center"/>
        <w:rPr>
          <w:rFonts w:cs="Times New Roman"/>
          <w:sz w:val="24"/>
          <w:szCs w:val="24"/>
        </w:rPr>
      </w:pPr>
    </w:p>
    <w:p w14:paraId="76B7F036" w14:textId="2379B074" w:rsidR="005D4612" w:rsidRDefault="005D4612" w:rsidP="005D4612">
      <w:pPr>
        <w:jc w:val="center"/>
        <w:rPr>
          <w:rFonts w:cs="Times New Roman"/>
          <w:sz w:val="24"/>
          <w:szCs w:val="24"/>
        </w:rPr>
      </w:pPr>
      <w:r>
        <w:rPr>
          <w:rFonts w:cs="Times New Roman"/>
          <w:sz w:val="24"/>
          <w:szCs w:val="24"/>
        </w:rPr>
        <w:t>Melissa Oney, PhD</w:t>
      </w:r>
    </w:p>
    <w:p w14:paraId="098737F0" w14:textId="77777777" w:rsidR="005D4612" w:rsidRDefault="005D4612" w:rsidP="005D4612">
      <w:pPr>
        <w:jc w:val="center"/>
        <w:rPr>
          <w:rFonts w:cs="Times New Roman"/>
          <w:sz w:val="24"/>
          <w:szCs w:val="24"/>
        </w:rPr>
      </w:pPr>
      <w:r>
        <w:rPr>
          <w:rFonts w:cs="Times New Roman"/>
          <w:sz w:val="24"/>
          <w:szCs w:val="24"/>
        </w:rPr>
        <w:t>University of Pennsylvania</w:t>
      </w:r>
    </w:p>
    <w:p w14:paraId="109A2AAE" w14:textId="5792F728" w:rsidR="005D4612" w:rsidRPr="00E64777" w:rsidRDefault="001166B5" w:rsidP="008F11EF">
      <w:pPr>
        <w:jc w:val="center"/>
        <w:rPr>
          <w:rFonts w:cs="Times New Roman"/>
          <w:sz w:val="24"/>
          <w:szCs w:val="24"/>
        </w:rPr>
      </w:pPr>
      <w:r w:rsidRPr="00E64777">
        <w:rPr>
          <w:rFonts w:cs="Times New Roman"/>
          <w:sz w:val="24"/>
          <w:szCs w:val="24"/>
        </w:rPr>
        <w:t xml:space="preserve"> </w:t>
      </w:r>
    </w:p>
    <w:p w14:paraId="00A802B5" w14:textId="77777777" w:rsidR="00E64777" w:rsidRDefault="00920D44" w:rsidP="008F11EF">
      <w:pPr>
        <w:jc w:val="center"/>
        <w:rPr>
          <w:rFonts w:cs="Times New Roman"/>
          <w:sz w:val="24"/>
          <w:szCs w:val="24"/>
        </w:rPr>
      </w:pPr>
      <w:r>
        <w:rPr>
          <w:rFonts w:cs="Times New Roman"/>
          <w:sz w:val="24"/>
          <w:szCs w:val="24"/>
        </w:rPr>
        <w:t>Anirban Basu, PhD</w:t>
      </w:r>
    </w:p>
    <w:p w14:paraId="487C9865" w14:textId="77777777" w:rsidR="00920D44" w:rsidRDefault="00920D44" w:rsidP="008F11EF">
      <w:pPr>
        <w:jc w:val="center"/>
        <w:rPr>
          <w:rFonts w:cs="Times New Roman"/>
          <w:sz w:val="24"/>
          <w:szCs w:val="24"/>
        </w:rPr>
      </w:pPr>
      <w:r>
        <w:rPr>
          <w:rFonts w:cs="Times New Roman"/>
          <w:sz w:val="24"/>
          <w:szCs w:val="24"/>
        </w:rPr>
        <w:t>University of Washington</w:t>
      </w:r>
    </w:p>
    <w:p w14:paraId="6EEF2ED6" w14:textId="77777777" w:rsidR="00920D44" w:rsidRPr="00E64777" w:rsidRDefault="00920D44" w:rsidP="008F11EF">
      <w:pPr>
        <w:jc w:val="center"/>
        <w:rPr>
          <w:rFonts w:cs="Times New Roman"/>
          <w:sz w:val="24"/>
          <w:szCs w:val="24"/>
        </w:rPr>
      </w:pPr>
    </w:p>
    <w:p w14:paraId="68E4AC5E" w14:textId="77777777" w:rsidR="008F11EF" w:rsidRPr="00E64777" w:rsidRDefault="00662ADA" w:rsidP="008F11EF">
      <w:pPr>
        <w:jc w:val="center"/>
        <w:rPr>
          <w:rFonts w:cs="Times New Roman"/>
          <w:sz w:val="24"/>
          <w:szCs w:val="24"/>
        </w:rPr>
      </w:pPr>
      <w:r w:rsidRPr="00E64777">
        <w:rPr>
          <w:rFonts w:cs="Times New Roman"/>
          <w:sz w:val="24"/>
          <w:szCs w:val="24"/>
        </w:rPr>
        <w:t xml:space="preserve">Eric </w:t>
      </w:r>
      <w:r w:rsidR="00E64777" w:rsidRPr="00E64777">
        <w:rPr>
          <w:rFonts w:cs="Times New Roman"/>
          <w:sz w:val="24"/>
          <w:szCs w:val="24"/>
        </w:rPr>
        <w:t xml:space="preserve">B. </w:t>
      </w:r>
      <w:r w:rsidRPr="00E64777">
        <w:rPr>
          <w:rFonts w:cs="Times New Roman"/>
          <w:sz w:val="24"/>
          <w:szCs w:val="24"/>
        </w:rPr>
        <w:t>Larson</w:t>
      </w:r>
      <w:r w:rsidR="00E64777" w:rsidRPr="00E64777">
        <w:rPr>
          <w:rFonts w:cs="Times New Roman"/>
          <w:sz w:val="24"/>
          <w:szCs w:val="24"/>
        </w:rPr>
        <w:t>, MD MPH</w:t>
      </w:r>
    </w:p>
    <w:p w14:paraId="27B59041" w14:textId="77777777" w:rsidR="00E64777" w:rsidRPr="00E64777" w:rsidRDefault="00E64777" w:rsidP="008F11EF">
      <w:pPr>
        <w:jc w:val="center"/>
        <w:rPr>
          <w:rFonts w:cs="Times New Roman"/>
          <w:sz w:val="24"/>
          <w:szCs w:val="24"/>
        </w:rPr>
      </w:pPr>
      <w:r w:rsidRPr="00E64777">
        <w:rPr>
          <w:rFonts w:eastAsia="Times New Roman" w:cs="Arial"/>
          <w:color w:val="000000"/>
          <w:sz w:val="24"/>
          <w:szCs w:val="24"/>
          <w:shd w:val="clear" w:color="auto" w:fill="FFFFFF"/>
        </w:rPr>
        <w:t>Kaiser Permanente Washi</w:t>
      </w:r>
      <w:r w:rsidR="00C1306D">
        <w:rPr>
          <w:rFonts w:eastAsia="Times New Roman" w:cs="Arial"/>
          <w:color w:val="000000"/>
          <w:sz w:val="24"/>
          <w:szCs w:val="24"/>
          <w:shd w:val="clear" w:color="auto" w:fill="FFFFFF"/>
        </w:rPr>
        <w:t>ngton Health Research Institute</w:t>
      </w:r>
    </w:p>
    <w:p w14:paraId="7B6BDBFC" w14:textId="77777777" w:rsidR="00E64777" w:rsidRPr="00E64777" w:rsidRDefault="00E64777">
      <w:pPr>
        <w:rPr>
          <w:rFonts w:cs="Times New Roman"/>
          <w:b/>
          <w:sz w:val="24"/>
          <w:szCs w:val="24"/>
        </w:rPr>
      </w:pPr>
    </w:p>
    <w:p w14:paraId="73E35299" w14:textId="77777777" w:rsidR="00E64777" w:rsidRPr="00E64777" w:rsidRDefault="00E64777">
      <w:pPr>
        <w:rPr>
          <w:rFonts w:cs="Times New Roman"/>
          <w:b/>
          <w:sz w:val="24"/>
          <w:szCs w:val="24"/>
        </w:rPr>
      </w:pPr>
      <w:r w:rsidRPr="00E64777">
        <w:rPr>
          <w:rFonts w:cs="Times New Roman"/>
          <w:b/>
          <w:sz w:val="24"/>
          <w:szCs w:val="24"/>
        </w:rPr>
        <w:t>Corresponding Author:</w:t>
      </w:r>
    </w:p>
    <w:p w14:paraId="72E4A1C1" w14:textId="77777777" w:rsidR="00E64777" w:rsidRPr="00E64777" w:rsidRDefault="00E64777" w:rsidP="00334406">
      <w:pPr>
        <w:spacing w:after="0" w:line="240" w:lineRule="auto"/>
        <w:rPr>
          <w:rFonts w:cs="Times New Roman"/>
          <w:sz w:val="24"/>
          <w:szCs w:val="24"/>
        </w:rPr>
      </w:pPr>
      <w:r w:rsidRPr="00E64777">
        <w:rPr>
          <w:rFonts w:cs="Times New Roman"/>
          <w:sz w:val="24"/>
          <w:szCs w:val="24"/>
        </w:rPr>
        <w:t>Norma B. Coe</w:t>
      </w:r>
    </w:p>
    <w:p w14:paraId="481E51CA" w14:textId="77777777" w:rsidR="00E64777" w:rsidRPr="00E64777" w:rsidRDefault="00E64777" w:rsidP="00334406">
      <w:pPr>
        <w:spacing w:after="0" w:line="240" w:lineRule="auto"/>
        <w:rPr>
          <w:rFonts w:cs="Times New Roman"/>
          <w:sz w:val="24"/>
          <w:szCs w:val="24"/>
        </w:rPr>
      </w:pPr>
      <w:r w:rsidRPr="00E64777">
        <w:rPr>
          <w:rFonts w:cs="Times New Roman"/>
          <w:sz w:val="24"/>
          <w:szCs w:val="24"/>
        </w:rPr>
        <w:t>Blockley Hall, Rm 1110</w:t>
      </w:r>
    </w:p>
    <w:p w14:paraId="4E3482C8" w14:textId="77777777" w:rsidR="00E64777" w:rsidRPr="00E64777" w:rsidRDefault="00E64777" w:rsidP="00334406">
      <w:pPr>
        <w:spacing w:after="0" w:line="240" w:lineRule="auto"/>
        <w:rPr>
          <w:rFonts w:cs="Times New Roman"/>
          <w:sz w:val="24"/>
          <w:szCs w:val="24"/>
        </w:rPr>
      </w:pPr>
      <w:r w:rsidRPr="00E64777">
        <w:rPr>
          <w:rFonts w:cs="Times New Roman"/>
          <w:sz w:val="24"/>
          <w:szCs w:val="24"/>
        </w:rPr>
        <w:t>423 Guardian Drive</w:t>
      </w:r>
    </w:p>
    <w:p w14:paraId="4F8A08AC" w14:textId="77777777" w:rsidR="00E64777" w:rsidRPr="00E64777" w:rsidRDefault="00E64777" w:rsidP="00334406">
      <w:pPr>
        <w:spacing w:after="0" w:line="240" w:lineRule="auto"/>
        <w:rPr>
          <w:rFonts w:cs="Times New Roman"/>
          <w:sz w:val="24"/>
          <w:szCs w:val="24"/>
        </w:rPr>
      </w:pPr>
      <w:r w:rsidRPr="00E64777">
        <w:rPr>
          <w:rFonts w:cs="Times New Roman"/>
          <w:sz w:val="24"/>
          <w:szCs w:val="24"/>
        </w:rPr>
        <w:t>Philadelphia, PA 19104</w:t>
      </w:r>
    </w:p>
    <w:p w14:paraId="7D7B9C67" w14:textId="77777777" w:rsidR="00E64777" w:rsidRPr="00E64777" w:rsidRDefault="001C1110" w:rsidP="00334406">
      <w:pPr>
        <w:spacing w:after="0" w:line="240" w:lineRule="auto"/>
        <w:rPr>
          <w:rFonts w:cs="Times New Roman"/>
          <w:sz w:val="24"/>
          <w:szCs w:val="24"/>
        </w:rPr>
      </w:pPr>
      <w:hyperlink r:id="rId8" w:history="1">
        <w:r w:rsidR="00E64777" w:rsidRPr="00E64777">
          <w:rPr>
            <w:rStyle w:val="Hyperlink"/>
            <w:rFonts w:cs="Times New Roman"/>
            <w:sz w:val="24"/>
            <w:szCs w:val="24"/>
          </w:rPr>
          <w:t>nbcoe@pennmedicine.upenn.edu</w:t>
        </w:r>
      </w:hyperlink>
    </w:p>
    <w:p w14:paraId="0A2C072B" w14:textId="77777777" w:rsidR="00E64777" w:rsidRPr="00E64777" w:rsidRDefault="00E64777" w:rsidP="00334406">
      <w:pPr>
        <w:spacing w:after="0" w:line="240" w:lineRule="auto"/>
        <w:rPr>
          <w:rFonts w:cs="Times New Roman"/>
          <w:b/>
          <w:sz w:val="24"/>
          <w:szCs w:val="24"/>
        </w:rPr>
      </w:pPr>
      <w:r w:rsidRPr="00E64777">
        <w:rPr>
          <w:rFonts w:cs="Times New Roman"/>
          <w:sz w:val="24"/>
          <w:szCs w:val="24"/>
        </w:rPr>
        <w:t>215-746-0475</w:t>
      </w:r>
      <w:r w:rsidRPr="00E64777">
        <w:rPr>
          <w:rFonts w:cs="Times New Roman"/>
          <w:b/>
          <w:sz w:val="24"/>
          <w:szCs w:val="24"/>
        </w:rPr>
        <w:br w:type="page"/>
      </w:r>
    </w:p>
    <w:p w14:paraId="561BB7E3" w14:textId="590CAD67" w:rsidR="00EE6CA9" w:rsidRPr="00E64777" w:rsidRDefault="00EE6CA9" w:rsidP="00C1306D">
      <w:pPr>
        <w:spacing w:after="0"/>
        <w:rPr>
          <w:rFonts w:cs="Times New Roman"/>
          <w:b/>
          <w:sz w:val="24"/>
          <w:szCs w:val="24"/>
        </w:rPr>
      </w:pPr>
      <w:r w:rsidRPr="00E64777">
        <w:rPr>
          <w:rFonts w:cs="Times New Roman"/>
          <w:b/>
          <w:sz w:val="24"/>
          <w:szCs w:val="24"/>
        </w:rPr>
        <w:lastRenderedPageBreak/>
        <w:t>Background</w:t>
      </w:r>
      <w:r w:rsidR="00C47D13">
        <w:rPr>
          <w:rFonts w:cs="Times New Roman"/>
          <w:b/>
          <w:sz w:val="24"/>
          <w:szCs w:val="24"/>
        </w:rPr>
        <w:t xml:space="preserve"> </w:t>
      </w:r>
    </w:p>
    <w:p w14:paraId="006A734F" w14:textId="00EC581B" w:rsidR="001F510B" w:rsidRPr="001F510B" w:rsidRDefault="001F510B" w:rsidP="004327E9">
      <w:pPr>
        <w:spacing w:after="0"/>
        <w:rPr>
          <w:rFonts w:cs="Times New Roman"/>
          <w:b/>
          <w:sz w:val="24"/>
          <w:szCs w:val="24"/>
        </w:rPr>
      </w:pPr>
      <w:r>
        <w:rPr>
          <w:rFonts w:cs="Times New Roman"/>
          <w:sz w:val="24"/>
          <w:szCs w:val="24"/>
        </w:rPr>
        <w:tab/>
      </w:r>
      <w:r w:rsidR="004327E9">
        <w:rPr>
          <w:rFonts w:cs="Times New Roman"/>
          <w:sz w:val="24"/>
          <w:szCs w:val="24"/>
        </w:rPr>
        <w:t xml:space="preserve">Current estimates </w:t>
      </w:r>
      <w:r w:rsidR="00856B08">
        <w:rPr>
          <w:rFonts w:cs="Times New Roman"/>
          <w:sz w:val="24"/>
          <w:szCs w:val="24"/>
        </w:rPr>
        <w:t>of the cost of A</w:t>
      </w:r>
      <w:r w:rsidR="006E76F2">
        <w:rPr>
          <w:rFonts w:cs="Times New Roman"/>
          <w:sz w:val="24"/>
          <w:szCs w:val="24"/>
        </w:rPr>
        <w:t>lzheimer’s disease and related dementias (A</w:t>
      </w:r>
      <w:r w:rsidR="00856B08">
        <w:rPr>
          <w:rFonts w:cs="Times New Roman"/>
          <w:sz w:val="24"/>
          <w:szCs w:val="24"/>
        </w:rPr>
        <w:t>DRD</w:t>
      </w:r>
      <w:r w:rsidR="006E76F2">
        <w:rPr>
          <w:rFonts w:cs="Times New Roman"/>
          <w:sz w:val="24"/>
          <w:szCs w:val="24"/>
        </w:rPr>
        <w:t>)</w:t>
      </w:r>
      <w:r w:rsidR="00856B08">
        <w:rPr>
          <w:rFonts w:cs="Times New Roman"/>
          <w:sz w:val="24"/>
          <w:szCs w:val="24"/>
        </w:rPr>
        <w:t xml:space="preserve"> to the U</w:t>
      </w:r>
      <w:r w:rsidR="006E76F2">
        <w:rPr>
          <w:rFonts w:cs="Times New Roman"/>
          <w:sz w:val="24"/>
          <w:szCs w:val="24"/>
        </w:rPr>
        <w:t xml:space="preserve">nited </w:t>
      </w:r>
      <w:r w:rsidR="00856B08">
        <w:rPr>
          <w:rFonts w:cs="Times New Roman"/>
          <w:sz w:val="24"/>
          <w:szCs w:val="24"/>
        </w:rPr>
        <w:t>S</w:t>
      </w:r>
      <w:r w:rsidR="006E76F2">
        <w:rPr>
          <w:rFonts w:cs="Times New Roman"/>
          <w:sz w:val="24"/>
          <w:szCs w:val="24"/>
        </w:rPr>
        <w:t>tates</w:t>
      </w:r>
      <w:r w:rsidR="00856B08">
        <w:rPr>
          <w:rFonts w:cs="Times New Roman"/>
          <w:sz w:val="24"/>
          <w:szCs w:val="24"/>
        </w:rPr>
        <w:t xml:space="preserve"> government </w:t>
      </w:r>
      <w:r w:rsidR="004327E9">
        <w:rPr>
          <w:rFonts w:cs="Times New Roman"/>
          <w:sz w:val="24"/>
          <w:szCs w:val="24"/>
        </w:rPr>
        <w:t xml:space="preserve">are </w:t>
      </w:r>
      <w:r w:rsidR="00856B08">
        <w:rPr>
          <w:rFonts w:cs="Times New Roman"/>
          <w:sz w:val="24"/>
          <w:szCs w:val="24"/>
        </w:rPr>
        <w:t>incomplete,</w:t>
      </w:r>
      <w:r w:rsidR="004327E9">
        <w:rPr>
          <w:rFonts w:cs="Times New Roman"/>
          <w:sz w:val="24"/>
          <w:szCs w:val="24"/>
        </w:rPr>
        <w:t xml:space="preserve"> </w:t>
      </w:r>
      <w:r w:rsidR="002D054A">
        <w:rPr>
          <w:rFonts w:cs="Times New Roman"/>
          <w:sz w:val="24"/>
          <w:szCs w:val="24"/>
        </w:rPr>
        <w:t xml:space="preserve">largely </w:t>
      </w:r>
      <w:r w:rsidR="004327E9">
        <w:rPr>
          <w:rFonts w:cs="Times New Roman"/>
          <w:sz w:val="24"/>
          <w:szCs w:val="24"/>
        </w:rPr>
        <w:t>ignoring Part D and Medicaid</w:t>
      </w:r>
      <w:r w:rsidR="00AB2D34">
        <w:rPr>
          <w:rFonts w:cs="Times New Roman"/>
          <w:sz w:val="24"/>
          <w:szCs w:val="24"/>
        </w:rPr>
        <w:t>,</w:t>
      </w:r>
      <w:r w:rsidR="00A0586F">
        <w:rPr>
          <w:rFonts w:cs="Times New Roman"/>
          <w:sz w:val="24"/>
          <w:szCs w:val="24"/>
        </w:rPr>
        <w:t xml:space="preserve"> and </w:t>
      </w:r>
      <w:r w:rsidR="002D054A">
        <w:rPr>
          <w:rFonts w:cs="Times New Roman"/>
          <w:sz w:val="24"/>
          <w:szCs w:val="24"/>
        </w:rPr>
        <w:t xml:space="preserve">static, </w:t>
      </w:r>
      <w:r w:rsidR="00E21811">
        <w:rPr>
          <w:rFonts w:cs="Times New Roman"/>
          <w:sz w:val="24"/>
          <w:szCs w:val="24"/>
        </w:rPr>
        <w:t xml:space="preserve">overlooking </w:t>
      </w:r>
      <w:r w:rsidR="002D054A">
        <w:rPr>
          <w:rFonts w:cs="Times New Roman"/>
          <w:sz w:val="24"/>
          <w:szCs w:val="24"/>
        </w:rPr>
        <w:t>variation in</w:t>
      </w:r>
      <w:r w:rsidR="004B5CDD">
        <w:rPr>
          <w:rFonts w:cs="Times New Roman"/>
          <w:sz w:val="24"/>
          <w:szCs w:val="24"/>
        </w:rPr>
        <w:t xml:space="preserve"> </w:t>
      </w:r>
      <w:r w:rsidR="004327E9">
        <w:rPr>
          <w:rFonts w:cs="Times New Roman"/>
          <w:sz w:val="24"/>
          <w:szCs w:val="24"/>
        </w:rPr>
        <w:t xml:space="preserve">costs </w:t>
      </w:r>
      <w:r w:rsidR="004B5CDD">
        <w:rPr>
          <w:rFonts w:cs="Times New Roman"/>
          <w:sz w:val="24"/>
          <w:szCs w:val="24"/>
        </w:rPr>
        <w:t xml:space="preserve">over the course </w:t>
      </w:r>
      <w:r w:rsidR="004327E9">
        <w:rPr>
          <w:rFonts w:cs="Times New Roman"/>
          <w:sz w:val="24"/>
          <w:szCs w:val="24"/>
        </w:rPr>
        <w:t>of the disease</w:t>
      </w:r>
      <w:r w:rsidR="00856B08">
        <w:rPr>
          <w:rFonts w:cs="Times New Roman"/>
          <w:sz w:val="24"/>
          <w:szCs w:val="24"/>
        </w:rPr>
        <w:t xml:space="preserve">. </w:t>
      </w:r>
    </w:p>
    <w:p w14:paraId="0ED64A23" w14:textId="77777777" w:rsidR="00EE6CA9" w:rsidRPr="00E64777" w:rsidRDefault="00EE6CA9" w:rsidP="00C1306D">
      <w:pPr>
        <w:spacing w:after="0"/>
        <w:rPr>
          <w:rFonts w:cs="Times New Roman"/>
          <w:b/>
          <w:sz w:val="24"/>
          <w:szCs w:val="24"/>
        </w:rPr>
      </w:pPr>
      <w:r w:rsidRPr="00E64777">
        <w:rPr>
          <w:rFonts w:cs="Times New Roman"/>
          <w:b/>
          <w:sz w:val="24"/>
          <w:szCs w:val="24"/>
        </w:rPr>
        <w:t>Methods</w:t>
      </w:r>
    </w:p>
    <w:p w14:paraId="4DE6C92D" w14:textId="49CB6BCE" w:rsidR="005640C4" w:rsidRPr="00E64777" w:rsidRDefault="00E43A9D" w:rsidP="007608B5">
      <w:pPr>
        <w:spacing w:after="0"/>
        <w:ind w:firstLine="720"/>
        <w:rPr>
          <w:rFonts w:cs="Times New Roman"/>
          <w:sz w:val="24"/>
          <w:szCs w:val="24"/>
        </w:rPr>
      </w:pPr>
      <w:r>
        <w:rPr>
          <w:rFonts w:cs="Times New Roman"/>
          <w:sz w:val="24"/>
          <w:szCs w:val="24"/>
        </w:rPr>
        <w:t>W</w:t>
      </w:r>
      <w:r w:rsidR="005640C4" w:rsidRPr="00E64777">
        <w:rPr>
          <w:rFonts w:cs="Times New Roman"/>
          <w:sz w:val="24"/>
          <w:szCs w:val="24"/>
        </w:rPr>
        <w:t xml:space="preserve">e estimate the </w:t>
      </w:r>
      <w:r w:rsidR="00856B08">
        <w:rPr>
          <w:rFonts w:cs="Times New Roman"/>
          <w:sz w:val="24"/>
          <w:szCs w:val="24"/>
        </w:rPr>
        <w:t xml:space="preserve">longitudinal </w:t>
      </w:r>
      <w:r w:rsidR="000650AC">
        <w:rPr>
          <w:rFonts w:cs="Times New Roman"/>
          <w:sz w:val="24"/>
          <w:szCs w:val="24"/>
        </w:rPr>
        <w:t xml:space="preserve">spending </w:t>
      </w:r>
      <w:r w:rsidR="004B5CDD">
        <w:rPr>
          <w:rFonts w:cs="Times New Roman"/>
          <w:sz w:val="24"/>
          <w:szCs w:val="24"/>
        </w:rPr>
        <w:t xml:space="preserve">attributable </w:t>
      </w:r>
      <w:r w:rsidR="000650AC">
        <w:rPr>
          <w:rFonts w:cs="Times New Roman"/>
          <w:sz w:val="24"/>
          <w:szCs w:val="24"/>
        </w:rPr>
        <w:t xml:space="preserve">to </w:t>
      </w:r>
      <w:r w:rsidR="00200FA6" w:rsidRPr="00E64777">
        <w:rPr>
          <w:rFonts w:cs="Times New Roman"/>
          <w:sz w:val="24"/>
          <w:szCs w:val="24"/>
        </w:rPr>
        <w:t>A</w:t>
      </w:r>
      <w:r w:rsidR="001166B5" w:rsidRPr="00E64777">
        <w:rPr>
          <w:rFonts w:cs="Times New Roman"/>
          <w:sz w:val="24"/>
          <w:szCs w:val="24"/>
        </w:rPr>
        <w:t>DRD</w:t>
      </w:r>
      <w:r w:rsidR="005640C4" w:rsidRPr="00E64777">
        <w:rPr>
          <w:rFonts w:cs="Times New Roman"/>
          <w:sz w:val="24"/>
          <w:szCs w:val="24"/>
        </w:rPr>
        <w:t xml:space="preserve"> using data from the Health and Retirement S</w:t>
      </w:r>
      <w:r w:rsidR="00917EFB">
        <w:rPr>
          <w:rFonts w:cs="Times New Roman"/>
          <w:sz w:val="24"/>
          <w:szCs w:val="24"/>
        </w:rPr>
        <w:t xml:space="preserve">tudy </w:t>
      </w:r>
      <w:r w:rsidR="005640C4" w:rsidRPr="00E64777">
        <w:rPr>
          <w:rFonts w:cs="Times New Roman"/>
          <w:sz w:val="24"/>
          <w:szCs w:val="24"/>
        </w:rPr>
        <w:t xml:space="preserve">matched to Medicare and Medicaid claims.  </w:t>
      </w:r>
      <w:r w:rsidR="00ED3068">
        <w:rPr>
          <w:rFonts w:cs="Times New Roman"/>
          <w:sz w:val="24"/>
          <w:szCs w:val="24"/>
        </w:rPr>
        <w:t xml:space="preserve">Using </w:t>
      </w:r>
      <w:r w:rsidR="004B5CDD">
        <w:rPr>
          <w:rFonts w:cs="Times New Roman"/>
          <w:sz w:val="24"/>
          <w:szCs w:val="24"/>
        </w:rPr>
        <w:t xml:space="preserve">a </w:t>
      </w:r>
      <w:r w:rsidR="005640C4" w:rsidRPr="00E64777">
        <w:rPr>
          <w:rFonts w:cs="Times New Roman"/>
          <w:sz w:val="24"/>
          <w:szCs w:val="24"/>
        </w:rPr>
        <w:t xml:space="preserve">retrospective cohort of older adults with </w:t>
      </w:r>
      <w:r>
        <w:rPr>
          <w:rFonts w:cs="Times New Roman"/>
          <w:sz w:val="24"/>
          <w:szCs w:val="24"/>
        </w:rPr>
        <w:t xml:space="preserve">a </w:t>
      </w:r>
      <w:r w:rsidR="004B5CDD">
        <w:rPr>
          <w:rFonts w:cs="Times New Roman"/>
          <w:sz w:val="24"/>
          <w:szCs w:val="24"/>
        </w:rPr>
        <w:t xml:space="preserve">claims-based </w:t>
      </w:r>
      <w:r w:rsidR="001166B5" w:rsidRPr="00E64777">
        <w:rPr>
          <w:rFonts w:cs="Times New Roman"/>
          <w:sz w:val="24"/>
          <w:szCs w:val="24"/>
        </w:rPr>
        <w:t>ADRD</w:t>
      </w:r>
      <w:r w:rsidR="000650AC">
        <w:rPr>
          <w:rFonts w:cs="Times New Roman"/>
          <w:sz w:val="24"/>
          <w:szCs w:val="24"/>
        </w:rPr>
        <w:t xml:space="preserve"> diagnosis</w:t>
      </w:r>
      <w:r w:rsidR="005705AA">
        <w:rPr>
          <w:rFonts w:cs="Times New Roman"/>
          <w:sz w:val="24"/>
          <w:szCs w:val="24"/>
        </w:rPr>
        <w:t xml:space="preserve"> along with matched controls</w:t>
      </w:r>
      <w:r w:rsidR="00ED3068">
        <w:rPr>
          <w:rFonts w:cs="Times New Roman"/>
          <w:sz w:val="24"/>
          <w:szCs w:val="24"/>
        </w:rPr>
        <w:t xml:space="preserve">, we </w:t>
      </w:r>
      <w:r w:rsidR="005640C4" w:rsidRPr="00E64777">
        <w:rPr>
          <w:rFonts w:cs="Times New Roman"/>
          <w:sz w:val="24"/>
          <w:szCs w:val="24"/>
        </w:rPr>
        <w:t xml:space="preserve">examine Medicare and Medicaid expenditures for up to 60 months following a diagnosis of </w:t>
      </w:r>
      <w:r w:rsidR="001166B5" w:rsidRPr="00E64777">
        <w:rPr>
          <w:rFonts w:cs="Times New Roman"/>
          <w:sz w:val="24"/>
          <w:szCs w:val="24"/>
        </w:rPr>
        <w:t>ADRD</w:t>
      </w:r>
      <w:r w:rsidR="005640C4" w:rsidRPr="00E64777">
        <w:rPr>
          <w:rFonts w:cs="Times New Roman"/>
          <w:sz w:val="24"/>
          <w:szCs w:val="24"/>
        </w:rPr>
        <w:t xml:space="preserve">. </w:t>
      </w:r>
    </w:p>
    <w:p w14:paraId="29C0ABFD" w14:textId="77777777" w:rsidR="005640C4" w:rsidRDefault="00935F1B" w:rsidP="005640C4">
      <w:pPr>
        <w:spacing w:after="0" w:line="240" w:lineRule="auto"/>
        <w:rPr>
          <w:rFonts w:cs="Times New Roman"/>
          <w:b/>
          <w:sz w:val="24"/>
          <w:szCs w:val="24"/>
        </w:rPr>
      </w:pPr>
      <w:r w:rsidRPr="00E64777">
        <w:rPr>
          <w:rFonts w:cs="Times New Roman"/>
          <w:b/>
          <w:sz w:val="24"/>
          <w:szCs w:val="24"/>
        </w:rPr>
        <w:t>Results</w:t>
      </w:r>
    </w:p>
    <w:p w14:paraId="5F92C29A" w14:textId="5377020E" w:rsidR="00C1306D" w:rsidRPr="00C1306D" w:rsidRDefault="00C1306D" w:rsidP="00E831E0">
      <w:pPr>
        <w:spacing w:after="0"/>
        <w:rPr>
          <w:rFonts w:cs="Times New Roman"/>
          <w:sz w:val="24"/>
          <w:szCs w:val="24"/>
        </w:rPr>
      </w:pPr>
      <w:r>
        <w:rPr>
          <w:rFonts w:cs="Times New Roman"/>
          <w:b/>
          <w:sz w:val="24"/>
          <w:szCs w:val="24"/>
        </w:rPr>
        <w:tab/>
      </w:r>
      <w:r w:rsidR="003459E7" w:rsidRPr="000F15EB">
        <w:rPr>
          <w:rFonts w:cs="Times New Roman"/>
          <w:sz w:val="24"/>
          <w:szCs w:val="24"/>
        </w:rPr>
        <w:t>F</w:t>
      </w:r>
      <w:r w:rsidR="000650AC" w:rsidRPr="000F15EB">
        <w:rPr>
          <w:rFonts w:cs="Times New Roman"/>
          <w:sz w:val="24"/>
          <w:szCs w:val="24"/>
        </w:rPr>
        <w:t xml:space="preserve">or a cohort </w:t>
      </w:r>
      <w:r w:rsidR="00C47D13" w:rsidRPr="000F15EB">
        <w:rPr>
          <w:rFonts w:cs="Times New Roman"/>
          <w:sz w:val="24"/>
          <w:szCs w:val="24"/>
        </w:rPr>
        <w:t>age</w:t>
      </w:r>
      <w:r w:rsidR="002106B4" w:rsidRPr="000F15EB">
        <w:rPr>
          <w:rFonts w:cs="Times New Roman"/>
          <w:sz w:val="24"/>
          <w:szCs w:val="24"/>
        </w:rPr>
        <w:t>d</w:t>
      </w:r>
      <w:r w:rsidR="00C47D13" w:rsidRPr="000F15EB">
        <w:rPr>
          <w:rFonts w:cs="Times New Roman"/>
          <w:sz w:val="24"/>
          <w:szCs w:val="24"/>
        </w:rPr>
        <w:t xml:space="preserve"> 65 years and older,</w:t>
      </w:r>
      <w:r w:rsidR="000650AC" w:rsidRPr="000F15EB">
        <w:rPr>
          <w:rFonts w:cs="Times New Roman"/>
          <w:sz w:val="24"/>
          <w:szCs w:val="24"/>
        </w:rPr>
        <w:t xml:space="preserve"> </w:t>
      </w:r>
      <w:r w:rsidR="00912EDB" w:rsidRPr="000F15EB">
        <w:rPr>
          <w:rFonts w:cs="Times New Roman"/>
          <w:sz w:val="24"/>
          <w:szCs w:val="24"/>
        </w:rPr>
        <w:t xml:space="preserve">the costs </w:t>
      </w:r>
      <w:r w:rsidR="004B5CDD" w:rsidRPr="000F15EB">
        <w:rPr>
          <w:rFonts w:cs="Times New Roman"/>
          <w:sz w:val="24"/>
          <w:szCs w:val="24"/>
        </w:rPr>
        <w:t xml:space="preserve">attributable to </w:t>
      </w:r>
      <w:r w:rsidR="00912EDB" w:rsidRPr="000F15EB">
        <w:rPr>
          <w:rFonts w:cs="Times New Roman"/>
          <w:sz w:val="24"/>
          <w:szCs w:val="24"/>
        </w:rPr>
        <w:t xml:space="preserve">ADRD </w:t>
      </w:r>
      <w:r w:rsidR="004B5CDD" w:rsidRPr="000F15EB">
        <w:rPr>
          <w:rFonts w:cs="Times New Roman"/>
          <w:sz w:val="24"/>
          <w:szCs w:val="24"/>
        </w:rPr>
        <w:t xml:space="preserve">are </w:t>
      </w:r>
      <w:r w:rsidR="001B6355" w:rsidRPr="000F15EB">
        <w:rPr>
          <w:rFonts w:cs="Times New Roman"/>
          <w:sz w:val="24"/>
          <w:szCs w:val="24"/>
        </w:rPr>
        <w:t>$</w:t>
      </w:r>
      <w:r w:rsidR="00F96B03" w:rsidRPr="000F15EB">
        <w:rPr>
          <w:rFonts w:cs="Times New Roman"/>
          <w:sz w:val="24"/>
          <w:szCs w:val="24"/>
        </w:rPr>
        <w:t>1</w:t>
      </w:r>
      <w:ins w:id="1" w:author="Melissa Oney" w:date="2021-08-16T09:41:00Z">
        <w:r w:rsidR="005060CE" w:rsidRPr="0059456B">
          <w:rPr>
            <w:rFonts w:cs="Times New Roman"/>
            <w:sz w:val="24"/>
            <w:szCs w:val="24"/>
          </w:rPr>
          <w:t>5</w:t>
        </w:r>
      </w:ins>
      <w:del w:id="2" w:author="Melissa Oney" w:date="2021-08-16T09:41:00Z">
        <w:r w:rsidR="00F83043" w:rsidRPr="00D06483" w:rsidDel="005060CE">
          <w:rPr>
            <w:rFonts w:cs="Times New Roman"/>
            <w:sz w:val="24"/>
            <w:szCs w:val="24"/>
          </w:rPr>
          <w:delText>9</w:delText>
        </w:r>
      </w:del>
      <w:r w:rsidR="00F96B03" w:rsidRPr="00D06483">
        <w:rPr>
          <w:rFonts w:cs="Times New Roman"/>
          <w:sz w:val="24"/>
          <w:szCs w:val="24"/>
        </w:rPr>
        <w:t>,</w:t>
      </w:r>
      <w:del w:id="3" w:author="Melissa Oney" w:date="2021-08-16T09:41:00Z">
        <w:r w:rsidR="00F83043" w:rsidRPr="008D2FFE" w:rsidDel="005060CE">
          <w:rPr>
            <w:rFonts w:cs="Times New Roman"/>
            <w:sz w:val="24"/>
            <w:szCs w:val="24"/>
          </w:rPr>
          <w:delText>490</w:delText>
        </w:r>
      </w:del>
      <w:ins w:id="4" w:author="Melissa Oney" w:date="2021-08-16T09:41:00Z">
        <w:r w:rsidR="005060CE" w:rsidRPr="0059456B">
          <w:rPr>
            <w:rFonts w:cs="Times New Roman"/>
            <w:sz w:val="24"/>
            <w:szCs w:val="24"/>
          </w:rPr>
          <w:t>632</w:t>
        </w:r>
      </w:ins>
      <w:r w:rsidR="001B6355" w:rsidRPr="00D06483">
        <w:rPr>
          <w:rFonts w:cs="Times New Roman"/>
          <w:sz w:val="24"/>
          <w:szCs w:val="24"/>
        </w:rPr>
        <w:t xml:space="preserve"> </w:t>
      </w:r>
      <w:r w:rsidR="006A71A0" w:rsidRPr="00D06483">
        <w:rPr>
          <w:rFonts w:cs="Times New Roman"/>
          <w:sz w:val="24"/>
          <w:szCs w:val="24"/>
        </w:rPr>
        <w:t>[</w:t>
      </w:r>
      <w:r w:rsidR="002106B4" w:rsidRPr="008D2FFE">
        <w:rPr>
          <w:sz w:val="24"/>
          <w:szCs w:val="24"/>
        </w:rPr>
        <w:t>95% CI: $1</w:t>
      </w:r>
      <w:ins w:id="5" w:author="Melissa Oney" w:date="2021-08-16T09:41:00Z">
        <w:r w:rsidR="005060CE" w:rsidRPr="0059456B">
          <w:rPr>
            <w:sz w:val="24"/>
            <w:szCs w:val="24"/>
          </w:rPr>
          <w:t>2</w:t>
        </w:r>
      </w:ins>
      <w:del w:id="6" w:author="Melissa Oney" w:date="2021-08-16T09:41:00Z">
        <w:r w:rsidR="000E2912" w:rsidRPr="00D06483" w:rsidDel="005060CE">
          <w:rPr>
            <w:sz w:val="24"/>
            <w:szCs w:val="24"/>
          </w:rPr>
          <w:delText>6</w:delText>
        </w:r>
      </w:del>
      <w:r w:rsidR="002106B4" w:rsidRPr="00D06483">
        <w:rPr>
          <w:sz w:val="24"/>
          <w:szCs w:val="24"/>
        </w:rPr>
        <w:t>,</w:t>
      </w:r>
      <w:del w:id="7" w:author="Melissa Oney" w:date="2021-08-16T09:41:00Z">
        <w:r w:rsidR="000E2912" w:rsidRPr="008D2FFE" w:rsidDel="005060CE">
          <w:rPr>
            <w:sz w:val="24"/>
            <w:szCs w:val="24"/>
          </w:rPr>
          <w:delText>5</w:delText>
        </w:r>
        <w:r w:rsidR="00F83043" w:rsidRPr="008D2FFE" w:rsidDel="005060CE">
          <w:rPr>
            <w:sz w:val="24"/>
            <w:szCs w:val="24"/>
          </w:rPr>
          <w:delText>76</w:delText>
        </w:r>
      </w:del>
      <w:ins w:id="8" w:author="Melissa Oney" w:date="2021-08-16T09:41:00Z">
        <w:r w:rsidR="005060CE" w:rsidRPr="0059456B">
          <w:rPr>
            <w:sz w:val="24"/>
            <w:szCs w:val="24"/>
          </w:rPr>
          <w:t>780</w:t>
        </w:r>
      </w:ins>
      <w:r w:rsidR="002106B4" w:rsidRPr="00D06483">
        <w:rPr>
          <w:sz w:val="24"/>
          <w:szCs w:val="24"/>
        </w:rPr>
        <w:t>; $</w:t>
      </w:r>
      <w:del w:id="9" w:author="Melissa Oney" w:date="2021-08-16T09:41:00Z">
        <w:r w:rsidR="000E2912" w:rsidRPr="00D06483" w:rsidDel="005060CE">
          <w:rPr>
            <w:sz w:val="24"/>
            <w:szCs w:val="24"/>
          </w:rPr>
          <w:delText>2</w:delText>
        </w:r>
        <w:r w:rsidR="00F83043" w:rsidRPr="008D2FFE" w:rsidDel="005060CE">
          <w:rPr>
            <w:sz w:val="24"/>
            <w:szCs w:val="24"/>
          </w:rPr>
          <w:delText>2</w:delText>
        </w:r>
      </w:del>
      <w:ins w:id="10" w:author="Melissa Oney" w:date="2021-08-16T09:41:00Z">
        <w:r w:rsidR="005060CE" w:rsidRPr="0059456B">
          <w:rPr>
            <w:sz w:val="24"/>
            <w:szCs w:val="24"/>
          </w:rPr>
          <w:t>18</w:t>
        </w:r>
      </w:ins>
      <w:r w:rsidR="002106B4" w:rsidRPr="00D06483">
        <w:rPr>
          <w:sz w:val="24"/>
          <w:szCs w:val="24"/>
        </w:rPr>
        <w:t>,</w:t>
      </w:r>
      <w:del w:id="11" w:author="Melissa Oney" w:date="2021-08-16T09:41:00Z">
        <w:r w:rsidR="00F83043" w:rsidRPr="00D06483" w:rsidDel="005060CE">
          <w:rPr>
            <w:sz w:val="24"/>
            <w:szCs w:val="24"/>
          </w:rPr>
          <w:delText>1</w:delText>
        </w:r>
      </w:del>
      <w:del w:id="12" w:author="Melissa Oney" w:date="2021-08-16T09:42:00Z">
        <w:r w:rsidR="000E2912" w:rsidRPr="008D2FFE" w:rsidDel="005060CE">
          <w:rPr>
            <w:sz w:val="24"/>
            <w:szCs w:val="24"/>
          </w:rPr>
          <w:delText>5</w:delText>
        </w:r>
        <w:r w:rsidR="00F83043" w:rsidRPr="008D2FFE" w:rsidDel="005060CE">
          <w:rPr>
            <w:sz w:val="24"/>
            <w:szCs w:val="24"/>
          </w:rPr>
          <w:delText>6</w:delText>
        </w:r>
      </w:del>
      <w:ins w:id="13" w:author="Melissa Oney" w:date="2021-08-16T09:42:00Z">
        <w:r w:rsidR="005060CE" w:rsidRPr="0059456B">
          <w:rPr>
            <w:sz w:val="24"/>
            <w:szCs w:val="24"/>
          </w:rPr>
          <w:t>588</w:t>
        </w:r>
      </w:ins>
      <w:r w:rsidR="006A71A0" w:rsidRPr="00D06483">
        <w:rPr>
          <w:rFonts w:cs="Times New Roman"/>
          <w:sz w:val="24"/>
          <w:szCs w:val="24"/>
        </w:rPr>
        <w:t>]</w:t>
      </w:r>
      <w:r w:rsidR="002106B4" w:rsidRPr="00D06483">
        <w:rPr>
          <w:rFonts w:cs="Times New Roman"/>
          <w:sz w:val="24"/>
          <w:szCs w:val="24"/>
        </w:rPr>
        <w:t xml:space="preserve"> </w:t>
      </w:r>
      <w:r w:rsidR="004B5CDD" w:rsidRPr="008D2FFE">
        <w:rPr>
          <w:rFonts w:cs="Times New Roman"/>
          <w:sz w:val="24"/>
          <w:szCs w:val="24"/>
        </w:rPr>
        <w:t xml:space="preserve">to traditional Medicare </w:t>
      </w:r>
      <w:r w:rsidR="000650AC" w:rsidRPr="008D2FFE">
        <w:rPr>
          <w:rFonts w:cs="Times New Roman"/>
          <w:sz w:val="24"/>
          <w:szCs w:val="24"/>
        </w:rPr>
        <w:t>and $</w:t>
      </w:r>
      <w:ins w:id="14" w:author="Melissa Oney" w:date="2021-08-16T09:56:00Z">
        <w:r w:rsidR="000F15EB" w:rsidRPr="0059456B">
          <w:rPr>
            <w:rFonts w:cs="Times New Roman"/>
            <w:sz w:val="24"/>
            <w:szCs w:val="24"/>
          </w:rPr>
          <w:t>8</w:t>
        </w:r>
      </w:ins>
      <w:del w:id="15" w:author="Melissa Oney" w:date="2021-08-16T09:56:00Z">
        <w:r w:rsidR="0078058A" w:rsidRPr="00D06483" w:rsidDel="000F15EB">
          <w:rPr>
            <w:rFonts w:cs="Times New Roman"/>
            <w:sz w:val="24"/>
            <w:szCs w:val="24"/>
          </w:rPr>
          <w:delText>1</w:delText>
        </w:r>
        <w:r w:rsidR="004B6C6C" w:rsidRPr="00D06483" w:rsidDel="000F15EB">
          <w:rPr>
            <w:rFonts w:cs="Times New Roman"/>
            <w:sz w:val="24"/>
            <w:szCs w:val="24"/>
          </w:rPr>
          <w:delText>2</w:delText>
        </w:r>
      </w:del>
      <w:r w:rsidR="004B6C6C" w:rsidRPr="008D2FFE">
        <w:rPr>
          <w:rFonts w:cs="Times New Roman"/>
          <w:sz w:val="24"/>
          <w:szCs w:val="24"/>
        </w:rPr>
        <w:t>,</w:t>
      </w:r>
      <w:del w:id="16" w:author="Melissa Oney" w:date="2021-08-16T09:57:00Z">
        <w:r w:rsidR="0078058A" w:rsidRPr="008D2FFE" w:rsidDel="000F15EB">
          <w:rPr>
            <w:rFonts w:cs="Times New Roman"/>
            <w:sz w:val="24"/>
            <w:szCs w:val="24"/>
          </w:rPr>
          <w:delText>4</w:delText>
        </w:r>
        <w:r w:rsidR="00F83043" w:rsidRPr="008D2FFE" w:rsidDel="000F15EB">
          <w:rPr>
            <w:rFonts w:cs="Times New Roman"/>
            <w:sz w:val="24"/>
            <w:szCs w:val="24"/>
          </w:rPr>
          <w:delText>2</w:delText>
        </w:r>
        <w:r w:rsidR="0078058A" w:rsidRPr="00C62C46" w:rsidDel="000F15EB">
          <w:rPr>
            <w:rFonts w:cs="Times New Roman"/>
            <w:sz w:val="24"/>
            <w:szCs w:val="24"/>
          </w:rPr>
          <w:delText>5</w:delText>
        </w:r>
        <w:r w:rsidR="000650AC" w:rsidRPr="00C62C46" w:rsidDel="000F15EB">
          <w:rPr>
            <w:rFonts w:cs="Times New Roman"/>
            <w:sz w:val="24"/>
            <w:szCs w:val="24"/>
          </w:rPr>
          <w:delText xml:space="preserve"> </w:delText>
        </w:r>
      </w:del>
      <w:ins w:id="17" w:author="Melissa Oney" w:date="2021-08-16T09:57:00Z">
        <w:r w:rsidR="000F15EB" w:rsidRPr="0059456B">
          <w:rPr>
            <w:rFonts w:cs="Times New Roman"/>
            <w:sz w:val="24"/>
            <w:szCs w:val="24"/>
          </w:rPr>
          <w:t xml:space="preserve">833 </w:t>
        </w:r>
      </w:ins>
      <w:r w:rsidR="006A71A0" w:rsidRPr="00D06483">
        <w:rPr>
          <w:rFonts w:cs="Times New Roman"/>
          <w:sz w:val="24"/>
          <w:szCs w:val="24"/>
        </w:rPr>
        <w:t>[95% CI:</w:t>
      </w:r>
      <w:r w:rsidR="002106B4" w:rsidRPr="00D06483">
        <w:rPr>
          <w:rFonts w:cs="Times New Roman"/>
          <w:color w:val="000000" w:themeColor="text1"/>
          <w:kern w:val="24"/>
          <w:sz w:val="24"/>
          <w:szCs w:val="24"/>
        </w:rPr>
        <w:t xml:space="preserve"> $</w:t>
      </w:r>
      <w:del w:id="18" w:author="Melissa Oney" w:date="2021-08-16T09:57:00Z">
        <w:r w:rsidR="002106B4" w:rsidRPr="008D2FFE" w:rsidDel="000F15EB">
          <w:rPr>
            <w:rFonts w:cs="Times New Roman"/>
            <w:color w:val="000000" w:themeColor="text1"/>
            <w:kern w:val="24"/>
            <w:sz w:val="24"/>
            <w:szCs w:val="24"/>
          </w:rPr>
          <w:delText>1</w:delText>
        </w:r>
        <w:r w:rsidR="0078058A" w:rsidRPr="008D2FFE" w:rsidDel="000F15EB">
          <w:rPr>
            <w:rFonts w:cs="Times New Roman"/>
            <w:color w:val="000000" w:themeColor="text1"/>
            <w:kern w:val="24"/>
            <w:sz w:val="24"/>
            <w:szCs w:val="24"/>
          </w:rPr>
          <w:delText>0</w:delText>
        </w:r>
      </w:del>
      <w:ins w:id="19" w:author="Melissa Oney" w:date="2021-08-16T09:57:00Z">
        <w:r w:rsidR="000F15EB" w:rsidRPr="0059456B">
          <w:rPr>
            <w:rFonts w:cs="Times New Roman"/>
            <w:color w:val="000000" w:themeColor="text1"/>
            <w:kern w:val="24"/>
            <w:sz w:val="24"/>
            <w:szCs w:val="24"/>
          </w:rPr>
          <w:t>7</w:t>
        </w:r>
      </w:ins>
      <w:r w:rsidR="002106B4" w:rsidRPr="00D06483">
        <w:rPr>
          <w:rFonts w:cs="Times New Roman"/>
          <w:color w:val="000000" w:themeColor="text1"/>
          <w:kern w:val="24"/>
          <w:sz w:val="24"/>
          <w:szCs w:val="24"/>
        </w:rPr>
        <w:t>,</w:t>
      </w:r>
      <w:r w:rsidR="0078058A" w:rsidRPr="00D06483">
        <w:rPr>
          <w:rFonts w:cs="Times New Roman"/>
          <w:color w:val="000000" w:themeColor="text1"/>
          <w:kern w:val="24"/>
          <w:sz w:val="24"/>
          <w:szCs w:val="24"/>
        </w:rPr>
        <w:t>2</w:t>
      </w:r>
      <w:ins w:id="20" w:author="Melissa Oney" w:date="2021-08-16T09:57:00Z">
        <w:r w:rsidR="000F15EB" w:rsidRPr="0059456B">
          <w:rPr>
            <w:rFonts w:cs="Times New Roman"/>
            <w:color w:val="000000" w:themeColor="text1"/>
            <w:kern w:val="24"/>
            <w:sz w:val="24"/>
            <w:szCs w:val="24"/>
          </w:rPr>
          <w:t>67</w:t>
        </w:r>
      </w:ins>
      <w:del w:id="21" w:author="Melissa Oney" w:date="2021-08-16T09:57:00Z">
        <w:r w:rsidR="0078058A" w:rsidRPr="00D06483" w:rsidDel="000F15EB">
          <w:rPr>
            <w:rFonts w:cs="Times New Roman"/>
            <w:color w:val="000000" w:themeColor="text1"/>
            <w:kern w:val="24"/>
            <w:sz w:val="24"/>
            <w:szCs w:val="24"/>
          </w:rPr>
          <w:delText>55</w:delText>
        </w:r>
      </w:del>
      <w:r w:rsidR="002106B4" w:rsidRPr="00D06483">
        <w:rPr>
          <w:rFonts w:cs="Times New Roman"/>
          <w:color w:val="000000" w:themeColor="text1"/>
          <w:kern w:val="24"/>
          <w:sz w:val="24"/>
          <w:szCs w:val="24"/>
        </w:rPr>
        <w:t>; $</w:t>
      </w:r>
      <w:r w:rsidR="0078058A" w:rsidRPr="008D2FFE">
        <w:rPr>
          <w:rFonts w:cs="Times New Roman"/>
          <w:color w:val="000000" w:themeColor="text1"/>
          <w:kern w:val="24"/>
          <w:sz w:val="24"/>
          <w:szCs w:val="24"/>
        </w:rPr>
        <w:t>1</w:t>
      </w:r>
      <w:ins w:id="22" w:author="Melissa Oney" w:date="2021-08-16T09:57:00Z">
        <w:r w:rsidR="000F15EB" w:rsidRPr="0059456B">
          <w:rPr>
            <w:rFonts w:cs="Times New Roman"/>
            <w:color w:val="000000" w:themeColor="text1"/>
            <w:kern w:val="24"/>
            <w:sz w:val="24"/>
            <w:szCs w:val="24"/>
          </w:rPr>
          <w:t>0</w:t>
        </w:r>
      </w:ins>
      <w:del w:id="23" w:author="Melissa Oney" w:date="2021-08-16T09:57:00Z">
        <w:r w:rsidR="0078058A" w:rsidRPr="00D06483" w:rsidDel="000F15EB">
          <w:rPr>
            <w:rFonts w:cs="Times New Roman"/>
            <w:color w:val="000000" w:themeColor="text1"/>
            <w:kern w:val="24"/>
            <w:sz w:val="24"/>
            <w:szCs w:val="24"/>
          </w:rPr>
          <w:delText>4</w:delText>
        </w:r>
      </w:del>
      <w:r w:rsidR="002106B4" w:rsidRPr="00D06483">
        <w:rPr>
          <w:rFonts w:cs="Times New Roman"/>
          <w:color w:val="000000" w:themeColor="text1"/>
          <w:kern w:val="24"/>
          <w:sz w:val="24"/>
          <w:szCs w:val="24"/>
        </w:rPr>
        <w:t>,</w:t>
      </w:r>
      <w:del w:id="24" w:author="Melissa Oney" w:date="2021-08-16T09:57:00Z">
        <w:r w:rsidR="0078058A" w:rsidRPr="008D2FFE" w:rsidDel="000F15EB">
          <w:rPr>
            <w:rFonts w:cs="Times New Roman"/>
            <w:color w:val="000000" w:themeColor="text1"/>
            <w:kern w:val="24"/>
            <w:sz w:val="24"/>
            <w:szCs w:val="24"/>
          </w:rPr>
          <w:delText>642</w:delText>
        </w:r>
      </w:del>
      <w:ins w:id="25" w:author="Melissa Oney" w:date="2021-08-16T09:57:00Z">
        <w:r w:rsidR="000F15EB" w:rsidRPr="0059456B">
          <w:rPr>
            <w:rFonts w:cs="Times New Roman"/>
            <w:color w:val="000000" w:themeColor="text1"/>
            <w:kern w:val="24"/>
            <w:sz w:val="24"/>
            <w:szCs w:val="24"/>
          </w:rPr>
          <w:t>509</w:t>
        </w:r>
      </w:ins>
      <w:r w:rsidR="006A71A0" w:rsidRPr="00D06483">
        <w:rPr>
          <w:rFonts w:cs="Times New Roman"/>
          <w:sz w:val="24"/>
          <w:szCs w:val="24"/>
        </w:rPr>
        <w:t>]</w:t>
      </w:r>
      <w:r w:rsidR="002106B4" w:rsidRPr="00D06483">
        <w:rPr>
          <w:rFonts w:cs="Times New Roman"/>
          <w:sz w:val="24"/>
          <w:szCs w:val="24"/>
        </w:rPr>
        <w:t xml:space="preserve"> </w:t>
      </w:r>
      <w:r w:rsidR="004B5CDD" w:rsidRPr="008D2FFE">
        <w:rPr>
          <w:rFonts w:cs="Times New Roman"/>
          <w:sz w:val="24"/>
          <w:szCs w:val="24"/>
        </w:rPr>
        <w:t xml:space="preserve">to Medicaid </w:t>
      </w:r>
      <w:r w:rsidR="001B6355" w:rsidRPr="00C62C46">
        <w:rPr>
          <w:rFonts w:cs="Times New Roman"/>
          <w:sz w:val="24"/>
          <w:szCs w:val="24"/>
        </w:rPr>
        <w:t xml:space="preserve">per dementia case </w:t>
      </w:r>
      <w:r w:rsidR="00912EDB" w:rsidRPr="00C62C46">
        <w:rPr>
          <w:rFonts w:cs="Times New Roman"/>
          <w:sz w:val="24"/>
          <w:szCs w:val="24"/>
        </w:rPr>
        <w:t xml:space="preserve">over </w:t>
      </w:r>
      <w:r w:rsidRPr="00C62C46">
        <w:rPr>
          <w:rFonts w:cs="Times New Roman"/>
          <w:sz w:val="24"/>
          <w:szCs w:val="24"/>
        </w:rPr>
        <w:t xml:space="preserve">the first five years after diagnosis.  </w:t>
      </w:r>
      <w:r w:rsidR="004B6C6C" w:rsidRPr="00C62C46">
        <w:rPr>
          <w:rFonts w:cs="Times New Roman"/>
          <w:sz w:val="24"/>
          <w:szCs w:val="24"/>
        </w:rPr>
        <w:t xml:space="preserve">Seventy percent </w:t>
      </w:r>
      <w:r w:rsidR="000650AC" w:rsidRPr="00C62C46">
        <w:rPr>
          <w:rFonts w:cs="Times New Roman"/>
          <w:sz w:val="24"/>
          <w:szCs w:val="24"/>
        </w:rPr>
        <w:t>of Medicare costs occur in the first two years after</w:t>
      </w:r>
      <w:r w:rsidR="000650AC">
        <w:rPr>
          <w:rFonts w:cs="Times New Roman"/>
          <w:sz w:val="24"/>
          <w:szCs w:val="24"/>
        </w:rPr>
        <w:t xml:space="preserve"> diagnosis</w:t>
      </w:r>
      <w:r w:rsidR="00E11D2F">
        <w:rPr>
          <w:rFonts w:cs="Times New Roman"/>
          <w:sz w:val="24"/>
          <w:szCs w:val="24"/>
        </w:rPr>
        <w:t>, and are driven by inpatient use (hospital</w:t>
      </w:r>
      <w:r w:rsidR="00ED3068">
        <w:rPr>
          <w:rFonts w:cs="Times New Roman"/>
          <w:sz w:val="24"/>
          <w:szCs w:val="24"/>
        </w:rPr>
        <w:t>s</w:t>
      </w:r>
      <w:r w:rsidR="00E11D2F">
        <w:rPr>
          <w:rFonts w:cs="Times New Roman"/>
          <w:sz w:val="24"/>
          <w:szCs w:val="24"/>
        </w:rPr>
        <w:t xml:space="preserve"> and skilled nursing facilit</w:t>
      </w:r>
      <w:r w:rsidR="00ED3068">
        <w:rPr>
          <w:rFonts w:cs="Times New Roman"/>
          <w:sz w:val="24"/>
          <w:szCs w:val="24"/>
        </w:rPr>
        <w:t>ies</w:t>
      </w:r>
      <w:r w:rsidR="00E11D2F">
        <w:rPr>
          <w:rFonts w:cs="Times New Roman"/>
          <w:sz w:val="24"/>
          <w:szCs w:val="24"/>
        </w:rPr>
        <w:t>)</w:t>
      </w:r>
      <w:r w:rsidR="000650AC">
        <w:rPr>
          <w:rFonts w:cs="Times New Roman"/>
          <w:sz w:val="24"/>
          <w:szCs w:val="24"/>
        </w:rPr>
        <w:t>.</w:t>
      </w:r>
      <w:r>
        <w:rPr>
          <w:rFonts w:cs="Times New Roman"/>
          <w:sz w:val="24"/>
          <w:szCs w:val="24"/>
        </w:rPr>
        <w:t xml:space="preserve"> Medicaid costs are driven by </w:t>
      </w:r>
      <w:r w:rsidR="001B6355">
        <w:rPr>
          <w:rFonts w:cs="Times New Roman"/>
          <w:sz w:val="24"/>
          <w:szCs w:val="24"/>
        </w:rPr>
        <w:t>long-term care</w:t>
      </w:r>
      <w:r w:rsidR="00ED3068">
        <w:rPr>
          <w:rFonts w:cs="Times New Roman"/>
          <w:sz w:val="24"/>
          <w:szCs w:val="24"/>
        </w:rPr>
        <w:t xml:space="preserve"> (</w:t>
      </w:r>
      <w:r w:rsidR="001B6355">
        <w:rPr>
          <w:rFonts w:cs="Times New Roman"/>
          <w:sz w:val="24"/>
          <w:szCs w:val="24"/>
        </w:rPr>
        <w:t xml:space="preserve">home health and </w:t>
      </w:r>
      <w:r>
        <w:rPr>
          <w:rFonts w:cs="Times New Roman"/>
          <w:sz w:val="24"/>
          <w:szCs w:val="24"/>
        </w:rPr>
        <w:t>nursing homes</w:t>
      </w:r>
      <w:r w:rsidR="00ED3068">
        <w:rPr>
          <w:rFonts w:cs="Times New Roman"/>
          <w:sz w:val="24"/>
          <w:szCs w:val="24"/>
        </w:rPr>
        <w:t xml:space="preserve">), and </w:t>
      </w:r>
      <w:r w:rsidR="000650AC">
        <w:rPr>
          <w:rFonts w:cs="Times New Roman"/>
          <w:sz w:val="24"/>
          <w:szCs w:val="24"/>
        </w:rPr>
        <w:t>concentrated among the long</w:t>
      </w:r>
      <w:r w:rsidR="00912EDB">
        <w:rPr>
          <w:rFonts w:cs="Times New Roman"/>
          <w:sz w:val="24"/>
          <w:szCs w:val="24"/>
        </w:rPr>
        <w:t>er</w:t>
      </w:r>
      <w:r w:rsidR="000650AC">
        <w:rPr>
          <w:rFonts w:cs="Times New Roman"/>
          <w:sz w:val="24"/>
          <w:szCs w:val="24"/>
        </w:rPr>
        <w:t xml:space="preserve">-lived </w:t>
      </w:r>
      <w:r w:rsidR="00ED3068">
        <w:rPr>
          <w:rFonts w:cs="Times New Roman"/>
          <w:sz w:val="24"/>
          <w:szCs w:val="24"/>
        </w:rPr>
        <w:t>beneficiaries</w:t>
      </w:r>
      <w:r w:rsidR="00912EDB">
        <w:rPr>
          <w:rFonts w:cs="Times New Roman"/>
          <w:sz w:val="24"/>
          <w:szCs w:val="24"/>
        </w:rPr>
        <w:t xml:space="preserve"> who are more likely to</w:t>
      </w:r>
      <w:r w:rsidR="00E11D2F">
        <w:rPr>
          <w:rFonts w:cs="Times New Roman"/>
          <w:sz w:val="24"/>
          <w:szCs w:val="24"/>
        </w:rPr>
        <w:t xml:space="preserve"> need long-term care and</w:t>
      </w:r>
      <w:r w:rsidR="00912EDB">
        <w:rPr>
          <w:rFonts w:cs="Times New Roman"/>
          <w:sz w:val="24"/>
          <w:szCs w:val="24"/>
        </w:rPr>
        <w:t xml:space="preserve"> </w:t>
      </w:r>
      <w:r w:rsidR="00E11D2F">
        <w:rPr>
          <w:rFonts w:cs="Times New Roman"/>
          <w:sz w:val="24"/>
          <w:szCs w:val="24"/>
        </w:rPr>
        <w:t>be</w:t>
      </w:r>
      <w:r w:rsidR="00597FCC">
        <w:rPr>
          <w:rFonts w:cs="Times New Roman"/>
          <w:sz w:val="24"/>
          <w:szCs w:val="24"/>
        </w:rPr>
        <w:t>come</w:t>
      </w:r>
      <w:r w:rsidR="00E11D2F">
        <w:rPr>
          <w:rFonts w:cs="Times New Roman"/>
          <w:sz w:val="24"/>
          <w:szCs w:val="24"/>
        </w:rPr>
        <w:t xml:space="preserve"> </w:t>
      </w:r>
      <w:r w:rsidR="00912EDB">
        <w:rPr>
          <w:rFonts w:cs="Times New Roman"/>
          <w:sz w:val="24"/>
          <w:szCs w:val="24"/>
        </w:rPr>
        <w:t>Medicaid</w:t>
      </w:r>
      <w:r w:rsidR="00E11D2F">
        <w:rPr>
          <w:rFonts w:cs="Times New Roman"/>
          <w:sz w:val="24"/>
          <w:szCs w:val="24"/>
        </w:rPr>
        <w:t>-eligible</w:t>
      </w:r>
      <w:r>
        <w:rPr>
          <w:rFonts w:cs="Times New Roman"/>
          <w:sz w:val="24"/>
          <w:szCs w:val="24"/>
        </w:rPr>
        <w:t>.</w:t>
      </w:r>
    </w:p>
    <w:p w14:paraId="1C4088E8" w14:textId="77777777" w:rsidR="00935F1B" w:rsidRPr="00E64777" w:rsidRDefault="00935F1B" w:rsidP="00E831E0">
      <w:pPr>
        <w:spacing w:after="0"/>
        <w:rPr>
          <w:rFonts w:cs="Times New Roman"/>
          <w:b/>
          <w:sz w:val="24"/>
          <w:szCs w:val="24"/>
        </w:rPr>
      </w:pPr>
      <w:r w:rsidRPr="00E64777">
        <w:rPr>
          <w:rFonts w:cs="Times New Roman"/>
          <w:b/>
          <w:sz w:val="24"/>
          <w:szCs w:val="24"/>
        </w:rPr>
        <w:t>Conclusions</w:t>
      </w:r>
    </w:p>
    <w:p w14:paraId="72D0E287" w14:textId="65A4857F" w:rsidR="00970D13" w:rsidRPr="00E64777" w:rsidRDefault="00C1306D" w:rsidP="00E831E0">
      <w:pPr>
        <w:rPr>
          <w:sz w:val="24"/>
          <w:szCs w:val="24"/>
        </w:rPr>
      </w:pPr>
      <w:r>
        <w:rPr>
          <w:sz w:val="24"/>
          <w:szCs w:val="24"/>
        </w:rPr>
        <w:tab/>
      </w:r>
      <w:r w:rsidR="00E21811" w:rsidRPr="00D06483">
        <w:rPr>
          <w:sz w:val="24"/>
          <w:szCs w:val="24"/>
        </w:rPr>
        <w:t xml:space="preserve">On </w:t>
      </w:r>
      <w:r w:rsidR="009317EA" w:rsidRPr="00D06483">
        <w:rPr>
          <w:sz w:val="24"/>
          <w:szCs w:val="24"/>
        </w:rPr>
        <w:t>avera</w:t>
      </w:r>
      <w:r w:rsidR="009317EA" w:rsidRPr="008D2FFE">
        <w:rPr>
          <w:sz w:val="24"/>
          <w:szCs w:val="24"/>
        </w:rPr>
        <w:t>ge</w:t>
      </w:r>
      <w:r w:rsidR="00E21811" w:rsidRPr="008D2FFE">
        <w:rPr>
          <w:sz w:val="24"/>
          <w:szCs w:val="24"/>
        </w:rPr>
        <w:t xml:space="preserve">, </w:t>
      </w:r>
      <w:r w:rsidR="00370CC5" w:rsidRPr="008D2FFE">
        <w:rPr>
          <w:sz w:val="24"/>
          <w:szCs w:val="24"/>
        </w:rPr>
        <w:t xml:space="preserve">ADRD </w:t>
      </w:r>
      <w:r w:rsidR="000650AC" w:rsidRPr="00C62C46">
        <w:rPr>
          <w:sz w:val="24"/>
          <w:szCs w:val="24"/>
        </w:rPr>
        <w:t>costs</w:t>
      </w:r>
      <w:r w:rsidR="00ED3068" w:rsidRPr="00C62C46">
        <w:rPr>
          <w:sz w:val="24"/>
          <w:szCs w:val="24"/>
        </w:rPr>
        <w:t xml:space="preserve"> the government </w:t>
      </w:r>
      <w:ins w:id="26" w:author="Melissa Oney" w:date="2021-08-16T14:52:00Z">
        <w:r w:rsidR="00D06483" w:rsidRPr="00C62C46">
          <w:rPr>
            <w:sz w:val="24"/>
            <w:szCs w:val="24"/>
          </w:rPr>
          <w:t>$24</w:t>
        </w:r>
        <w:r w:rsidR="000B0460" w:rsidRPr="0059456B">
          <w:rPr>
            <w:sz w:val="24"/>
            <w:szCs w:val="24"/>
          </w:rPr>
          <w:t>,</w:t>
        </w:r>
      </w:ins>
      <w:ins w:id="27" w:author="Melissa Oney" w:date="2021-08-19T15:39:00Z">
        <w:r w:rsidR="00D06483">
          <w:rPr>
            <w:sz w:val="24"/>
            <w:szCs w:val="24"/>
          </w:rPr>
          <w:t xml:space="preserve">465 </w:t>
        </w:r>
      </w:ins>
      <w:del w:id="28" w:author="Melissa Oney" w:date="2021-08-16T14:52:00Z">
        <w:r w:rsidR="00912EDB" w:rsidRPr="00D06483" w:rsidDel="000B0460">
          <w:rPr>
            <w:sz w:val="24"/>
            <w:szCs w:val="24"/>
          </w:rPr>
          <w:delText>$</w:delText>
        </w:r>
      </w:del>
      <w:del w:id="29" w:author="Melissa Oney" w:date="2021-08-16T09:58:00Z">
        <w:r w:rsidR="00912EDB" w:rsidRPr="00D06483" w:rsidDel="00BE1C4B">
          <w:rPr>
            <w:sz w:val="24"/>
            <w:szCs w:val="24"/>
          </w:rPr>
          <w:delText>31</w:delText>
        </w:r>
      </w:del>
      <w:del w:id="30" w:author="Melissa Oney" w:date="2021-08-16T14:52:00Z">
        <w:r w:rsidR="00912EDB" w:rsidRPr="008D2FFE" w:rsidDel="000B0460">
          <w:rPr>
            <w:sz w:val="24"/>
            <w:szCs w:val="24"/>
          </w:rPr>
          <w:delText>,</w:delText>
        </w:r>
      </w:del>
      <w:del w:id="31" w:author="Melissa Oney" w:date="2021-08-16T09:58:00Z">
        <w:r w:rsidR="0078058A" w:rsidRPr="008D2FFE" w:rsidDel="00BE1C4B">
          <w:rPr>
            <w:sz w:val="24"/>
            <w:szCs w:val="24"/>
          </w:rPr>
          <w:delText>915</w:delText>
        </w:r>
        <w:r w:rsidR="00912EDB" w:rsidRPr="008D2FFE" w:rsidDel="00BE1C4B">
          <w:rPr>
            <w:sz w:val="24"/>
            <w:szCs w:val="24"/>
          </w:rPr>
          <w:delText xml:space="preserve"> </w:delText>
        </w:r>
      </w:del>
      <w:r w:rsidR="006A71A0" w:rsidRPr="00C62C46">
        <w:rPr>
          <w:sz w:val="24"/>
          <w:szCs w:val="24"/>
        </w:rPr>
        <w:t xml:space="preserve">per case </w:t>
      </w:r>
      <w:r w:rsidR="00912EDB" w:rsidRPr="00C62C46">
        <w:rPr>
          <w:sz w:val="24"/>
          <w:szCs w:val="24"/>
        </w:rPr>
        <w:t xml:space="preserve">for the first 5 years after diagnosis, </w:t>
      </w:r>
      <w:r w:rsidR="00ED3068" w:rsidRPr="00C62C46">
        <w:rPr>
          <w:sz w:val="24"/>
          <w:szCs w:val="24"/>
        </w:rPr>
        <w:t>w</w:t>
      </w:r>
      <w:r w:rsidR="004B6C6C" w:rsidRPr="00C62C46">
        <w:rPr>
          <w:sz w:val="24"/>
          <w:szCs w:val="24"/>
        </w:rPr>
        <w:t>ith a</w:t>
      </w:r>
      <w:r w:rsidR="004B6C6C">
        <w:rPr>
          <w:sz w:val="24"/>
          <w:szCs w:val="24"/>
        </w:rPr>
        <w:t xml:space="preserve"> </w:t>
      </w:r>
      <w:ins w:id="32" w:author="Melissa Oney" w:date="2021-08-16T14:20:00Z">
        <w:r w:rsidR="00EE6D1F" w:rsidRPr="00E21152">
          <w:rPr>
            <w:sz w:val="24"/>
            <w:szCs w:val="24"/>
          </w:rPr>
          <w:t>6</w:t>
        </w:r>
        <w:r w:rsidR="00EE6D1F" w:rsidRPr="00B732D2">
          <w:rPr>
            <w:sz w:val="24"/>
            <w:szCs w:val="24"/>
          </w:rPr>
          <w:t>4</w:t>
        </w:r>
        <w:r w:rsidR="00EE6D1F" w:rsidRPr="00E21152">
          <w:rPr>
            <w:sz w:val="24"/>
            <w:szCs w:val="24"/>
          </w:rPr>
          <w:t>-</w:t>
        </w:r>
        <w:r w:rsidR="00EE6D1F" w:rsidRPr="00B732D2">
          <w:rPr>
            <w:sz w:val="24"/>
            <w:szCs w:val="24"/>
          </w:rPr>
          <w:t>36</w:t>
        </w:r>
        <w:r w:rsidR="00EE6D1F" w:rsidRPr="00E21152">
          <w:rPr>
            <w:sz w:val="24"/>
            <w:szCs w:val="24"/>
          </w:rPr>
          <w:t xml:space="preserve"> </w:t>
        </w:r>
      </w:ins>
      <w:del w:id="33" w:author="Melissa Oney" w:date="2021-08-16T14:20:00Z">
        <w:r w:rsidR="004B6C6C" w:rsidDel="00EE6D1F">
          <w:rPr>
            <w:sz w:val="24"/>
            <w:szCs w:val="24"/>
          </w:rPr>
          <w:delText xml:space="preserve">60-40 </w:delText>
        </w:r>
      </w:del>
      <w:r w:rsidR="004B6C6C">
        <w:rPr>
          <w:sz w:val="24"/>
          <w:szCs w:val="24"/>
        </w:rPr>
        <w:t xml:space="preserve">split between the </w:t>
      </w:r>
      <w:r w:rsidR="000650AC">
        <w:rPr>
          <w:sz w:val="24"/>
          <w:szCs w:val="24"/>
        </w:rPr>
        <w:t>Medicare and Medicaid program</w:t>
      </w:r>
      <w:r w:rsidR="00912EDB">
        <w:rPr>
          <w:sz w:val="24"/>
          <w:szCs w:val="24"/>
        </w:rPr>
        <w:t>s</w:t>
      </w:r>
      <w:r w:rsidR="000471C1">
        <w:rPr>
          <w:sz w:val="24"/>
          <w:szCs w:val="24"/>
        </w:rPr>
        <w:t>.  However, the distribution of these costs varies</w:t>
      </w:r>
      <w:r w:rsidR="00E11D2F">
        <w:rPr>
          <w:sz w:val="24"/>
          <w:szCs w:val="24"/>
        </w:rPr>
        <w:t>;</w:t>
      </w:r>
      <w:r w:rsidR="000471C1">
        <w:rPr>
          <w:sz w:val="24"/>
          <w:szCs w:val="24"/>
        </w:rPr>
        <w:t xml:space="preserve"> </w:t>
      </w:r>
      <w:r w:rsidR="00052905" w:rsidRPr="00D06483">
        <w:rPr>
          <w:sz w:val="24"/>
          <w:szCs w:val="24"/>
        </w:rPr>
        <w:t>Medicare expenditures are front-loaded while Medicaid expenditures are back-loaded</w:t>
      </w:r>
      <w:r w:rsidR="00052905" w:rsidRPr="008D2FFE">
        <w:rPr>
          <w:sz w:val="24"/>
          <w:szCs w:val="24"/>
        </w:rPr>
        <w:t>.</w:t>
      </w:r>
      <w:r w:rsidR="009317EA" w:rsidRPr="008D2FFE">
        <w:rPr>
          <w:sz w:val="24"/>
          <w:szCs w:val="24"/>
        </w:rPr>
        <w:t xml:space="preserve"> Delaying onset will</w:t>
      </w:r>
      <w:r w:rsidR="009317EA">
        <w:rPr>
          <w:sz w:val="24"/>
          <w:szCs w:val="24"/>
        </w:rPr>
        <w:t xml:space="preserve"> have a larger financial impact on Medicare; delaying disease progression will have a larger impact </w:t>
      </w:r>
      <w:r w:rsidR="00E21811">
        <w:rPr>
          <w:sz w:val="24"/>
          <w:szCs w:val="24"/>
        </w:rPr>
        <w:t>o</w:t>
      </w:r>
      <w:r w:rsidR="009317EA">
        <w:rPr>
          <w:sz w:val="24"/>
          <w:szCs w:val="24"/>
        </w:rPr>
        <w:t>n Medicaid spending.</w:t>
      </w:r>
      <w:r w:rsidR="004011A9">
        <w:rPr>
          <w:sz w:val="24"/>
          <w:szCs w:val="24"/>
        </w:rPr>
        <w:t xml:space="preserve"> </w:t>
      </w:r>
    </w:p>
    <w:p w14:paraId="528F425D" w14:textId="77777777" w:rsidR="00856B08" w:rsidRDefault="00856B08">
      <w:pPr>
        <w:rPr>
          <w:b/>
          <w:sz w:val="24"/>
          <w:szCs w:val="24"/>
        </w:rPr>
      </w:pPr>
      <w:r>
        <w:rPr>
          <w:b/>
          <w:sz w:val="24"/>
          <w:szCs w:val="24"/>
        </w:rPr>
        <w:br w:type="page"/>
      </w:r>
    </w:p>
    <w:p w14:paraId="5CF1C439" w14:textId="29706CDA" w:rsidR="008F11EF" w:rsidRPr="00E64777" w:rsidRDefault="00970D13" w:rsidP="00E831E0">
      <w:pPr>
        <w:rPr>
          <w:b/>
          <w:sz w:val="24"/>
          <w:szCs w:val="24"/>
        </w:rPr>
      </w:pPr>
      <w:r w:rsidRPr="00E64777">
        <w:rPr>
          <w:b/>
          <w:sz w:val="24"/>
          <w:szCs w:val="24"/>
        </w:rPr>
        <w:lastRenderedPageBreak/>
        <w:t>Intro</w:t>
      </w:r>
      <w:r w:rsidR="00883764">
        <w:rPr>
          <w:b/>
          <w:sz w:val="24"/>
          <w:szCs w:val="24"/>
        </w:rPr>
        <w:t>duction</w:t>
      </w:r>
      <w:r w:rsidRPr="00E64777">
        <w:rPr>
          <w:b/>
          <w:sz w:val="24"/>
          <w:szCs w:val="24"/>
        </w:rPr>
        <w:t xml:space="preserve"> </w:t>
      </w:r>
    </w:p>
    <w:p w14:paraId="4201A1C3" w14:textId="394A97D3" w:rsidR="003B3DAE" w:rsidRDefault="00E37FCD" w:rsidP="00951F73">
      <w:pPr>
        <w:spacing w:after="0"/>
        <w:ind w:firstLine="720"/>
        <w:rPr>
          <w:rFonts w:cs="Times New Roman"/>
          <w:sz w:val="24"/>
          <w:szCs w:val="24"/>
        </w:rPr>
      </w:pPr>
      <w:r>
        <w:rPr>
          <w:rFonts w:cs="Times New Roman"/>
          <w:sz w:val="24"/>
          <w:szCs w:val="24"/>
        </w:rPr>
        <w:t>Over</w:t>
      </w:r>
      <w:r w:rsidR="0038520E">
        <w:rPr>
          <w:rFonts w:cs="Times New Roman"/>
          <w:sz w:val="24"/>
          <w:szCs w:val="24"/>
        </w:rPr>
        <w:t xml:space="preserve"> 5</w:t>
      </w:r>
      <w:r>
        <w:rPr>
          <w:rFonts w:cs="Times New Roman"/>
          <w:sz w:val="24"/>
          <w:szCs w:val="24"/>
        </w:rPr>
        <w:t>.7</w:t>
      </w:r>
      <w:r w:rsidR="0038520E">
        <w:rPr>
          <w:rFonts w:cs="Times New Roman"/>
          <w:sz w:val="24"/>
          <w:szCs w:val="24"/>
        </w:rPr>
        <w:t xml:space="preserve"> million adults are currently living with </w:t>
      </w:r>
      <w:r w:rsidR="0043674A">
        <w:rPr>
          <w:rFonts w:cs="Times New Roman"/>
          <w:sz w:val="24"/>
          <w:szCs w:val="24"/>
        </w:rPr>
        <w:t>Alzheimer’s disease and related dementias (</w:t>
      </w:r>
      <w:r w:rsidR="0038520E">
        <w:rPr>
          <w:rFonts w:cs="Times New Roman"/>
          <w:sz w:val="24"/>
          <w:szCs w:val="24"/>
        </w:rPr>
        <w:t>ADRD</w:t>
      </w:r>
      <w:r w:rsidR="0043674A">
        <w:rPr>
          <w:rFonts w:cs="Times New Roman"/>
          <w:sz w:val="24"/>
          <w:szCs w:val="24"/>
        </w:rPr>
        <w:t>)</w:t>
      </w:r>
      <w:r w:rsidR="0038520E">
        <w:rPr>
          <w:rFonts w:cs="Times New Roman"/>
          <w:sz w:val="24"/>
          <w:szCs w:val="24"/>
        </w:rPr>
        <w:t xml:space="preserve"> in the U</w:t>
      </w:r>
      <w:r w:rsidR="0043674A">
        <w:rPr>
          <w:rFonts w:cs="Times New Roman"/>
          <w:sz w:val="24"/>
          <w:szCs w:val="24"/>
        </w:rPr>
        <w:t>nited States (US)</w:t>
      </w:r>
      <w:r w:rsidR="0038520E">
        <w:rPr>
          <w:rFonts w:cs="Times New Roman"/>
          <w:sz w:val="24"/>
          <w:szCs w:val="24"/>
        </w:rPr>
        <w:t xml:space="preserve"> today</w:t>
      </w:r>
      <w:commentRangeStart w:id="34"/>
      <w:r w:rsidR="00ED3068">
        <w:rPr>
          <w:rFonts w:cs="Times New Roman"/>
          <w:sz w:val="24"/>
          <w:szCs w:val="24"/>
        </w:rPr>
        <w:fldChar w:fldCharType="begin">
          <w:fldData xml:space="preserve">PEVuZE5vdGU+PENpdGU+PEF1dGhvcj5hc3NvY2lhdGlvbjwvQXV0aG9yPjxZZWFyPjIwMTg8L1ll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</w:fldData>
        </w:fldChar>
      </w:r>
      <w:r w:rsidR="00ED3068">
        <w:rPr>
          <w:rFonts w:cs="Times New Roman"/>
          <w:sz w:val="24"/>
          <w:szCs w:val="24"/>
        </w:rPr>
        <w:instrText xml:space="preserve"> ADDIN EN.CITE </w:instrText>
      </w:r>
      <w:r w:rsidR="00ED3068">
        <w:rPr>
          <w:rFonts w:cs="Times New Roman"/>
          <w:sz w:val="24"/>
          <w:szCs w:val="24"/>
        </w:rPr>
        <w:fldChar w:fldCharType="begin">
          <w:fldData xml:space="preserve">PEVuZE5vdGU+PENpdGU+PEF1dGhvcj5hc3NvY2lhdGlvbjwvQXV0aG9yPjxZZWFyPjIwMTg8L1ll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</w:fldData>
        </w:fldChar>
      </w:r>
      <w:r w:rsidR="00ED3068">
        <w:rPr>
          <w:rFonts w:cs="Times New Roman"/>
          <w:sz w:val="24"/>
          <w:szCs w:val="24"/>
        </w:rPr>
        <w:instrText xml:space="preserve"> ADDIN EN.CITE.DATA </w:instrText>
      </w:r>
      <w:r w:rsidR="00ED3068">
        <w:rPr>
          <w:rFonts w:cs="Times New Roman"/>
          <w:sz w:val="24"/>
          <w:szCs w:val="24"/>
        </w:rPr>
      </w:r>
      <w:r w:rsidR="00ED3068">
        <w:rPr>
          <w:rFonts w:cs="Times New Roman"/>
          <w:sz w:val="24"/>
          <w:szCs w:val="24"/>
        </w:rPr>
        <w:fldChar w:fldCharType="end"/>
      </w:r>
      <w:r w:rsidR="00ED3068">
        <w:rPr>
          <w:rFonts w:cs="Times New Roman"/>
          <w:sz w:val="24"/>
          <w:szCs w:val="24"/>
        </w:rPr>
      </w:r>
      <w:r w:rsidR="00ED3068">
        <w:rPr>
          <w:rFonts w:cs="Times New Roman"/>
          <w:sz w:val="24"/>
          <w:szCs w:val="24"/>
        </w:rPr>
        <w:fldChar w:fldCharType="separate"/>
      </w:r>
      <w:r w:rsidR="00ED3068" w:rsidRPr="00ED3068">
        <w:rPr>
          <w:rFonts w:cs="Times New Roman"/>
          <w:noProof/>
          <w:sz w:val="24"/>
          <w:szCs w:val="24"/>
          <w:vertAlign w:val="superscript"/>
        </w:rPr>
        <w:t>1-3</w:t>
      </w:r>
      <w:r w:rsidR="00ED3068">
        <w:rPr>
          <w:rFonts w:cs="Times New Roman"/>
          <w:sz w:val="24"/>
          <w:szCs w:val="24"/>
        </w:rPr>
        <w:fldChar w:fldCharType="end"/>
      </w:r>
      <w:commentRangeEnd w:id="34"/>
      <w:r w:rsidR="00D31BCA">
        <w:rPr>
          <w:rStyle w:val="CommentReference"/>
        </w:rPr>
        <w:commentReference w:id="34"/>
      </w:r>
      <w:r w:rsidR="0038520E">
        <w:rPr>
          <w:rFonts w:cs="Times New Roman"/>
          <w:sz w:val="24"/>
          <w:szCs w:val="24"/>
        </w:rPr>
        <w:t xml:space="preserve">. </w:t>
      </w:r>
      <w:r w:rsidR="00951F73">
        <w:rPr>
          <w:rFonts w:cs="Times New Roman"/>
          <w:sz w:val="24"/>
          <w:szCs w:val="24"/>
        </w:rPr>
        <w:t xml:space="preserve">Current estimates suggest that ADRD is costing </w:t>
      </w:r>
      <w:r w:rsidR="002B6442">
        <w:rPr>
          <w:rFonts w:cs="Times New Roman"/>
          <w:sz w:val="24"/>
          <w:szCs w:val="24"/>
        </w:rPr>
        <w:t>Medicare</w:t>
      </w:r>
      <w:r w:rsidR="009F0BC3">
        <w:rPr>
          <w:rFonts w:cs="Times New Roman"/>
          <w:sz w:val="24"/>
          <w:szCs w:val="24"/>
        </w:rPr>
        <w:t xml:space="preserve"> (Parts A and B)</w:t>
      </w:r>
      <w:r w:rsidR="002B6442">
        <w:rPr>
          <w:rFonts w:cs="Times New Roman"/>
          <w:sz w:val="24"/>
          <w:szCs w:val="24"/>
        </w:rPr>
        <w:t xml:space="preserve"> </w:t>
      </w:r>
      <w:r w:rsidR="00951F73" w:rsidRPr="001F1D4C">
        <w:rPr>
          <w:rFonts w:cs="Times New Roman"/>
          <w:sz w:val="24"/>
          <w:szCs w:val="24"/>
        </w:rPr>
        <w:t xml:space="preserve">between </w:t>
      </w:r>
      <w:r w:rsidR="00951F73" w:rsidRPr="001B4D83">
        <w:rPr>
          <w:rFonts w:cs="Times New Roman"/>
          <w:sz w:val="24"/>
          <w:szCs w:val="24"/>
        </w:rPr>
        <w:t>$</w:t>
      </w:r>
      <w:r w:rsidR="00951F73">
        <w:rPr>
          <w:rFonts w:cs="Times New Roman"/>
          <w:sz w:val="24"/>
          <w:szCs w:val="24"/>
        </w:rPr>
        <w:t>3,019</w:t>
      </w:r>
      <w:r w:rsidR="00951F73" w:rsidRPr="001B4D83">
        <w:rPr>
          <w:rFonts w:cs="Times New Roman"/>
          <w:sz w:val="24"/>
          <w:szCs w:val="24"/>
        </w:rPr>
        <w:t xml:space="preserve"> </w:t>
      </w:r>
      <w:r w:rsidR="00401CF5">
        <w:rPr>
          <w:rFonts w:cs="Times New Roman"/>
          <w:sz w:val="24"/>
          <w:szCs w:val="24"/>
        </w:rPr>
        <w:t>and</w:t>
      </w:r>
      <w:r w:rsidR="00951F73" w:rsidRPr="001B4D83">
        <w:rPr>
          <w:rFonts w:cs="Times New Roman"/>
          <w:sz w:val="24"/>
          <w:szCs w:val="24"/>
        </w:rPr>
        <w:t xml:space="preserve"> $10,</w:t>
      </w:r>
      <w:r w:rsidR="00951F73">
        <w:rPr>
          <w:rFonts w:cs="Times New Roman"/>
          <w:sz w:val="24"/>
          <w:szCs w:val="24"/>
        </w:rPr>
        <w:t>598</w:t>
      </w:r>
      <w:r w:rsidR="00951F73" w:rsidRPr="001B4D83">
        <w:rPr>
          <w:rFonts w:cs="Times New Roman"/>
          <w:sz w:val="24"/>
          <w:szCs w:val="24"/>
        </w:rPr>
        <w:t xml:space="preserve"> per person</w:t>
      </w:r>
      <w:r w:rsidR="00951F73">
        <w:rPr>
          <w:rFonts w:cs="Times New Roman"/>
          <w:sz w:val="24"/>
          <w:szCs w:val="24"/>
        </w:rPr>
        <w:t xml:space="preserve"> per year</w:t>
      </w:r>
      <w:r w:rsidR="00951F73" w:rsidRPr="001B4D83">
        <w:rPr>
          <w:rFonts w:cs="Times New Roman"/>
          <w:sz w:val="24"/>
          <w:szCs w:val="24"/>
        </w:rPr>
        <w:t>, in 201</w:t>
      </w:r>
      <w:r w:rsidR="00951F73">
        <w:rPr>
          <w:rFonts w:cs="Times New Roman"/>
          <w:sz w:val="24"/>
          <w:szCs w:val="24"/>
        </w:rPr>
        <w:t>7</w:t>
      </w:r>
      <w:r w:rsidR="00951F73" w:rsidRPr="001B4D83">
        <w:rPr>
          <w:rFonts w:cs="Times New Roman"/>
          <w:sz w:val="24"/>
          <w:szCs w:val="24"/>
        </w:rPr>
        <w:t xml:space="preserve"> dollars</w:t>
      </w:r>
      <w:commentRangeStart w:id="35"/>
      <w:r w:rsidR="00ED3068">
        <w:rPr>
          <w:rFonts w:cs="Times New Roman"/>
          <w:sz w:val="24"/>
          <w:szCs w:val="24"/>
        </w:rPr>
        <w:fldChar w:fldCharType="begin">
          <w:fldData xml:space="preserve">PEVuZE5vdGU+PENpdGU+PEF1dGhvcj5XZWluZXI8L0F1dGhvcj48WWVhcj4xOTk4PC9ZZWFyPjxS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</w:fldData>
        </w:fldChar>
      </w:r>
      <w:r w:rsidR="00ED3068">
        <w:rPr>
          <w:rFonts w:cs="Times New Roman"/>
          <w:sz w:val="24"/>
          <w:szCs w:val="24"/>
        </w:rPr>
        <w:instrText xml:space="preserve"> ADDIN EN.CITE </w:instrText>
      </w:r>
      <w:r w:rsidR="00ED3068">
        <w:rPr>
          <w:rFonts w:cs="Times New Roman"/>
          <w:sz w:val="24"/>
          <w:szCs w:val="24"/>
        </w:rPr>
        <w:fldChar w:fldCharType="begin">
          <w:fldData xml:space="preserve">PEVuZE5vdGU+PENpdGU+PEF1dGhvcj5XZWluZXI8L0F1dGhvcj48WWVhcj4xOTk4PC9ZZWFyPjxS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</w:fldData>
        </w:fldChar>
      </w:r>
      <w:r w:rsidR="00ED3068">
        <w:rPr>
          <w:rFonts w:cs="Times New Roman"/>
          <w:sz w:val="24"/>
          <w:szCs w:val="24"/>
        </w:rPr>
        <w:instrText xml:space="preserve"> ADDIN EN.CITE.DATA </w:instrText>
      </w:r>
      <w:r w:rsidR="00ED3068">
        <w:rPr>
          <w:rFonts w:cs="Times New Roman"/>
          <w:sz w:val="24"/>
          <w:szCs w:val="24"/>
        </w:rPr>
      </w:r>
      <w:r w:rsidR="00ED3068">
        <w:rPr>
          <w:rFonts w:cs="Times New Roman"/>
          <w:sz w:val="24"/>
          <w:szCs w:val="24"/>
        </w:rPr>
        <w:fldChar w:fldCharType="end"/>
      </w:r>
      <w:r w:rsidR="00ED3068">
        <w:rPr>
          <w:rFonts w:cs="Times New Roman"/>
          <w:sz w:val="24"/>
          <w:szCs w:val="24"/>
        </w:rPr>
      </w:r>
      <w:r w:rsidR="00ED3068">
        <w:rPr>
          <w:rFonts w:cs="Times New Roman"/>
          <w:sz w:val="24"/>
          <w:szCs w:val="24"/>
        </w:rPr>
        <w:fldChar w:fldCharType="separate"/>
      </w:r>
      <w:r w:rsidR="00ED3068" w:rsidRPr="00ED3068">
        <w:rPr>
          <w:rFonts w:cs="Times New Roman"/>
          <w:noProof/>
          <w:sz w:val="24"/>
          <w:szCs w:val="24"/>
          <w:vertAlign w:val="superscript"/>
        </w:rPr>
        <w:t>4-7</w:t>
      </w:r>
      <w:r w:rsidR="00ED3068">
        <w:rPr>
          <w:rFonts w:cs="Times New Roman"/>
          <w:sz w:val="24"/>
          <w:szCs w:val="24"/>
        </w:rPr>
        <w:fldChar w:fldCharType="end"/>
      </w:r>
      <w:r w:rsidR="00951F73">
        <w:rPr>
          <w:rFonts w:cs="Times New Roman"/>
          <w:sz w:val="24"/>
          <w:szCs w:val="24"/>
        </w:rPr>
        <w:t xml:space="preserve">. </w:t>
      </w:r>
      <w:commentRangeEnd w:id="35"/>
      <w:r w:rsidR="00540C10">
        <w:rPr>
          <w:rStyle w:val="CommentReference"/>
        </w:rPr>
        <w:commentReference w:id="35"/>
      </w:r>
      <w:r w:rsidR="00951F73">
        <w:rPr>
          <w:rFonts w:cs="Times New Roman"/>
          <w:sz w:val="24"/>
          <w:szCs w:val="24"/>
        </w:rPr>
        <w:t xml:space="preserve">However, these cost estimates are incomplete. In order to prepare for the future, policy makers need to be armed with reliable estimates of the incremental costs of </w:t>
      </w:r>
      <w:r w:rsidR="00951F73" w:rsidRPr="001F1D4C">
        <w:rPr>
          <w:rFonts w:cs="Times New Roman"/>
          <w:sz w:val="24"/>
          <w:szCs w:val="24"/>
        </w:rPr>
        <w:t>ADRD</w:t>
      </w:r>
      <w:r w:rsidR="00951F73">
        <w:rPr>
          <w:rFonts w:cs="Times New Roman"/>
          <w:sz w:val="24"/>
          <w:szCs w:val="24"/>
        </w:rPr>
        <w:t xml:space="preserve"> to</w:t>
      </w:r>
      <w:r w:rsidR="002B6742">
        <w:rPr>
          <w:rFonts w:cs="Times New Roman"/>
          <w:sz w:val="24"/>
          <w:szCs w:val="24"/>
        </w:rPr>
        <w:t xml:space="preserve"> both</w:t>
      </w:r>
      <w:r w:rsidR="00951F73">
        <w:rPr>
          <w:rFonts w:cs="Times New Roman"/>
          <w:sz w:val="24"/>
          <w:szCs w:val="24"/>
        </w:rPr>
        <w:t xml:space="preserve"> public health insurance programs, Medicare and Medicaid.</w:t>
      </w:r>
      <w:r w:rsidR="002B6742">
        <w:rPr>
          <w:rFonts w:cs="Times New Roman"/>
          <w:sz w:val="24"/>
          <w:szCs w:val="24"/>
        </w:rPr>
        <w:t xml:space="preserve">  </w:t>
      </w:r>
    </w:p>
    <w:p w14:paraId="53A794A0" w14:textId="08CFAD2F" w:rsidR="00941F71" w:rsidRDefault="002B6742" w:rsidP="00951F73">
      <w:pPr>
        <w:spacing w:after="0"/>
        <w:ind w:firstLine="720"/>
        <w:rPr>
          <w:rFonts w:cs="Times New Roman"/>
          <w:sz w:val="24"/>
          <w:szCs w:val="24"/>
        </w:rPr>
      </w:pPr>
      <w:r>
        <w:rPr>
          <w:rFonts w:cs="Times New Roman"/>
          <w:sz w:val="24"/>
          <w:szCs w:val="24"/>
        </w:rPr>
        <w:t>Medicaid is the primary payer for long-term care in the U.S.</w:t>
      </w:r>
      <w:r w:rsidR="00ED3068">
        <w:rPr>
          <w:rFonts w:cs="Times New Roman"/>
          <w:sz w:val="24"/>
          <w:szCs w:val="24"/>
        </w:rPr>
        <w:fldChar w:fldCharType="begin"/>
      </w:r>
      <w:r w:rsidR="00ED3068">
        <w:rPr>
          <w:rFonts w:cs="Times New Roman"/>
          <w:sz w:val="24"/>
          <w:szCs w:val="24"/>
        </w:rPr>
        <w:instrText xml:space="preserve"> ADDIN EN.CITE &lt;EndNote&gt;&lt;Cite&gt;&lt;Author&gt;Reaves&lt;/Author&gt;&lt;Year&gt;2015&lt;/Year&gt;&lt;RecNum&gt;5750&lt;/RecNum&gt;&lt;DisplayText&gt;&lt;style face="superscript"&gt;8&lt;/style&gt;&lt;/DisplayText&gt;&lt;record&gt;&lt;rec-number&gt;5750&lt;/rec-number&gt;&lt;foreign-keys&gt;&lt;key app="EN" db-id="9ex9p90pzvwzemex2x0vdxpmev099wxpefvw" timestamp="1540386364"&gt;5750&lt;/key&gt;&lt;/foreign-keys&gt;&lt;ref-type name="Report"&gt;27&lt;/ref-type&gt;&lt;contributors&gt;&lt;authors&gt;&lt;author&gt;Reaves, Erica L&lt;/author&gt;&lt;author&gt;MaryBeth Musumeci&lt;/author&gt;&lt;/authors&gt;&lt;tertiary-authors&gt;&lt;author&gt;Kaiser Family Foundation&lt;/author&gt;&lt;/tertiary-authors&gt;&lt;/contributors&gt;&lt;titles&gt;&lt;title&gt;Medicaid and Long-Term Services and Supports: A Primer&lt;/title&gt;&lt;secondary-title&gt;The Kaiser Commission on Medicaid and the Uninsured&lt;/secondary-title&gt;&lt;/titles&gt;&lt;dates&gt;&lt;year&gt;2015&lt;/year&gt;&lt;pub-dates&gt;&lt;date&gt;December 15&lt;/date&gt;&lt;/pub-dates&gt;&lt;/dates&gt;&lt;urls&gt;&lt;/urls&gt;&lt;/record&gt;&lt;/Cite&gt;&lt;/EndNote&gt;</w:instrText>
      </w:r>
      <w:r w:rsidR="00ED3068">
        <w:rPr>
          <w:rFonts w:cs="Times New Roman"/>
          <w:sz w:val="24"/>
          <w:szCs w:val="24"/>
        </w:rPr>
        <w:fldChar w:fldCharType="separate"/>
      </w:r>
      <w:r w:rsidR="00ED3068" w:rsidRPr="00ED3068">
        <w:rPr>
          <w:rFonts w:cs="Times New Roman"/>
          <w:noProof/>
          <w:sz w:val="24"/>
          <w:szCs w:val="24"/>
          <w:vertAlign w:val="superscript"/>
        </w:rPr>
        <w:t>8</w:t>
      </w:r>
      <w:r w:rsidR="00ED3068">
        <w:rPr>
          <w:rFonts w:cs="Times New Roman"/>
          <w:sz w:val="24"/>
          <w:szCs w:val="24"/>
        </w:rPr>
        <w:fldChar w:fldCharType="end"/>
      </w:r>
      <w:r>
        <w:rPr>
          <w:rFonts w:cs="Times New Roman"/>
          <w:sz w:val="24"/>
          <w:szCs w:val="24"/>
        </w:rPr>
        <w:t xml:space="preserve"> </w:t>
      </w:r>
      <w:r w:rsidR="003B3DAE">
        <w:rPr>
          <w:sz w:val="24"/>
          <w:szCs w:val="24"/>
        </w:rPr>
        <w:t xml:space="preserve">Since ADRD is characterized by cognitive impairment leading to difficulties with </w:t>
      </w:r>
      <w:r w:rsidR="003B3DAE" w:rsidRPr="001B4D83">
        <w:rPr>
          <w:rFonts w:cs="Times New Roman"/>
          <w:sz w:val="24"/>
          <w:szCs w:val="24"/>
        </w:rPr>
        <w:t>daily activities</w:t>
      </w:r>
      <w:r w:rsidR="00ED3068">
        <w:rPr>
          <w:rFonts w:cs="Times New Roman"/>
          <w:sz w:val="24"/>
          <w:szCs w:val="24"/>
        </w:rPr>
        <w:fldChar w:fldCharType="begin"/>
      </w:r>
      <w:r w:rsidR="00ED3068">
        <w:rPr>
          <w:rFonts w:cs="Times New Roman"/>
          <w:sz w:val="24"/>
          <w:szCs w:val="24"/>
        </w:rPr>
        <w:instrText xml:space="preserve"> ADDIN EN.CITE &lt;EndNote&gt;&lt;Cite ExcludeYear="1"&gt;&lt;Author&gt;Alzheimer&amp;apos;s Association&lt;/Author&gt;&lt;RecNum&gt;5734&lt;/RecNum&gt;&lt;DisplayText&gt;&lt;style face="superscript"&gt;9&lt;/style&gt;&lt;/DisplayText&gt;&lt;record&gt;&lt;rec-number&gt;5734&lt;/rec-number&gt;&lt;foreign-keys&gt;&lt;key app="EN" db-id="9ex9p90pzvwzemex2x0vdxpmev099wxpefvw" timestamp="1540385656"&gt;5734&lt;/key&gt;&lt;/foreign-keys&gt;&lt;ref-type name="Web Page"&gt;12&lt;/ref-type&gt;&lt;contributors&gt;&lt;authors&gt;&lt;author&gt;Alzheimer&amp;apos;s Association,&lt;/author&gt;&lt;/authors&gt;&lt;/contributors&gt;&lt;titles&gt;&lt;title&gt;What is dementia?&lt;/title&gt;&lt;/titles&gt;&lt;volume&gt;2016&lt;/volume&gt;&lt;number&gt;11/05/2016&lt;/number&gt;&lt;dates&gt;&lt;/dates&gt;&lt;publisher&gt;Alzheimer&amp;apos;s Association&lt;/publisher&gt;&lt;urls&gt;&lt;related-urls&gt;&lt;url&gt;http://www.alz.org/what-is-dementia.asp&lt;/url&gt;&lt;/related-urls&gt;&lt;/urls&gt;&lt;/record&gt;&lt;/Cite&gt;&lt;/EndNote&gt;</w:instrText>
      </w:r>
      <w:r w:rsidR="00ED3068">
        <w:rPr>
          <w:rFonts w:cs="Times New Roman"/>
          <w:sz w:val="24"/>
          <w:szCs w:val="24"/>
        </w:rPr>
        <w:fldChar w:fldCharType="separate"/>
      </w:r>
      <w:r w:rsidR="00ED3068" w:rsidRPr="00ED3068">
        <w:rPr>
          <w:rFonts w:cs="Times New Roman"/>
          <w:noProof/>
          <w:sz w:val="24"/>
          <w:szCs w:val="24"/>
          <w:vertAlign w:val="superscript"/>
        </w:rPr>
        <w:t>9</w:t>
      </w:r>
      <w:r w:rsidR="00ED3068">
        <w:rPr>
          <w:rFonts w:cs="Times New Roman"/>
          <w:sz w:val="24"/>
          <w:szCs w:val="24"/>
        </w:rPr>
        <w:fldChar w:fldCharType="end"/>
      </w:r>
      <w:r w:rsidR="003B3DAE">
        <w:rPr>
          <w:rFonts w:cs="Times New Roman"/>
          <w:sz w:val="24"/>
          <w:szCs w:val="24"/>
        </w:rPr>
        <w:t xml:space="preserve">, long-term care expenditures are likely considerable. </w:t>
      </w:r>
      <w:r>
        <w:rPr>
          <w:rFonts w:cs="Times New Roman"/>
          <w:sz w:val="24"/>
          <w:szCs w:val="24"/>
        </w:rPr>
        <w:t>The literature estimating</w:t>
      </w:r>
      <w:r w:rsidR="003B3DAE">
        <w:rPr>
          <w:rFonts w:cs="Times New Roman"/>
          <w:sz w:val="24"/>
          <w:szCs w:val="24"/>
        </w:rPr>
        <w:t xml:space="preserve"> the impact of ADRD on Medicaid </w:t>
      </w:r>
      <w:r w:rsidR="002B6442">
        <w:rPr>
          <w:rFonts w:cs="Times New Roman"/>
          <w:sz w:val="24"/>
          <w:szCs w:val="24"/>
        </w:rPr>
        <w:t>is sparse</w:t>
      </w:r>
      <w:r w:rsidR="003B3DAE">
        <w:rPr>
          <w:rFonts w:cs="Times New Roman"/>
          <w:sz w:val="24"/>
          <w:szCs w:val="24"/>
        </w:rPr>
        <w:t xml:space="preserve"> due to data</w:t>
      </w:r>
      <w:r w:rsidR="009F0BC3">
        <w:rPr>
          <w:rFonts w:cs="Times New Roman"/>
          <w:sz w:val="24"/>
          <w:szCs w:val="24"/>
        </w:rPr>
        <w:t xml:space="preserve"> limitations</w:t>
      </w:r>
      <w:r w:rsidR="00ED3068">
        <w:rPr>
          <w:rFonts w:cs="Times New Roman"/>
          <w:sz w:val="24"/>
          <w:szCs w:val="24"/>
        </w:rPr>
        <w:fldChar w:fldCharType="begin"/>
      </w:r>
      <w:r w:rsidR="00ED3068">
        <w:rPr>
          <w:rFonts w:cs="Times New Roman"/>
          <w:sz w:val="24"/>
          <w:szCs w:val="24"/>
        </w:rPr>
        <w:instrText xml:space="preserve"> ADDIN EN.CITE &lt;EndNote&gt;&lt;Cite&gt;&lt;Author&gt;Hurd&lt;/Author&gt;&lt;Year&gt;2013&lt;/Year&gt;&lt;RecNum&gt;447&lt;/RecNum&gt;&lt;DisplayText&gt;&lt;style face="superscript"&gt;6&lt;/style&gt;&lt;/DisplayText&gt;&lt;record&gt;&lt;rec-number&gt;447&lt;/rec-number&gt;&lt;foreign-keys&gt;&lt;key app="EN" db-id="9ex9p90pzvwzemex2x0vdxpmev099wxpefvw" timestamp="1489440691"&gt;447&lt;/key&gt;&lt;key app="ENWeb" db-id=""&gt;0&lt;/key&gt;&lt;/foreign-keys&gt;&lt;ref-type name="Journal Article"&gt;17&lt;/ref-type&gt;&lt;contributors&gt;&lt;authors&gt;&lt;author&gt;Hurd, Michael D.&lt;/author&gt;&lt;author&gt;Martorell, Paco&lt;/author&gt;&lt;author&gt;Delavande, Adeline&lt;/author&gt;&lt;author&gt;Mullen, Kathleen J.&lt;/author&gt;&lt;author&gt;Langa, Kenneth M.&lt;/author&gt;&lt;/authors&gt;&lt;/contributors&gt;&lt;titles&gt;&lt;title&gt;Monetary Costs of Dementia in the United States&lt;/title&gt;&lt;secondary-title&gt;New England Journal of Medicine&lt;/secondary-title&gt;&lt;/titles&gt;&lt;periodical&gt;&lt;full-title&gt;New England Journal of Medicine&lt;/full-title&gt;&lt;/periodical&gt;&lt;pages&gt;1326-1334&lt;/pages&gt;&lt;volume&gt;368&lt;/volume&gt;&lt;number&gt;14&lt;/number&gt;&lt;dates&gt;&lt;year&gt;2013&lt;/year&gt;&lt;pub-dates&gt;&lt;date&gt;Apr 4&lt;/date&gt;&lt;/pub-dates&gt;&lt;/dates&gt;&lt;isbn&gt;0028-4793&lt;/isbn&gt;&lt;accession-num&gt;WOS:000316989900009&lt;/accession-num&gt;&lt;urls&gt;&lt;related-urls&gt;&lt;url&gt;&amp;lt;Go to ISI&amp;gt;://WOS:000316989900009&lt;/url&gt;&lt;url&gt;http://www.ncbi.nlm.nih.gov/pmc/articles/PMC3959992/pdf/nihms464155.pdf&lt;/url&gt;&lt;/related-urls&gt;&lt;/urls&gt;&lt;electronic-resource-num&gt;10.1056/NEJMsa1204629&lt;/electronic-resource-num&gt;&lt;/record&gt;&lt;/Cite&gt;&lt;/EndNote&gt;</w:instrText>
      </w:r>
      <w:r w:rsidR="00ED3068">
        <w:rPr>
          <w:rFonts w:cs="Times New Roman"/>
          <w:sz w:val="24"/>
          <w:szCs w:val="24"/>
        </w:rPr>
        <w:fldChar w:fldCharType="separate"/>
      </w:r>
      <w:r w:rsidR="00ED3068" w:rsidRPr="00ED3068">
        <w:rPr>
          <w:rFonts w:cs="Times New Roman"/>
          <w:noProof/>
          <w:sz w:val="24"/>
          <w:szCs w:val="24"/>
          <w:vertAlign w:val="superscript"/>
        </w:rPr>
        <w:t>6</w:t>
      </w:r>
      <w:r w:rsidR="00ED3068">
        <w:rPr>
          <w:rFonts w:cs="Times New Roman"/>
          <w:sz w:val="24"/>
          <w:szCs w:val="24"/>
        </w:rPr>
        <w:fldChar w:fldCharType="end"/>
      </w:r>
      <w:r w:rsidR="003B3DAE">
        <w:rPr>
          <w:rFonts w:cs="Times New Roman"/>
          <w:sz w:val="24"/>
          <w:szCs w:val="24"/>
        </w:rPr>
        <w:t xml:space="preserve">.  </w:t>
      </w:r>
      <w:r w:rsidR="00ED3068">
        <w:rPr>
          <w:rFonts w:cs="Times New Roman"/>
          <w:sz w:val="24"/>
          <w:szCs w:val="24"/>
        </w:rPr>
        <w:t xml:space="preserve">Four </w:t>
      </w:r>
      <w:r w:rsidR="003B3DAE">
        <w:rPr>
          <w:rFonts w:cs="Times New Roman"/>
          <w:sz w:val="24"/>
          <w:szCs w:val="24"/>
        </w:rPr>
        <w:t>papers</w:t>
      </w:r>
      <w:r w:rsidR="00817E4C">
        <w:rPr>
          <w:rFonts w:cs="Times New Roman"/>
          <w:sz w:val="24"/>
          <w:szCs w:val="24"/>
        </w:rPr>
        <w:t xml:space="preserve"> estimat</w:t>
      </w:r>
      <w:r w:rsidR="009F0BC3">
        <w:rPr>
          <w:rFonts w:cs="Times New Roman"/>
          <w:sz w:val="24"/>
          <w:szCs w:val="24"/>
        </w:rPr>
        <w:t>e</w:t>
      </w:r>
      <w:r w:rsidR="00817E4C">
        <w:rPr>
          <w:rFonts w:cs="Times New Roman"/>
          <w:sz w:val="24"/>
          <w:szCs w:val="24"/>
        </w:rPr>
        <w:t xml:space="preserve"> </w:t>
      </w:r>
      <w:r w:rsidR="003B3DAE">
        <w:rPr>
          <w:rFonts w:cs="Times New Roman"/>
          <w:sz w:val="24"/>
          <w:szCs w:val="24"/>
        </w:rPr>
        <w:t>the costs to Medicaid</w:t>
      </w:r>
      <w:r w:rsidR="00681EA3">
        <w:rPr>
          <w:rFonts w:cs="Times New Roman"/>
          <w:sz w:val="24"/>
          <w:szCs w:val="24"/>
        </w:rPr>
        <w:t xml:space="preserve"> </w:t>
      </w:r>
      <w:r w:rsidR="002D054A">
        <w:rPr>
          <w:rFonts w:cs="Times New Roman"/>
          <w:sz w:val="24"/>
          <w:szCs w:val="24"/>
        </w:rPr>
        <w:t>nationally</w:t>
      </w:r>
      <w:r w:rsidR="009F0BC3">
        <w:rPr>
          <w:rFonts w:cs="Times New Roman"/>
          <w:sz w:val="24"/>
          <w:szCs w:val="24"/>
        </w:rPr>
        <w:t>,</w:t>
      </w:r>
      <w:r w:rsidR="002D054A">
        <w:rPr>
          <w:rFonts w:cs="Times New Roman"/>
          <w:sz w:val="24"/>
          <w:szCs w:val="24"/>
        </w:rPr>
        <w:t xml:space="preserve"> </w:t>
      </w:r>
      <w:r w:rsidR="00951F73">
        <w:rPr>
          <w:rFonts w:cs="Times New Roman"/>
          <w:sz w:val="24"/>
          <w:szCs w:val="24"/>
        </w:rPr>
        <w:t>rely</w:t>
      </w:r>
      <w:r w:rsidR="009F0BC3">
        <w:rPr>
          <w:rFonts w:cs="Times New Roman"/>
          <w:sz w:val="24"/>
          <w:szCs w:val="24"/>
        </w:rPr>
        <w:t>ing</w:t>
      </w:r>
      <w:r w:rsidR="00951F73">
        <w:rPr>
          <w:rFonts w:cs="Times New Roman"/>
          <w:sz w:val="24"/>
          <w:szCs w:val="24"/>
        </w:rPr>
        <w:t xml:space="preserve"> on </w:t>
      </w:r>
      <w:r w:rsidR="00681EA3">
        <w:rPr>
          <w:rFonts w:cs="Times New Roman"/>
          <w:sz w:val="24"/>
          <w:szCs w:val="24"/>
        </w:rPr>
        <w:t xml:space="preserve">self-reported utilization and </w:t>
      </w:r>
      <w:r w:rsidR="00951F73">
        <w:rPr>
          <w:rFonts w:cs="Times New Roman"/>
          <w:sz w:val="24"/>
          <w:szCs w:val="24"/>
        </w:rPr>
        <w:t>imputed</w:t>
      </w:r>
      <w:r w:rsidR="00681EA3">
        <w:rPr>
          <w:rFonts w:cs="Times New Roman"/>
          <w:sz w:val="24"/>
          <w:szCs w:val="24"/>
        </w:rPr>
        <w:t xml:space="preserve"> Medicaid expenditures</w:t>
      </w:r>
      <w:r w:rsidR="00ED3068">
        <w:rPr>
          <w:rFonts w:cs="Times New Roman"/>
          <w:sz w:val="24"/>
          <w:szCs w:val="24"/>
        </w:rPr>
        <w:fldChar w:fldCharType="begin">
          <w:fldData xml:space="preserve">PEVuZE5vdGU+PENpdGU+PEF1dGhvcj5BeXlhZ2FyaTwvQXV0aG9yPjxZZWFyPjIwMDc8L1llYXI+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</w:fldData>
        </w:fldChar>
      </w:r>
      <w:r w:rsidR="00ED3068">
        <w:rPr>
          <w:rFonts w:cs="Times New Roman"/>
          <w:sz w:val="24"/>
          <w:szCs w:val="24"/>
        </w:rPr>
        <w:instrText xml:space="preserve"> ADDIN EN.CITE </w:instrText>
      </w:r>
      <w:r w:rsidR="00ED3068">
        <w:rPr>
          <w:rFonts w:cs="Times New Roman"/>
          <w:sz w:val="24"/>
          <w:szCs w:val="24"/>
        </w:rPr>
        <w:fldChar w:fldCharType="begin">
          <w:fldData xml:space="preserve">PEVuZE5vdGU+PENpdGU+PEF1dGhvcj5BeXlhZ2FyaTwvQXV0aG9yPjxZZWFyPjIwMDc8L1llYXI+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</w:fldData>
        </w:fldChar>
      </w:r>
      <w:r w:rsidR="00ED3068">
        <w:rPr>
          <w:rFonts w:cs="Times New Roman"/>
          <w:sz w:val="24"/>
          <w:szCs w:val="24"/>
        </w:rPr>
        <w:instrText xml:space="preserve"> ADDIN EN.CITE.DATA </w:instrText>
      </w:r>
      <w:r w:rsidR="00ED3068">
        <w:rPr>
          <w:rFonts w:cs="Times New Roman"/>
          <w:sz w:val="24"/>
          <w:szCs w:val="24"/>
        </w:rPr>
      </w:r>
      <w:r w:rsidR="00ED3068">
        <w:rPr>
          <w:rFonts w:cs="Times New Roman"/>
          <w:sz w:val="24"/>
          <w:szCs w:val="24"/>
        </w:rPr>
        <w:fldChar w:fldCharType="end"/>
      </w:r>
      <w:r w:rsidR="00ED3068">
        <w:rPr>
          <w:rFonts w:cs="Times New Roman"/>
          <w:sz w:val="24"/>
          <w:szCs w:val="24"/>
        </w:rPr>
      </w:r>
      <w:r w:rsidR="00ED3068">
        <w:rPr>
          <w:rFonts w:cs="Times New Roman"/>
          <w:sz w:val="24"/>
          <w:szCs w:val="24"/>
        </w:rPr>
        <w:fldChar w:fldCharType="separate"/>
      </w:r>
      <w:r w:rsidR="00ED3068" w:rsidRPr="00ED3068">
        <w:rPr>
          <w:rFonts w:cs="Times New Roman"/>
          <w:noProof/>
          <w:sz w:val="24"/>
          <w:szCs w:val="24"/>
          <w:vertAlign w:val="superscript"/>
        </w:rPr>
        <w:t>6,10-12</w:t>
      </w:r>
      <w:r w:rsidR="00ED3068">
        <w:rPr>
          <w:rFonts w:cs="Times New Roman"/>
          <w:sz w:val="24"/>
          <w:szCs w:val="24"/>
        </w:rPr>
        <w:fldChar w:fldCharType="end"/>
      </w:r>
      <w:r w:rsidR="00951F73">
        <w:rPr>
          <w:rFonts w:cs="Times New Roman"/>
          <w:sz w:val="24"/>
          <w:szCs w:val="24"/>
        </w:rPr>
        <w:t xml:space="preserve">. </w:t>
      </w:r>
      <w:r w:rsidR="002D054A">
        <w:rPr>
          <w:rFonts w:cs="Times New Roman"/>
          <w:sz w:val="24"/>
          <w:szCs w:val="24"/>
        </w:rPr>
        <w:t>Two papers use Medicaid claims, but only for one state</w:t>
      </w:r>
      <w:r w:rsidR="00ED3068">
        <w:rPr>
          <w:rFonts w:cs="Times New Roman"/>
          <w:sz w:val="24"/>
          <w:szCs w:val="24"/>
        </w:rPr>
        <w:fldChar w:fldCharType="begin">
          <w:fldData xml:space="preserve">PEVuZE5vdGU+PENpdGU+PEF1dGhvcj5CaGFybWFsPC9BdXRob3I+PFllYXI+MjAxMjwvWWVhcj48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</w:fldData>
        </w:fldChar>
      </w:r>
      <w:r w:rsidR="00ED3068">
        <w:rPr>
          <w:rFonts w:cs="Times New Roman"/>
          <w:sz w:val="24"/>
          <w:szCs w:val="24"/>
        </w:rPr>
        <w:instrText xml:space="preserve"> ADDIN EN.CITE </w:instrText>
      </w:r>
      <w:r w:rsidR="00ED3068">
        <w:rPr>
          <w:rFonts w:cs="Times New Roman"/>
          <w:sz w:val="24"/>
          <w:szCs w:val="24"/>
        </w:rPr>
        <w:fldChar w:fldCharType="begin">
          <w:fldData xml:space="preserve">PEVuZE5vdGU+PENpdGU+PEF1dGhvcj5CaGFybWFsPC9BdXRob3I+PFllYXI+MjAxMjwvWWVhcj48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</w:fldData>
        </w:fldChar>
      </w:r>
      <w:r w:rsidR="00ED3068">
        <w:rPr>
          <w:rFonts w:cs="Times New Roman"/>
          <w:sz w:val="24"/>
          <w:szCs w:val="24"/>
        </w:rPr>
        <w:instrText xml:space="preserve"> ADDIN EN.CITE.DATA </w:instrText>
      </w:r>
      <w:r w:rsidR="00ED3068">
        <w:rPr>
          <w:rFonts w:cs="Times New Roman"/>
          <w:sz w:val="24"/>
          <w:szCs w:val="24"/>
        </w:rPr>
      </w:r>
      <w:r w:rsidR="00ED3068">
        <w:rPr>
          <w:rFonts w:cs="Times New Roman"/>
          <w:sz w:val="24"/>
          <w:szCs w:val="24"/>
        </w:rPr>
        <w:fldChar w:fldCharType="end"/>
      </w:r>
      <w:r w:rsidR="00ED3068">
        <w:rPr>
          <w:rFonts w:cs="Times New Roman"/>
          <w:sz w:val="24"/>
          <w:szCs w:val="24"/>
        </w:rPr>
      </w:r>
      <w:r w:rsidR="00ED3068">
        <w:rPr>
          <w:rFonts w:cs="Times New Roman"/>
          <w:sz w:val="24"/>
          <w:szCs w:val="24"/>
        </w:rPr>
        <w:fldChar w:fldCharType="separate"/>
      </w:r>
      <w:r w:rsidR="00ED3068" w:rsidRPr="00ED3068">
        <w:rPr>
          <w:rFonts w:cs="Times New Roman"/>
          <w:noProof/>
          <w:sz w:val="24"/>
          <w:szCs w:val="24"/>
          <w:vertAlign w:val="superscript"/>
        </w:rPr>
        <w:t>13</w:t>
      </w:r>
      <w:r w:rsidR="00ED3068">
        <w:rPr>
          <w:rFonts w:cs="Times New Roman"/>
          <w:sz w:val="24"/>
          <w:szCs w:val="24"/>
        </w:rPr>
        <w:fldChar w:fldCharType="end"/>
      </w:r>
      <w:r w:rsidR="00ED3068">
        <w:rPr>
          <w:rFonts w:cs="Times New Roman"/>
          <w:sz w:val="24"/>
          <w:szCs w:val="24"/>
        </w:rPr>
        <w:t xml:space="preserve"> or one urban area</w:t>
      </w:r>
      <w:r w:rsidR="00ED3068">
        <w:rPr>
          <w:rFonts w:cs="Times New Roman"/>
          <w:sz w:val="24"/>
          <w:szCs w:val="24"/>
        </w:rPr>
        <w:fldChar w:fldCharType="begin">
          <w:fldData xml:space="preserve">PEVuZE5vdGU+PENpdGU+PEF1dGhvcj5Bcmxpbmc8L0F1dGhvcj48WWVhcj4yMDEzPC9ZZWFyPjxS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</w:fldData>
        </w:fldChar>
      </w:r>
      <w:r w:rsidR="00ED3068">
        <w:rPr>
          <w:rFonts w:cs="Times New Roman"/>
          <w:sz w:val="24"/>
          <w:szCs w:val="24"/>
        </w:rPr>
        <w:instrText xml:space="preserve"> ADDIN EN.CITE </w:instrText>
      </w:r>
      <w:r w:rsidR="00ED3068">
        <w:rPr>
          <w:rFonts w:cs="Times New Roman"/>
          <w:sz w:val="24"/>
          <w:szCs w:val="24"/>
        </w:rPr>
        <w:fldChar w:fldCharType="begin">
          <w:fldData xml:space="preserve">PEVuZE5vdGU+PENpdGU+PEF1dGhvcj5Bcmxpbmc8L0F1dGhvcj48WWVhcj4yMDEzPC9ZZWFyPjxS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</w:fldData>
        </w:fldChar>
      </w:r>
      <w:r w:rsidR="00ED3068">
        <w:rPr>
          <w:rFonts w:cs="Times New Roman"/>
          <w:sz w:val="24"/>
          <w:szCs w:val="24"/>
        </w:rPr>
        <w:instrText xml:space="preserve"> ADDIN EN.CITE.DATA </w:instrText>
      </w:r>
      <w:r w:rsidR="00ED3068">
        <w:rPr>
          <w:rFonts w:cs="Times New Roman"/>
          <w:sz w:val="24"/>
          <w:szCs w:val="24"/>
        </w:rPr>
      </w:r>
      <w:r w:rsidR="00ED3068">
        <w:rPr>
          <w:rFonts w:cs="Times New Roman"/>
          <w:sz w:val="24"/>
          <w:szCs w:val="24"/>
        </w:rPr>
        <w:fldChar w:fldCharType="end"/>
      </w:r>
      <w:r w:rsidR="00ED3068">
        <w:rPr>
          <w:rFonts w:cs="Times New Roman"/>
          <w:sz w:val="24"/>
          <w:szCs w:val="24"/>
        </w:rPr>
      </w:r>
      <w:r w:rsidR="00ED3068">
        <w:rPr>
          <w:rFonts w:cs="Times New Roman"/>
          <w:sz w:val="24"/>
          <w:szCs w:val="24"/>
        </w:rPr>
        <w:fldChar w:fldCharType="separate"/>
      </w:r>
      <w:r w:rsidR="00ED3068" w:rsidRPr="00ED3068">
        <w:rPr>
          <w:rFonts w:cs="Times New Roman"/>
          <w:noProof/>
          <w:sz w:val="24"/>
          <w:szCs w:val="24"/>
          <w:vertAlign w:val="superscript"/>
        </w:rPr>
        <w:t>14</w:t>
      </w:r>
      <w:r w:rsidR="00ED3068">
        <w:rPr>
          <w:rFonts w:cs="Times New Roman"/>
          <w:sz w:val="24"/>
          <w:szCs w:val="24"/>
        </w:rPr>
        <w:fldChar w:fldCharType="end"/>
      </w:r>
      <w:r w:rsidR="00ED3068">
        <w:rPr>
          <w:rFonts w:cs="Times New Roman"/>
          <w:sz w:val="24"/>
          <w:szCs w:val="24"/>
        </w:rPr>
        <w:t>.</w:t>
      </w:r>
    </w:p>
    <w:p w14:paraId="5EFD8F59" w14:textId="20F6ACBE" w:rsidR="00941F71" w:rsidRDefault="00ED3068" w:rsidP="00951F73">
      <w:pPr>
        <w:spacing w:after="0"/>
        <w:ind w:firstLine="720"/>
        <w:rPr>
          <w:rFonts w:cs="Times New Roman"/>
          <w:sz w:val="24"/>
          <w:szCs w:val="24"/>
        </w:rPr>
      </w:pPr>
      <w:r>
        <w:rPr>
          <w:rFonts w:cs="Times New Roman"/>
          <w:sz w:val="24"/>
          <w:szCs w:val="24"/>
        </w:rPr>
        <w:t>T</w:t>
      </w:r>
      <w:r w:rsidR="00951F73">
        <w:rPr>
          <w:rFonts w:cs="Times New Roman"/>
          <w:sz w:val="24"/>
          <w:szCs w:val="24"/>
        </w:rPr>
        <w:t xml:space="preserve">he prescription drug program within Medicare, </w:t>
      </w:r>
      <w:r>
        <w:rPr>
          <w:rFonts w:cs="Times New Roman"/>
          <w:sz w:val="24"/>
          <w:szCs w:val="24"/>
        </w:rPr>
        <w:t xml:space="preserve">Part D, </w:t>
      </w:r>
      <w:r w:rsidR="00951F73">
        <w:rPr>
          <w:rFonts w:cs="Times New Roman"/>
          <w:sz w:val="24"/>
          <w:szCs w:val="24"/>
        </w:rPr>
        <w:t xml:space="preserve">was </w:t>
      </w:r>
      <w:r w:rsidR="008C743B">
        <w:rPr>
          <w:rFonts w:cs="Times New Roman"/>
          <w:sz w:val="24"/>
          <w:szCs w:val="24"/>
        </w:rPr>
        <w:t xml:space="preserve">enacted </w:t>
      </w:r>
      <w:r w:rsidR="00951F73">
        <w:rPr>
          <w:rFonts w:cs="Times New Roman"/>
          <w:sz w:val="24"/>
          <w:szCs w:val="24"/>
        </w:rPr>
        <w:t xml:space="preserve">in 2006 and thus </w:t>
      </w:r>
      <w:r w:rsidR="00F75025">
        <w:rPr>
          <w:rFonts w:cs="Times New Roman"/>
          <w:sz w:val="24"/>
          <w:szCs w:val="24"/>
        </w:rPr>
        <w:t xml:space="preserve">these </w:t>
      </w:r>
      <w:r w:rsidR="00951F73">
        <w:rPr>
          <w:rFonts w:cs="Times New Roman"/>
          <w:sz w:val="24"/>
          <w:szCs w:val="24"/>
        </w:rPr>
        <w:t xml:space="preserve">expenditures </w:t>
      </w:r>
      <w:r w:rsidR="00CD1BFB">
        <w:rPr>
          <w:rFonts w:cs="Times New Roman"/>
          <w:sz w:val="24"/>
          <w:szCs w:val="24"/>
        </w:rPr>
        <w:t>are</w:t>
      </w:r>
      <w:r w:rsidR="005D2AC5">
        <w:rPr>
          <w:rFonts w:cs="Times New Roman"/>
          <w:sz w:val="24"/>
          <w:szCs w:val="24"/>
        </w:rPr>
        <w:t xml:space="preserve"> missing from the </w:t>
      </w:r>
      <w:r w:rsidR="00F75025">
        <w:rPr>
          <w:rFonts w:cs="Times New Roman"/>
          <w:sz w:val="24"/>
          <w:szCs w:val="24"/>
        </w:rPr>
        <w:t xml:space="preserve">older </w:t>
      </w:r>
      <w:r w:rsidR="005D2AC5">
        <w:rPr>
          <w:rFonts w:cs="Times New Roman"/>
          <w:sz w:val="24"/>
          <w:szCs w:val="24"/>
        </w:rPr>
        <w:t>literature.</w:t>
      </w:r>
    </w:p>
    <w:p w14:paraId="40711F46" w14:textId="5A73DAA0" w:rsidR="00214AA6" w:rsidRDefault="008C743B" w:rsidP="00214AA6">
      <w:pPr>
        <w:spacing w:after="0"/>
        <w:ind w:firstLine="720"/>
        <w:rPr>
          <w:rFonts w:cs="Times New Roman"/>
          <w:sz w:val="24"/>
          <w:szCs w:val="24"/>
        </w:rPr>
      </w:pPr>
      <w:r>
        <w:rPr>
          <w:rFonts w:cs="Times New Roman"/>
          <w:sz w:val="24"/>
          <w:szCs w:val="24"/>
        </w:rPr>
        <w:t>In addition to</w:t>
      </w:r>
      <w:r w:rsidR="00214AA6">
        <w:rPr>
          <w:rFonts w:cs="Times New Roman"/>
          <w:sz w:val="24"/>
          <w:szCs w:val="24"/>
        </w:rPr>
        <w:t xml:space="preserve"> the i</w:t>
      </w:r>
      <w:r w:rsidR="00ED3068">
        <w:rPr>
          <w:rFonts w:cs="Times New Roman"/>
          <w:sz w:val="24"/>
          <w:szCs w:val="24"/>
        </w:rPr>
        <w:t>n</w:t>
      </w:r>
      <w:r w:rsidR="00214AA6">
        <w:rPr>
          <w:rFonts w:cs="Times New Roman"/>
          <w:sz w:val="24"/>
          <w:szCs w:val="24"/>
        </w:rPr>
        <w:t>completeness of the costs estimated, the</w:t>
      </w:r>
      <w:r>
        <w:rPr>
          <w:rFonts w:cs="Times New Roman"/>
          <w:sz w:val="24"/>
          <w:szCs w:val="24"/>
        </w:rPr>
        <w:t xml:space="preserve"> literature </w:t>
      </w:r>
      <w:r w:rsidR="002B6442">
        <w:rPr>
          <w:rFonts w:cs="Times New Roman"/>
          <w:sz w:val="24"/>
          <w:szCs w:val="24"/>
        </w:rPr>
        <w:t xml:space="preserve">has </w:t>
      </w:r>
      <w:r w:rsidR="00C620F6">
        <w:rPr>
          <w:rFonts w:cs="Times New Roman"/>
          <w:sz w:val="24"/>
          <w:szCs w:val="24"/>
        </w:rPr>
        <w:t xml:space="preserve">predominantly </w:t>
      </w:r>
      <w:r w:rsidR="002B6442">
        <w:rPr>
          <w:rFonts w:cs="Times New Roman"/>
          <w:sz w:val="24"/>
          <w:szCs w:val="24"/>
        </w:rPr>
        <w:t xml:space="preserve">focused on </w:t>
      </w:r>
      <w:r w:rsidR="00C620F6">
        <w:rPr>
          <w:rFonts w:cs="Times New Roman"/>
          <w:sz w:val="24"/>
          <w:szCs w:val="24"/>
        </w:rPr>
        <w:t xml:space="preserve">estimating costs based on </w:t>
      </w:r>
      <w:r w:rsidR="00214AA6">
        <w:rPr>
          <w:rFonts w:cs="Times New Roman"/>
          <w:sz w:val="24"/>
          <w:szCs w:val="24"/>
        </w:rPr>
        <w:t>prevalent case</w:t>
      </w:r>
      <w:r w:rsidR="00C620F6">
        <w:rPr>
          <w:rFonts w:cs="Times New Roman"/>
          <w:sz w:val="24"/>
          <w:szCs w:val="24"/>
        </w:rPr>
        <w:t>s</w:t>
      </w:r>
      <w:r w:rsidR="00214AA6">
        <w:rPr>
          <w:rFonts w:cs="Times New Roman"/>
          <w:sz w:val="24"/>
          <w:szCs w:val="24"/>
        </w:rPr>
        <w:t xml:space="preserve">.  Prevalent cost estimates are useful for </w:t>
      </w:r>
      <w:r w:rsidR="00ED3068">
        <w:rPr>
          <w:rFonts w:cs="Times New Roman"/>
          <w:sz w:val="24"/>
          <w:szCs w:val="24"/>
        </w:rPr>
        <w:t xml:space="preserve">knowing current spending but have limited use for </w:t>
      </w:r>
      <w:r w:rsidR="00B66451">
        <w:rPr>
          <w:rFonts w:cs="Times New Roman"/>
          <w:sz w:val="24"/>
          <w:szCs w:val="24"/>
        </w:rPr>
        <w:t>predicting</w:t>
      </w:r>
      <w:r w:rsidR="0023086B">
        <w:rPr>
          <w:rFonts w:cs="Times New Roman"/>
          <w:sz w:val="24"/>
          <w:szCs w:val="24"/>
        </w:rPr>
        <w:t xml:space="preserve"> future costs</w:t>
      </w:r>
      <w:r w:rsidR="00C158B0">
        <w:rPr>
          <w:rFonts w:cs="Times New Roman"/>
          <w:sz w:val="24"/>
          <w:szCs w:val="24"/>
        </w:rPr>
        <w:t xml:space="preserve"> </w:t>
      </w:r>
      <w:r w:rsidR="00ED3068">
        <w:rPr>
          <w:rFonts w:cs="Times New Roman"/>
          <w:sz w:val="24"/>
          <w:szCs w:val="24"/>
        </w:rPr>
        <w:t xml:space="preserve">if </w:t>
      </w:r>
      <w:r w:rsidR="00214AA6">
        <w:rPr>
          <w:rFonts w:cs="Times New Roman"/>
          <w:sz w:val="24"/>
          <w:szCs w:val="24"/>
        </w:rPr>
        <w:t xml:space="preserve">the case mix is </w:t>
      </w:r>
      <w:r w:rsidR="00ED3068">
        <w:rPr>
          <w:rFonts w:cs="Times New Roman"/>
          <w:sz w:val="24"/>
          <w:szCs w:val="24"/>
        </w:rPr>
        <w:t xml:space="preserve">changing or if </w:t>
      </w:r>
      <w:r w:rsidR="00214AA6">
        <w:rPr>
          <w:rFonts w:cs="Times New Roman"/>
          <w:sz w:val="24"/>
          <w:szCs w:val="24"/>
        </w:rPr>
        <w:t xml:space="preserve">the costs of the disease vary over the course of the disease. </w:t>
      </w:r>
      <w:r w:rsidR="00ED3068">
        <w:rPr>
          <w:rFonts w:cs="Times New Roman"/>
          <w:sz w:val="24"/>
          <w:szCs w:val="24"/>
        </w:rPr>
        <w:t xml:space="preserve">Recent work suggests both are happening. </w:t>
      </w:r>
      <w:r>
        <w:rPr>
          <w:rFonts w:cs="Times New Roman"/>
          <w:sz w:val="24"/>
          <w:szCs w:val="24"/>
        </w:rPr>
        <w:t>The i</w:t>
      </w:r>
      <w:r w:rsidR="00214AA6">
        <w:rPr>
          <w:rFonts w:cs="Times New Roman"/>
          <w:sz w:val="24"/>
          <w:szCs w:val="24"/>
        </w:rPr>
        <w:t>nciden</w:t>
      </w:r>
      <w:r w:rsidR="00B26FBA">
        <w:rPr>
          <w:rFonts w:cs="Times New Roman"/>
          <w:sz w:val="24"/>
          <w:szCs w:val="24"/>
        </w:rPr>
        <w:t>ce</w:t>
      </w:r>
      <w:r w:rsidR="00214AA6">
        <w:rPr>
          <w:rFonts w:cs="Times New Roman"/>
          <w:sz w:val="24"/>
          <w:szCs w:val="24"/>
        </w:rPr>
        <w:t xml:space="preserve"> rate of ADRD is declining in high-income countries</w:t>
      </w:r>
      <w:r w:rsidR="00ED3068">
        <w:rPr>
          <w:rFonts w:cs="Times New Roman"/>
          <w:sz w:val="24"/>
          <w:szCs w:val="24"/>
        </w:rPr>
        <w:fldChar w:fldCharType="begin"/>
      </w:r>
      <w:r w:rsidR="00ED3068">
        <w:rPr>
          <w:rFonts w:cs="Times New Roman"/>
          <w:sz w:val="24"/>
          <w:szCs w:val="24"/>
        </w:rPr>
        <w:instrText xml:space="preserve"> ADDIN EN.CITE &lt;EndNote&gt;&lt;Cite&gt;&lt;Author&gt;Langa&lt;/Author&gt;&lt;Year&gt;2017&lt;/Year&gt;&lt;RecNum&gt;5729&lt;/RecNum&gt;&lt;DisplayText&gt;&lt;style face="superscript"&gt;2,15&lt;/style&gt;&lt;/DisplayText&gt;&lt;record&gt;&lt;rec-number&gt;5729&lt;/rec-number&gt;&lt;foreign-keys&gt;&lt;key app="EN" db-id="9ex9p90pzvwzemex2x0vdxpmev099wxpefvw" timestamp="1540384248"&gt;5729&lt;/key&gt;&lt;/foreign-keys&gt;&lt;ref-type name="Journal Article"&gt;17&lt;/ref-type&gt;&lt;contributors&gt;&lt;authors&gt;&lt;author&gt;Langa, KM&lt;/author&gt;&lt;author&gt;EB Larson&lt;/author&gt;&lt;author&gt;EM Crimmins&lt;/author&gt;&lt;author&gt;JD Faul&lt;/author&gt;&lt;author&gt;DA Levine&lt;/author&gt;&lt;author&gt;MU Kabeto&lt;/author&gt;&lt;author&gt;DR Weir&lt;/author&gt;&lt;/authors&gt;&lt;/contributors&gt;&lt;titles&gt;&lt;title&gt;A Comparison of the Prevelence of Dementia in the United States in 2000 and 2012&lt;/title&gt;&lt;secondary-title&gt;JAMA Intern Med&lt;/secondary-title&gt;&lt;/titles&gt;&lt;periodical&gt;&lt;full-title&gt;JAMA Intern Med&lt;/full-title&gt;&lt;/periodical&gt;&lt;pages&gt;51-58&lt;/pages&gt;&lt;volume&gt;177&lt;/volume&gt;&lt;number&gt;1&lt;/number&gt;&lt;dates&gt;&lt;year&gt;2017&lt;/year&gt;&lt;/dates&gt;&lt;urls&gt;&lt;/urls&gt;&lt;/record&gt;&lt;/Cite&gt;&lt;Cite&gt;&lt;Author&gt;Mattthews&lt;/Author&gt;&lt;Year&gt;2018&lt;/Year&gt;&lt;RecNum&gt;5730&lt;/RecNum&gt;&lt;record&gt;&lt;rec-number&gt;5730&lt;/rec-number&gt;&lt;foreign-keys&gt;&lt;key app="EN" db-id="9ex9p90pzvwzemex2x0vdxpmev099wxpefvw" timestamp="1540384400"&gt;5730&lt;/key&gt;&lt;/foreign-keys&gt;&lt;ref-type name="Journal Article"&gt;17&lt;/ref-type&gt;&lt;contributors&gt;&lt;authors&gt;&lt;author&gt;Mattthews, KA&lt;/author&gt;&lt;author&gt;W Xu&lt;/author&gt;&lt;author&gt;AH Gaglioti&lt;/author&gt;&lt;author&gt;JB Holt&lt;/author&gt;&lt;author&gt;JB Croft&lt;/author&gt;&lt;author&gt;D Mack&lt;/author&gt;&lt;author&gt;LC McGuire&lt;/author&gt;&lt;/authors&gt;&lt;/contributors&gt;&lt;titles&gt;&lt;title&gt;Racial and ethnic estimates of Alzheimer&amp;apos;s disease and related dementias in the United States (2015–2060) in adults aged ≥65 years&lt;/title&gt;&lt;secondary-title&gt;Alzheimer&amp;apos;s &amp;amp; Dementia: The Journal of the Alzheimer&amp;apos;s Association&lt;/secondary-title&gt;&lt;/titles&gt;&lt;periodical&gt;&lt;full-title&gt;Alzheimer&amp;apos;s &amp;amp; Dementia: The Journal of the Alzheimer&amp;apos;s Association&lt;/full-title&gt;&lt;/periodical&gt;&lt;volume&gt;in press&lt;/volume&gt;&lt;dates&gt;&lt;year&gt;2018&lt;/year&gt;&lt;/dates&gt;&lt;urls&gt;&lt;/urls&gt;&lt;/record&gt;&lt;/Cite&gt;&lt;/EndNote&gt;</w:instrText>
      </w:r>
      <w:r w:rsidR="00ED3068">
        <w:rPr>
          <w:rFonts w:cs="Times New Roman"/>
          <w:sz w:val="24"/>
          <w:szCs w:val="24"/>
        </w:rPr>
        <w:fldChar w:fldCharType="separate"/>
      </w:r>
      <w:r w:rsidR="00ED3068" w:rsidRPr="00ED3068">
        <w:rPr>
          <w:rFonts w:cs="Times New Roman"/>
          <w:noProof/>
          <w:sz w:val="24"/>
          <w:szCs w:val="24"/>
          <w:vertAlign w:val="superscript"/>
        </w:rPr>
        <w:t>2,15</w:t>
      </w:r>
      <w:r w:rsidR="00ED3068">
        <w:rPr>
          <w:rFonts w:cs="Times New Roman"/>
          <w:sz w:val="24"/>
          <w:szCs w:val="24"/>
        </w:rPr>
        <w:fldChar w:fldCharType="end"/>
      </w:r>
      <w:r w:rsidR="003D0F22">
        <w:rPr>
          <w:rFonts w:cs="Times New Roman"/>
          <w:sz w:val="24"/>
          <w:szCs w:val="24"/>
        </w:rPr>
        <w:t xml:space="preserve">, </w:t>
      </w:r>
      <w:r w:rsidR="00C620F6">
        <w:rPr>
          <w:rFonts w:cs="Times New Roman"/>
          <w:sz w:val="24"/>
          <w:szCs w:val="24"/>
        </w:rPr>
        <w:t>leading to a changing case mix</w:t>
      </w:r>
      <w:r w:rsidR="003D0F22">
        <w:rPr>
          <w:rFonts w:cs="Times New Roman"/>
          <w:sz w:val="24"/>
          <w:szCs w:val="24"/>
        </w:rPr>
        <w:t xml:space="preserve">, </w:t>
      </w:r>
      <w:r w:rsidR="00214AA6">
        <w:rPr>
          <w:rFonts w:cs="Times New Roman"/>
          <w:sz w:val="24"/>
          <w:szCs w:val="24"/>
        </w:rPr>
        <w:t>and evidence suggest</w:t>
      </w:r>
      <w:r w:rsidR="00B26FBA">
        <w:rPr>
          <w:rFonts w:cs="Times New Roman"/>
          <w:sz w:val="24"/>
          <w:szCs w:val="24"/>
        </w:rPr>
        <w:t>s</w:t>
      </w:r>
      <w:r w:rsidR="00214AA6">
        <w:rPr>
          <w:rFonts w:cs="Times New Roman"/>
          <w:sz w:val="24"/>
          <w:szCs w:val="24"/>
        </w:rPr>
        <w:t xml:space="preserve"> that costs associated with dementia vary greatly based on time since diagnosis or time </w:t>
      </w:r>
      <w:r w:rsidR="00F75025">
        <w:rPr>
          <w:rFonts w:cs="Times New Roman"/>
          <w:sz w:val="24"/>
          <w:szCs w:val="24"/>
        </w:rPr>
        <w:t>prior</w:t>
      </w:r>
      <w:r w:rsidR="00214AA6">
        <w:rPr>
          <w:rFonts w:cs="Times New Roman"/>
          <w:sz w:val="24"/>
          <w:szCs w:val="24"/>
        </w:rPr>
        <w:t xml:space="preserve"> to </w:t>
      </w:r>
      <w:commentRangeStart w:id="36"/>
      <w:r w:rsidR="00214AA6">
        <w:rPr>
          <w:rFonts w:cs="Times New Roman"/>
          <w:sz w:val="24"/>
          <w:szCs w:val="24"/>
        </w:rPr>
        <w:t>death</w:t>
      </w:r>
      <w:commentRangeStart w:id="37"/>
      <w:commentRangeStart w:id="38"/>
      <w:r w:rsidR="00ED3068">
        <w:rPr>
          <w:rFonts w:cs="Times New Roman"/>
          <w:sz w:val="24"/>
          <w:szCs w:val="24"/>
        </w:rPr>
        <w:fldChar w:fldCharType="begin">
          <w:fldData xml:space="preserve">PEVuZE5vdGU+PENpdGU+PEF1dGhvcj5MaW48L0F1dGhvcj48WWVhcj4yMDE2PC9ZZWFyPjxSZWNO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</w:fldData>
        </w:fldChar>
      </w:r>
      <w:r w:rsidR="001323D6">
        <w:rPr>
          <w:rFonts w:cs="Times New Roman"/>
          <w:sz w:val="24"/>
          <w:szCs w:val="24"/>
        </w:rPr>
        <w:instrText xml:space="preserve"> ADDIN EN.CITE </w:instrText>
      </w:r>
      <w:r w:rsidR="001323D6">
        <w:rPr>
          <w:rFonts w:cs="Times New Roman"/>
          <w:sz w:val="24"/>
          <w:szCs w:val="24"/>
        </w:rPr>
        <w:fldChar w:fldCharType="begin">
          <w:fldData xml:space="preserve">PEVuZE5vdGU+PENpdGU+PEF1dGhvcj5MaW48L0F1dGhvcj48WWVhcj4yMDE2PC9ZZWFyPjxSZWNO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</w:fldData>
        </w:fldChar>
      </w:r>
      <w:r w:rsidR="001323D6">
        <w:rPr>
          <w:rFonts w:cs="Times New Roman"/>
          <w:sz w:val="24"/>
          <w:szCs w:val="24"/>
        </w:rPr>
        <w:instrText xml:space="preserve"> ADDIN EN.CITE.DATA </w:instrText>
      </w:r>
      <w:r w:rsidR="001323D6">
        <w:rPr>
          <w:rFonts w:cs="Times New Roman"/>
          <w:sz w:val="24"/>
          <w:szCs w:val="24"/>
        </w:rPr>
      </w:r>
      <w:r w:rsidR="001323D6">
        <w:rPr>
          <w:rFonts w:cs="Times New Roman"/>
          <w:sz w:val="24"/>
          <w:szCs w:val="24"/>
        </w:rPr>
        <w:fldChar w:fldCharType="end"/>
      </w:r>
      <w:r w:rsidR="00ED3068">
        <w:rPr>
          <w:rFonts w:cs="Times New Roman"/>
          <w:sz w:val="24"/>
          <w:szCs w:val="24"/>
        </w:rPr>
      </w:r>
      <w:r w:rsidR="00ED3068">
        <w:rPr>
          <w:rFonts w:cs="Times New Roman"/>
          <w:sz w:val="24"/>
          <w:szCs w:val="24"/>
        </w:rPr>
        <w:fldChar w:fldCharType="separate"/>
      </w:r>
      <w:r w:rsidR="00ED3068" w:rsidRPr="00ED3068">
        <w:rPr>
          <w:rFonts w:cs="Times New Roman"/>
          <w:noProof/>
          <w:sz w:val="24"/>
          <w:szCs w:val="24"/>
          <w:vertAlign w:val="superscript"/>
        </w:rPr>
        <w:t>12,16-18</w:t>
      </w:r>
      <w:r w:rsidR="00ED3068">
        <w:rPr>
          <w:rFonts w:cs="Times New Roman"/>
          <w:sz w:val="24"/>
          <w:szCs w:val="24"/>
        </w:rPr>
        <w:fldChar w:fldCharType="end"/>
      </w:r>
      <w:commentRangeEnd w:id="37"/>
      <w:commentRangeEnd w:id="38"/>
      <w:commentRangeEnd w:id="36"/>
      <w:r w:rsidR="00706E64">
        <w:rPr>
          <w:rStyle w:val="CommentReference"/>
        </w:rPr>
        <w:commentReference w:id="37"/>
      </w:r>
      <w:r w:rsidR="00706E64">
        <w:rPr>
          <w:rStyle w:val="CommentReference"/>
        </w:rPr>
        <w:commentReference w:id="38"/>
      </w:r>
      <w:r w:rsidR="00706E64">
        <w:rPr>
          <w:rStyle w:val="CommentReference"/>
        </w:rPr>
        <w:commentReference w:id="36"/>
      </w:r>
      <w:r w:rsidR="00214AA6">
        <w:rPr>
          <w:rFonts w:cs="Times New Roman"/>
          <w:sz w:val="24"/>
          <w:szCs w:val="24"/>
        </w:rPr>
        <w:t>.</w:t>
      </w:r>
      <w:r w:rsidR="002B6442">
        <w:rPr>
          <w:rFonts w:cs="Times New Roman"/>
          <w:sz w:val="24"/>
          <w:szCs w:val="24"/>
        </w:rPr>
        <w:t xml:space="preserve">  </w:t>
      </w:r>
    </w:p>
    <w:p w14:paraId="4EC9A761" w14:textId="74197EC6" w:rsidR="00025C1F" w:rsidRPr="001B4D83" w:rsidRDefault="00025C1F" w:rsidP="00DA5F72">
      <w:pPr>
        <w:spacing w:after="0"/>
        <w:ind w:firstLine="720"/>
        <w:rPr>
          <w:sz w:val="24"/>
          <w:szCs w:val="24"/>
        </w:rPr>
      </w:pPr>
      <w:r>
        <w:rPr>
          <w:sz w:val="24"/>
          <w:szCs w:val="24"/>
        </w:rPr>
        <w:t xml:space="preserve">This </w:t>
      </w:r>
      <w:r w:rsidR="00A569F1">
        <w:rPr>
          <w:sz w:val="24"/>
          <w:szCs w:val="24"/>
        </w:rPr>
        <w:t xml:space="preserve">paper </w:t>
      </w:r>
      <w:r>
        <w:rPr>
          <w:sz w:val="24"/>
          <w:szCs w:val="24"/>
        </w:rPr>
        <w:t xml:space="preserve">builds on work </w:t>
      </w:r>
      <w:r w:rsidR="00617863">
        <w:rPr>
          <w:sz w:val="24"/>
          <w:szCs w:val="24"/>
        </w:rPr>
        <w:t>by White et al.</w:t>
      </w:r>
      <w:r w:rsidR="00A53C5F">
        <w:rPr>
          <w:sz w:val="24"/>
          <w:szCs w:val="24"/>
        </w:rPr>
        <w:fldChar w:fldCharType="begin"/>
      </w:r>
      <w:r w:rsidR="00A53C5F">
        <w:rPr>
          <w:sz w:val="24"/>
          <w:szCs w:val="24"/>
        </w:rPr>
        <w:instrText xml:space="preserve"> ADDIN EN.CITE &lt;EndNote&gt;&lt;Cite&gt;&lt;Author&gt;White&lt;/Author&gt;&lt;Year&gt;2019&lt;/Year&gt;&lt;RecNum&gt;5757&lt;/RecNum&gt;&lt;DisplayText&gt;&lt;style face="superscript"&gt;18&lt;/style&gt;&lt;/DisplayText&gt;&lt;record&gt;&lt;rec-number&gt;5757&lt;/rec-number&gt;&lt;foreign-keys&gt;&lt;key app="EN" db-id="9ex9p90pzvwzemex2x0vdxpmev099wxpefvw" timestamp="1540909496"&gt;5757&lt;/key&gt;&lt;/foreign-keys&gt;&lt;ref-type name="Journal Article"&gt;17&lt;/ref-type&gt;&lt;contributors&gt;&lt;authors&gt;&lt;author&gt;White, Lindsay&lt;/author&gt;&lt;author&gt;Paul Fishman&lt;/author&gt;&lt;author&gt;Anirban Basu&lt;/author&gt;&lt;author&gt;Paul K. Crane&lt;/author&gt;&lt;author&gt;Eric B. Larson&lt;/author&gt;&lt;author&gt;Norma B. Coe&lt;/author&gt;&lt;/authors&gt;&lt;/contributors&gt;&lt;titles&gt;&lt;title&gt;Medicare expenditures attributable to dementia.&lt;/title&gt;&lt;secondary-title&gt;Health Services Research&lt;/secondary-title&gt;&lt;/titles&gt;&lt;periodical&gt;&lt;full-title&gt;Health Serv Res&lt;/full-title&gt;&lt;abbr-1&gt;Health services research&lt;/abbr-1&gt;&lt;/periodical&gt;&lt;pages&gt;1-9&lt;/pages&gt;&lt;dates&gt;&lt;year&gt;2019&lt;/year&gt;&lt;/dates&gt;&lt;urls&gt;&lt;/urls&gt;&lt;electronic-resource-num&gt;DOI: 10.1111/1475-6773.13134&lt;/electronic-resource-num&gt;&lt;/record&gt;&lt;/Cite&gt;&lt;/EndNote&gt;</w:instrText>
      </w:r>
      <w:r w:rsidR="00A53C5F">
        <w:rPr>
          <w:sz w:val="24"/>
          <w:szCs w:val="24"/>
        </w:rPr>
        <w:fldChar w:fldCharType="separate"/>
      </w:r>
      <w:r w:rsidR="00A53C5F" w:rsidRPr="00A53C5F">
        <w:rPr>
          <w:noProof/>
          <w:sz w:val="24"/>
          <w:szCs w:val="24"/>
          <w:vertAlign w:val="superscript"/>
        </w:rPr>
        <w:t>18</w:t>
      </w:r>
      <w:r w:rsidR="00A53C5F">
        <w:rPr>
          <w:sz w:val="24"/>
          <w:szCs w:val="24"/>
        </w:rPr>
        <w:fldChar w:fldCharType="end"/>
      </w:r>
      <w:r w:rsidR="00A53C5F">
        <w:rPr>
          <w:sz w:val="24"/>
          <w:szCs w:val="24"/>
        </w:rPr>
        <w:t xml:space="preserve"> </w:t>
      </w:r>
      <w:r w:rsidR="001F510B">
        <w:rPr>
          <w:sz w:val="24"/>
          <w:szCs w:val="24"/>
        </w:rPr>
        <w:t xml:space="preserve">to estimate the incremental costs of ADRD to the public purse via </w:t>
      </w:r>
      <w:r w:rsidR="006844C1">
        <w:rPr>
          <w:sz w:val="24"/>
          <w:szCs w:val="24"/>
        </w:rPr>
        <w:t xml:space="preserve">the </w:t>
      </w:r>
      <w:r w:rsidR="001F510B">
        <w:rPr>
          <w:sz w:val="24"/>
          <w:szCs w:val="24"/>
        </w:rPr>
        <w:t xml:space="preserve">Medicare </w:t>
      </w:r>
      <w:r w:rsidR="00F75025">
        <w:rPr>
          <w:sz w:val="24"/>
          <w:szCs w:val="24"/>
        </w:rPr>
        <w:t xml:space="preserve">(Parts A, B, and D) </w:t>
      </w:r>
      <w:r w:rsidR="001F510B">
        <w:rPr>
          <w:sz w:val="24"/>
          <w:szCs w:val="24"/>
        </w:rPr>
        <w:t xml:space="preserve">and Medicaid programs for the first five years after diagnosis. </w:t>
      </w:r>
      <w:r w:rsidR="00F75025">
        <w:rPr>
          <w:sz w:val="24"/>
          <w:szCs w:val="24"/>
        </w:rPr>
        <w:t xml:space="preserve">We </w:t>
      </w:r>
      <w:r w:rsidR="001F510B">
        <w:rPr>
          <w:sz w:val="24"/>
          <w:szCs w:val="24"/>
        </w:rPr>
        <w:t xml:space="preserve">examine </w:t>
      </w:r>
      <w:r>
        <w:rPr>
          <w:sz w:val="24"/>
          <w:szCs w:val="24"/>
        </w:rPr>
        <w:t>total spending and spending by cost component (inpatient, prescription drugs, nursing homes and home h</w:t>
      </w:r>
      <w:r w:rsidR="001F510B">
        <w:rPr>
          <w:sz w:val="24"/>
          <w:szCs w:val="24"/>
        </w:rPr>
        <w:t>ealth care, and other spending) to understand what utilization is driving cost</w:t>
      </w:r>
      <w:r w:rsidR="00F75025">
        <w:rPr>
          <w:sz w:val="24"/>
          <w:szCs w:val="24"/>
        </w:rPr>
        <w:t>s</w:t>
      </w:r>
      <w:r w:rsidR="001F510B">
        <w:rPr>
          <w:sz w:val="24"/>
          <w:szCs w:val="24"/>
        </w:rPr>
        <w:t xml:space="preserve">.  These elements are crucial to understanding the </w:t>
      </w:r>
      <w:r w:rsidR="0038520E">
        <w:rPr>
          <w:sz w:val="24"/>
          <w:szCs w:val="24"/>
        </w:rPr>
        <w:t xml:space="preserve">current and </w:t>
      </w:r>
      <w:r w:rsidR="001F510B">
        <w:rPr>
          <w:sz w:val="24"/>
          <w:szCs w:val="24"/>
        </w:rPr>
        <w:t xml:space="preserve">future cost burden of ADRD. </w:t>
      </w:r>
    </w:p>
    <w:p w14:paraId="06BDAD3F" w14:textId="77777777" w:rsidR="00F75025" w:rsidRDefault="00F75025" w:rsidP="00E831E0">
      <w:pPr>
        <w:rPr>
          <w:b/>
          <w:sz w:val="24"/>
          <w:szCs w:val="24"/>
        </w:rPr>
      </w:pPr>
    </w:p>
    <w:p w14:paraId="5DA100EA" w14:textId="5B0FC321" w:rsidR="00970D13" w:rsidRPr="00E64777" w:rsidRDefault="00970D13" w:rsidP="00E831E0">
      <w:pPr>
        <w:rPr>
          <w:b/>
          <w:sz w:val="24"/>
          <w:szCs w:val="24"/>
        </w:rPr>
      </w:pPr>
      <w:r w:rsidRPr="00E64777">
        <w:rPr>
          <w:b/>
          <w:sz w:val="24"/>
          <w:szCs w:val="24"/>
        </w:rPr>
        <w:t>Methods</w:t>
      </w:r>
    </w:p>
    <w:p w14:paraId="04ACFA70" w14:textId="77777777" w:rsidR="00970D13" w:rsidRDefault="00C1306D" w:rsidP="00E831E0">
      <w:pPr>
        <w:spacing w:after="0"/>
        <w:rPr>
          <w:rFonts w:cs="Times New Roman"/>
          <w:i/>
          <w:sz w:val="24"/>
          <w:szCs w:val="24"/>
        </w:rPr>
      </w:pPr>
      <w:r>
        <w:rPr>
          <w:rFonts w:cs="Times New Roman"/>
          <w:i/>
          <w:sz w:val="24"/>
          <w:szCs w:val="24"/>
        </w:rPr>
        <w:t>Data</w:t>
      </w:r>
    </w:p>
    <w:p w14:paraId="7B103D9A" w14:textId="1F9C4B3D" w:rsidR="00C1306D" w:rsidRPr="00E64777" w:rsidRDefault="00C1306D" w:rsidP="00706E64">
      <w:pPr>
        <w:spacing w:after="0"/>
        <w:ind w:firstLine="720"/>
        <w:rPr>
          <w:rFonts w:cs="Times New Roman"/>
          <w:sz w:val="24"/>
          <w:szCs w:val="24"/>
        </w:rPr>
      </w:pPr>
      <w:r w:rsidRPr="00B1188D">
        <w:rPr>
          <w:rFonts w:cs="Times New Roman"/>
          <w:sz w:val="24"/>
          <w:szCs w:val="24"/>
        </w:rPr>
        <w:t xml:space="preserve">We use data from the </w:t>
      </w:r>
      <w:r w:rsidRPr="00B1188D">
        <w:rPr>
          <w:rFonts w:cs="Times New Roman"/>
          <w:i/>
          <w:iCs/>
          <w:sz w:val="24"/>
          <w:szCs w:val="24"/>
        </w:rPr>
        <w:t xml:space="preserve">Health and Retirement Study (HRS) </w:t>
      </w:r>
      <w:r w:rsidR="00504B51" w:rsidRPr="00973E5E">
        <w:rPr>
          <w:rFonts w:cs="Times New Roman"/>
          <w:sz w:val="24"/>
          <w:szCs w:val="24"/>
        </w:rPr>
        <w:t>1992-201</w:t>
      </w:r>
      <w:r w:rsidR="000E2912" w:rsidRPr="00973E5E">
        <w:rPr>
          <w:rFonts w:cs="Times New Roman"/>
          <w:sz w:val="24"/>
          <w:szCs w:val="24"/>
        </w:rPr>
        <w:t>5</w:t>
      </w:r>
      <w:r w:rsidRPr="00B1188D">
        <w:rPr>
          <w:rFonts w:cs="Times New Roman"/>
          <w:sz w:val="24"/>
          <w:szCs w:val="24"/>
        </w:rPr>
        <w:t>, a pub</w:t>
      </w:r>
      <w:r w:rsidRPr="00FB660A">
        <w:rPr>
          <w:rFonts w:cs="Times New Roman"/>
          <w:sz w:val="24"/>
          <w:szCs w:val="24"/>
        </w:rPr>
        <w:t>licly</w:t>
      </w:r>
      <w:r w:rsidRPr="00C1306D">
        <w:rPr>
          <w:rFonts w:cs="Times New Roman"/>
          <w:sz w:val="24"/>
          <w:szCs w:val="24"/>
        </w:rPr>
        <w:t xml:space="preserve"> available, nationally rep</w:t>
      </w:r>
      <w:r w:rsidR="003032DF">
        <w:rPr>
          <w:rFonts w:cs="Times New Roman"/>
          <w:sz w:val="24"/>
          <w:szCs w:val="24"/>
        </w:rPr>
        <w:t xml:space="preserve">resentative bi-annual survey </w:t>
      </w:r>
      <w:r w:rsidRPr="00E64777">
        <w:rPr>
          <w:rFonts w:cs="Times New Roman"/>
          <w:sz w:val="24"/>
          <w:szCs w:val="24"/>
        </w:rPr>
        <w:t>that gathers information on the health, health services utilization, and financial resources of older Americans</w:t>
      </w:r>
      <w:r w:rsidR="003032DF">
        <w:rPr>
          <w:rFonts w:cs="Times New Roman"/>
          <w:sz w:val="24"/>
          <w:szCs w:val="24"/>
        </w:rPr>
        <w:t xml:space="preserve"> (age 50+)</w:t>
      </w:r>
      <w:r w:rsidR="00B5328A">
        <w:rPr>
          <w:rFonts w:ascii="Arial" w:hAnsi="Arial" w:cs="Arial"/>
          <w:color w:val="000000"/>
          <w:shd w:val="clear" w:color="auto" w:fill="FFFFFF"/>
        </w:rPr>
        <w:t>.</w:t>
      </w:r>
      <w:r w:rsidRPr="00C1306D">
        <w:rPr>
          <w:rFonts w:cs="Times New Roman"/>
          <w:sz w:val="24"/>
          <w:szCs w:val="24"/>
        </w:rPr>
        <w:t xml:space="preserve"> </w:t>
      </w:r>
      <w:r w:rsidR="00ED3068">
        <w:rPr>
          <w:rFonts w:cs="Times New Roman"/>
          <w:sz w:val="24"/>
          <w:szCs w:val="24"/>
        </w:rPr>
        <w:t xml:space="preserve">We use </w:t>
      </w:r>
      <w:r w:rsidR="00ED3068" w:rsidRPr="00E64777">
        <w:rPr>
          <w:rFonts w:cs="Times New Roman"/>
          <w:sz w:val="24"/>
          <w:szCs w:val="24"/>
        </w:rPr>
        <w:t xml:space="preserve">the subset of </w:t>
      </w:r>
      <w:r w:rsidR="006A71A0">
        <w:rPr>
          <w:rFonts w:cs="Times New Roman"/>
          <w:sz w:val="24"/>
          <w:szCs w:val="24"/>
        </w:rPr>
        <w:t xml:space="preserve">survey </w:t>
      </w:r>
      <w:r w:rsidR="00ED3068">
        <w:rPr>
          <w:rFonts w:cs="Times New Roman"/>
          <w:sz w:val="24"/>
          <w:szCs w:val="24"/>
        </w:rPr>
        <w:t xml:space="preserve">respondents who </w:t>
      </w:r>
      <w:r w:rsidR="00ED3068" w:rsidRPr="00E64777">
        <w:rPr>
          <w:rFonts w:cs="Times New Roman"/>
          <w:sz w:val="24"/>
          <w:szCs w:val="24"/>
        </w:rPr>
        <w:t xml:space="preserve">consented </w:t>
      </w:r>
      <w:r w:rsidR="00ED3068">
        <w:rPr>
          <w:rFonts w:cs="Times New Roman"/>
          <w:sz w:val="24"/>
          <w:szCs w:val="24"/>
        </w:rPr>
        <w:t xml:space="preserve">to </w:t>
      </w:r>
      <w:r w:rsidRPr="00E64777">
        <w:rPr>
          <w:rFonts w:cs="Times New Roman"/>
          <w:sz w:val="24"/>
          <w:szCs w:val="24"/>
        </w:rPr>
        <w:t xml:space="preserve">link survey responses to Medicare </w:t>
      </w:r>
      <w:r w:rsidR="000471C1">
        <w:rPr>
          <w:rFonts w:cs="Times New Roman"/>
          <w:sz w:val="24"/>
          <w:szCs w:val="24"/>
        </w:rPr>
        <w:t>P</w:t>
      </w:r>
      <w:r w:rsidRPr="00E64777">
        <w:rPr>
          <w:rFonts w:cs="Times New Roman"/>
          <w:sz w:val="24"/>
          <w:szCs w:val="24"/>
        </w:rPr>
        <w:t>art</w:t>
      </w:r>
      <w:r w:rsidR="004E7359">
        <w:rPr>
          <w:rFonts w:cs="Times New Roman"/>
          <w:sz w:val="24"/>
          <w:szCs w:val="24"/>
        </w:rPr>
        <w:t>s</w:t>
      </w:r>
      <w:r w:rsidRPr="00E64777">
        <w:rPr>
          <w:rFonts w:cs="Times New Roman"/>
          <w:sz w:val="24"/>
          <w:szCs w:val="24"/>
        </w:rPr>
        <w:t xml:space="preserve"> A</w:t>
      </w:r>
      <w:r w:rsidR="00F75025">
        <w:rPr>
          <w:rFonts w:cs="Times New Roman"/>
          <w:sz w:val="24"/>
          <w:szCs w:val="24"/>
        </w:rPr>
        <w:t xml:space="preserve"> </w:t>
      </w:r>
      <w:r w:rsidR="00F75025" w:rsidRPr="00B1188D">
        <w:rPr>
          <w:rFonts w:cs="Times New Roman"/>
          <w:sz w:val="24"/>
          <w:szCs w:val="24"/>
        </w:rPr>
        <w:t>(inpatient)</w:t>
      </w:r>
      <w:r w:rsidRPr="00B1188D">
        <w:rPr>
          <w:rFonts w:cs="Times New Roman"/>
          <w:sz w:val="24"/>
          <w:szCs w:val="24"/>
        </w:rPr>
        <w:t>, B</w:t>
      </w:r>
      <w:r w:rsidR="00F75025" w:rsidRPr="00FB660A">
        <w:rPr>
          <w:rFonts w:cs="Times New Roman"/>
          <w:sz w:val="24"/>
          <w:szCs w:val="24"/>
        </w:rPr>
        <w:t xml:space="preserve"> (outpatient)</w:t>
      </w:r>
      <w:r w:rsidRPr="00B34889">
        <w:rPr>
          <w:rFonts w:cs="Times New Roman"/>
          <w:sz w:val="24"/>
          <w:szCs w:val="24"/>
        </w:rPr>
        <w:t>,</w:t>
      </w:r>
      <w:r w:rsidRPr="00D515D6">
        <w:rPr>
          <w:rFonts w:cs="Times New Roman"/>
          <w:sz w:val="24"/>
          <w:szCs w:val="24"/>
        </w:rPr>
        <w:t xml:space="preserve"> and D </w:t>
      </w:r>
      <w:r w:rsidR="00F75025" w:rsidRPr="00973E5E">
        <w:rPr>
          <w:rFonts w:cs="Times New Roman"/>
          <w:sz w:val="24"/>
          <w:szCs w:val="24"/>
        </w:rPr>
        <w:t xml:space="preserve">(prescription drug) </w:t>
      </w:r>
      <w:r w:rsidRPr="00973E5E">
        <w:rPr>
          <w:rFonts w:cs="Times New Roman"/>
          <w:sz w:val="24"/>
          <w:szCs w:val="24"/>
        </w:rPr>
        <w:t xml:space="preserve">claims </w:t>
      </w:r>
      <w:r w:rsidR="00E831E0" w:rsidRPr="00973E5E">
        <w:rPr>
          <w:rFonts w:cs="Times New Roman"/>
          <w:sz w:val="24"/>
          <w:szCs w:val="24"/>
        </w:rPr>
        <w:t>from 199</w:t>
      </w:r>
      <w:r w:rsidR="000E2912" w:rsidRPr="00973E5E">
        <w:rPr>
          <w:rFonts w:cs="Times New Roman"/>
          <w:sz w:val="24"/>
          <w:szCs w:val="24"/>
        </w:rPr>
        <w:t>2</w:t>
      </w:r>
      <w:r w:rsidR="00E831E0" w:rsidRPr="00973E5E">
        <w:rPr>
          <w:rFonts w:cs="Times New Roman"/>
          <w:sz w:val="24"/>
          <w:szCs w:val="24"/>
        </w:rPr>
        <w:t>-20</w:t>
      </w:r>
      <w:r w:rsidR="000E2912" w:rsidRPr="00973E5E">
        <w:rPr>
          <w:rFonts w:cs="Times New Roman"/>
          <w:sz w:val="24"/>
          <w:szCs w:val="24"/>
        </w:rPr>
        <w:t>15</w:t>
      </w:r>
      <w:r w:rsidR="00ED3068" w:rsidRPr="00B1188D">
        <w:rPr>
          <w:rFonts w:cs="Times New Roman"/>
          <w:sz w:val="24"/>
          <w:szCs w:val="24"/>
        </w:rPr>
        <w:t xml:space="preserve"> (over 80% of</w:t>
      </w:r>
      <w:r w:rsidR="00ED3068" w:rsidRPr="00E64777">
        <w:rPr>
          <w:rFonts w:cs="Times New Roman"/>
          <w:sz w:val="24"/>
          <w:szCs w:val="24"/>
        </w:rPr>
        <w:t xml:space="preserve"> Medicare-eligible participants)</w:t>
      </w:r>
      <w:r w:rsidRPr="00E64777">
        <w:rPr>
          <w:rFonts w:cs="Times New Roman"/>
          <w:sz w:val="24"/>
          <w:szCs w:val="24"/>
        </w:rPr>
        <w:t>.</w:t>
      </w:r>
      <w:r>
        <w:rPr>
          <w:rFonts w:cs="Times New Roman"/>
          <w:sz w:val="24"/>
          <w:szCs w:val="24"/>
        </w:rPr>
        <w:t xml:space="preserve"> </w:t>
      </w:r>
      <w:r w:rsidR="00ED3068">
        <w:rPr>
          <w:rFonts w:cs="Times New Roman"/>
          <w:sz w:val="24"/>
          <w:szCs w:val="24"/>
        </w:rPr>
        <w:t>M</w:t>
      </w:r>
      <w:r>
        <w:rPr>
          <w:rFonts w:cs="Times New Roman"/>
          <w:sz w:val="24"/>
          <w:szCs w:val="24"/>
        </w:rPr>
        <w:t xml:space="preserve">inimal bias </w:t>
      </w:r>
      <w:r w:rsidR="00ED3068">
        <w:rPr>
          <w:rFonts w:cs="Times New Roman"/>
          <w:sz w:val="24"/>
          <w:szCs w:val="24"/>
        </w:rPr>
        <w:t xml:space="preserve">is </w:t>
      </w:r>
      <w:r>
        <w:rPr>
          <w:rFonts w:cs="Times New Roman"/>
          <w:sz w:val="24"/>
          <w:szCs w:val="24"/>
        </w:rPr>
        <w:t>introduced by this sample restriction</w:t>
      </w:r>
      <w:r w:rsidR="00ED3068">
        <w:rPr>
          <w:rFonts w:cs="Times New Roman"/>
          <w:sz w:val="24"/>
          <w:szCs w:val="24"/>
        </w:rPr>
        <w:fldChar w:fldCharType="begin"/>
      </w:r>
      <w:r w:rsidR="00A53C5F">
        <w:rPr>
          <w:rFonts w:cs="Times New Roman"/>
          <w:sz w:val="24"/>
          <w:szCs w:val="24"/>
        </w:rPr>
        <w:instrText xml:space="preserve"> ADDIN EN.CITE &lt;EndNote&gt;&lt;Cite&gt;&lt;Author&gt;Meijer&lt;/Author&gt;&lt;Year&gt;2009&lt;/Year&gt;&lt;RecNum&gt;5753&lt;/RecNum&gt;&lt;DisplayText&gt;&lt;style face="superscript"&gt;19,20&lt;/style&gt;&lt;/DisplayText&gt;&lt;record&gt;&lt;rec-number&gt;5753&lt;/rec-number&gt;&lt;foreign-keys&gt;&lt;key app="EN" db-id="9ex9p90pzvwzemex2x0vdxpmev099wxpefvw" timestamp="1540387159"&gt;5753&lt;/key&gt;&lt;/foreign-keys&gt;&lt;ref-type name="Report"&gt;27&lt;/ref-type&gt;&lt;contributors&gt;&lt;authors&gt;&lt;author&gt;Meijer, Erik&lt;/author&gt;&lt;author&gt;Lynn A. Karoly&lt;/author&gt;&lt;author&gt; Pierre-Carl Michaud&lt;/author&gt;&lt;/authors&gt;&lt;secondary-authors&gt;&lt;author&gt;Technical Report&lt;/author&gt;&lt;/secondary-authors&gt;&lt;/contributors&gt;&lt;titles&gt;&lt;title&gt;Estimates of potential eligibility for low income subsidies under Medicare Part D, &lt;/title&gt;&lt;/titles&gt;&lt;number&gt;TR-686&lt;/number&gt;&lt;dates&gt;&lt;year&gt;2009&lt;/year&gt;&lt;/dates&gt;&lt;pub-location&gt;Santa Monica, CA&lt;/pub-location&gt;&lt;publisher&gt;RAND Corporation&lt;/publisher&gt;&lt;urls&gt;&lt;related-urls&gt;&lt;url&gt;&lt;style face="underline" font="default" size="100%"&gt;http://www.rand.org/pubs/technical_reports/TR686/&lt;/style&gt;&lt;/url&gt;&lt;/related-urls&gt;&lt;/urls&gt;&lt;/record&gt;&lt;/Cite&gt;&lt;Cite&gt;&lt;Author&gt;Meijer&lt;/Author&gt;&lt;Year&gt;2010&lt;/Year&gt;&lt;RecNum&gt;5752&lt;/RecNum&gt;&lt;record&gt;&lt;rec-number&gt;5752&lt;/rec-number&gt;&lt;foreign-keys&gt;&lt;key app="EN" db-id="9ex9p90pzvwzemex2x0vdxpmev099wxpefvw" timestamp="1540387028"&gt;5752&lt;/key&gt;&lt;/foreign-keys&gt;&lt;ref-type name="Journal Article"&gt;17&lt;/ref-type&gt;&lt;contributors&gt;&lt;authors&gt;&lt;author&gt;Meijer, Erik&lt;/author&gt;&lt;author&gt;Pierre-Carl Michaud&lt;/author&gt;&lt;author&gt;Lynn Karoly&lt;/author&gt;&lt;/authors&gt;&lt;/contributors&gt;&lt;titles&gt;&lt;title&gt;Using Matched Survey and Administrative Data to Estimate Eligibility for the Medicare Part D Low-Income Subsidy Program&lt;/title&gt;&lt;secondary-title&gt;Social Security Bulletin&lt;/secondary-title&gt;&lt;/titles&gt;&lt;periodical&gt;&lt;full-title&gt;Social Security Bulletin&lt;/full-title&gt;&lt;/periodical&gt;&lt;volume&gt;70&lt;/volume&gt;&lt;number&gt;2&lt;/number&gt;&lt;dates&gt;&lt;year&gt;2010&lt;/year&gt;&lt;/dates&gt;&lt;urls&gt;&lt;/urls&gt;&lt;/record&gt;&lt;/Cite&gt;&lt;/EndNote&gt;</w:instrText>
      </w:r>
      <w:r w:rsidR="00ED3068">
        <w:rPr>
          <w:rFonts w:cs="Times New Roman"/>
          <w:sz w:val="24"/>
          <w:szCs w:val="24"/>
        </w:rPr>
        <w:fldChar w:fldCharType="separate"/>
      </w:r>
      <w:r w:rsidR="00A53C5F" w:rsidRPr="00A53C5F">
        <w:rPr>
          <w:rFonts w:cs="Times New Roman"/>
          <w:noProof/>
          <w:sz w:val="24"/>
          <w:szCs w:val="24"/>
          <w:vertAlign w:val="superscript"/>
        </w:rPr>
        <w:t>19,20</w:t>
      </w:r>
      <w:r w:rsidR="00ED3068">
        <w:rPr>
          <w:rFonts w:cs="Times New Roman"/>
          <w:sz w:val="24"/>
          <w:szCs w:val="24"/>
        </w:rPr>
        <w:fldChar w:fldCharType="end"/>
      </w:r>
      <w:r w:rsidRPr="000471C1">
        <w:rPr>
          <w:rFonts w:cs="Times New Roman"/>
          <w:sz w:val="24"/>
          <w:szCs w:val="24"/>
        </w:rPr>
        <w:t>.</w:t>
      </w:r>
      <w:r w:rsidRPr="00E64777">
        <w:rPr>
          <w:rFonts w:cs="Times New Roman"/>
          <w:sz w:val="24"/>
          <w:szCs w:val="24"/>
        </w:rPr>
        <w:t xml:space="preserve"> </w:t>
      </w:r>
      <w:r w:rsidR="00706E64">
        <w:rPr>
          <w:rFonts w:cs="Times New Roman"/>
          <w:sz w:val="24"/>
          <w:szCs w:val="24"/>
        </w:rPr>
        <w:t xml:space="preserve">In </w:t>
      </w:r>
      <w:r w:rsidR="00706E64" w:rsidRPr="00B1188D">
        <w:rPr>
          <w:rFonts w:cs="Times New Roman"/>
          <w:sz w:val="24"/>
          <w:szCs w:val="24"/>
        </w:rPr>
        <w:t xml:space="preserve">addition, we use Medicaid claims from </w:t>
      </w:r>
      <w:r w:rsidR="00706E64" w:rsidRPr="00973E5E">
        <w:rPr>
          <w:rFonts w:cs="Times New Roman"/>
          <w:sz w:val="24"/>
          <w:szCs w:val="24"/>
        </w:rPr>
        <w:t>199</w:t>
      </w:r>
      <w:r w:rsidR="000E2912" w:rsidRPr="00973E5E">
        <w:rPr>
          <w:rFonts w:cs="Times New Roman"/>
          <w:sz w:val="24"/>
          <w:szCs w:val="24"/>
        </w:rPr>
        <w:t>9</w:t>
      </w:r>
      <w:r w:rsidR="00706E64" w:rsidRPr="00973E5E">
        <w:rPr>
          <w:rFonts w:cs="Times New Roman"/>
          <w:sz w:val="24"/>
          <w:szCs w:val="24"/>
        </w:rPr>
        <w:t>-20</w:t>
      </w:r>
      <w:r w:rsidR="000E2912" w:rsidRPr="00973E5E">
        <w:rPr>
          <w:rFonts w:cs="Times New Roman"/>
          <w:sz w:val="24"/>
          <w:szCs w:val="24"/>
        </w:rPr>
        <w:t>12</w:t>
      </w:r>
      <w:r w:rsidR="00706E64" w:rsidRPr="00B1188D">
        <w:rPr>
          <w:rFonts w:cs="Times New Roman"/>
          <w:sz w:val="24"/>
          <w:szCs w:val="24"/>
        </w:rPr>
        <w:t xml:space="preserve"> for those who were enrolled in Medicaid at</w:t>
      </w:r>
      <w:r w:rsidR="00706E64">
        <w:rPr>
          <w:rFonts w:cs="Times New Roman"/>
          <w:sz w:val="24"/>
          <w:szCs w:val="24"/>
        </w:rPr>
        <w:t xml:space="preserve"> any point during the study period.</w:t>
      </w:r>
    </w:p>
    <w:p w14:paraId="39182F83" w14:textId="77777777" w:rsidR="00C1306D" w:rsidRPr="00C1306D" w:rsidRDefault="00C1306D" w:rsidP="00E831E0">
      <w:pPr>
        <w:spacing w:after="0"/>
        <w:ind w:firstLine="720"/>
        <w:rPr>
          <w:rFonts w:cs="Times New Roman"/>
          <w:i/>
          <w:sz w:val="24"/>
          <w:szCs w:val="24"/>
        </w:rPr>
      </w:pPr>
    </w:p>
    <w:p w14:paraId="6FE38416" w14:textId="77777777" w:rsidR="00C1306D" w:rsidRDefault="00C1306D" w:rsidP="00E831E0">
      <w:pPr>
        <w:spacing w:after="0"/>
        <w:rPr>
          <w:rFonts w:cs="Times New Roman"/>
          <w:i/>
          <w:sz w:val="24"/>
          <w:szCs w:val="24"/>
        </w:rPr>
      </w:pPr>
      <w:r>
        <w:rPr>
          <w:rFonts w:cs="Times New Roman"/>
          <w:i/>
          <w:sz w:val="24"/>
          <w:szCs w:val="24"/>
        </w:rPr>
        <w:t>Sample</w:t>
      </w:r>
    </w:p>
    <w:p w14:paraId="064F357C" w14:textId="1055D7FA" w:rsidR="00970D13" w:rsidRPr="00E64777" w:rsidRDefault="001B6DD3" w:rsidP="00E831E0">
      <w:pPr>
        <w:spacing w:after="0"/>
        <w:ind w:firstLine="720"/>
        <w:rPr>
          <w:rFonts w:cs="Times New Roman"/>
          <w:sz w:val="24"/>
          <w:szCs w:val="24"/>
        </w:rPr>
      </w:pPr>
      <w:r w:rsidRPr="00E64777">
        <w:rPr>
          <w:rFonts w:cs="Times New Roman"/>
          <w:sz w:val="24"/>
          <w:szCs w:val="24"/>
        </w:rPr>
        <w:t>We define</w:t>
      </w:r>
      <w:r w:rsidR="004E7359">
        <w:rPr>
          <w:rFonts w:cs="Times New Roman"/>
          <w:sz w:val="24"/>
          <w:szCs w:val="24"/>
        </w:rPr>
        <w:t>d</w:t>
      </w:r>
      <w:r w:rsidRPr="00E64777">
        <w:rPr>
          <w:rFonts w:cs="Times New Roman"/>
          <w:sz w:val="24"/>
          <w:szCs w:val="24"/>
        </w:rPr>
        <w:t xml:space="preserve"> the dementia cohort using ICD-9-CM diagnostic codes from Medicare claims. To qualify as a dementia case, individuals were required to be enrolled in Medicare </w:t>
      </w:r>
      <w:r w:rsidR="000471C1">
        <w:rPr>
          <w:rFonts w:cs="Times New Roman"/>
          <w:sz w:val="24"/>
          <w:szCs w:val="24"/>
        </w:rPr>
        <w:t>P</w:t>
      </w:r>
      <w:r w:rsidRPr="00E64777">
        <w:rPr>
          <w:rFonts w:cs="Times New Roman"/>
          <w:sz w:val="24"/>
          <w:szCs w:val="24"/>
        </w:rPr>
        <w:t>arts A and B coverage for at least 12 months before and one month after receipt of one of the following diagnosis codes in an inpatient, skilled nursing facility</w:t>
      </w:r>
      <w:r w:rsidR="002106B4">
        <w:rPr>
          <w:rFonts w:cs="Times New Roman"/>
          <w:sz w:val="24"/>
          <w:szCs w:val="24"/>
        </w:rPr>
        <w:t xml:space="preserve"> (SNF)</w:t>
      </w:r>
      <w:r w:rsidRPr="00E64777">
        <w:rPr>
          <w:rFonts w:cs="Times New Roman"/>
          <w:sz w:val="24"/>
          <w:szCs w:val="24"/>
        </w:rPr>
        <w:t>, home health, hospital outpatient or carrier claim: 331.x, 290.x, 294.x, or 797.</w:t>
      </w:r>
      <w:r w:rsidR="00ED3068">
        <w:rPr>
          <w:rFonts w:cs="Times New Roman"/>
          <w:sz w:val="24"/>
          <w:szCs w:val="24"/>
        </w:rPr>
        <w:fldChar w:fldCharType="begin">
          <w:fldData xml:space="preserve">PEVuZE5vdGU+PENpdGUgRXhjbHVkZVllYXI9IjEiPjxBdXRob3I+Q2VudGVycyBmb3IgTWVkaWNh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</w:fldData>
        </w:fldChar>
      </w:r>
      <w:r w:rsidR="00A53C5F">
        <w:rPr>
          <w:rFonts w:cs="Times New Roman"/>
          <w:sz w:val="24"/>
          <w:szCs w:val="24"/>
        </w:rPr>
        <w:instrText xml:space="preserve"> ADDIN EN.CITE </w:instrText>
      </w:r>
      <w:r w:rsidR="00A53C5F">
        <w:rPr>
          <w:rFonts w:cs="Times New Roman"/>
          <w:sz w:val="24"/>
          <w:szCs w:val="24"/>
        </w:rPr>
        <w:fldChar w:fldCharType="begin">
          <w:fldData xml:space="preserve">PEVuZE5vdGU+PENpdGUgRXhjbHVkZVllYXI9IjEiPjxBdXRob3I+Q2VudGVycyBmb3IgTWVkaWNh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</w:fldData>
        </w:fldChar>
      </w:r>
      <w:r w:rsidR="00A53C5F">
        <w:rPr>
          <w:rFonts w:cs="Times New Roman"/>
          <w:sz w:val="24"/>
          <w:szCs w:val="24"/>
        </w:rPr>
        <w:instrText xml:space="preserve"> ADDIN EN.CITE.DATA </w:instrText>
      </w:r>
      <w:r w:rsidR="00A53C5F">
        <w:rPr>
          <w:rFonts w:cs="Times New Roman"/>
          <w:sz w:val="24"/>
          <w:szCs w:val="24"/>
        </w:rPr>
      </w:r>
      <w:r w:rsidR="00A53C5F">
        <w:rPr>
          <w:rFonts w:cs="Times New Roman"/>
          <w:sz w:val="24"/>
          <w:szCs w:val="24"/>
        </w:rPr>
        <w:fldChar w:fldCharType="end"/>
      </w:r>
      <w:r w:rsidR="00ED3068">
        <w:rPr>
          <w:rFonts w:cs="Times New Roman"/>
          <w:sz w:val="24"/>
          <w:szCs w:val="24"/>
        </w:rPr>
      </w:r>
      <w:r w:rsidR="00ED3068">
        <w:rPr>
          <w:rFonts w:cs="Times New Roman"/>
          <w:sz w:val="24"/>
          <w:szCs w:val="24"/>
        </w:rPr>
        <w:fldChar w:fldCharType="separate"/>
      </w:r>
      <w:r w:rsidR="00A53C5F" w:rsidRPr="00A53C5F">
        <w:rPr>
          <w:rFonts w:cs="Times New Roman"/>
          <w:noProof/>
          <w:sz w:val="24"/>
          <w:szCs w:val="24"/>
          <w:vertAlign w:val="superscript"/>
        </w:rPr>
        <w:t>16,21</w:t>
      </w:r>
      <w:r w:rsidR="00ED3068">
        <w:rPr>
          <w:rFonts w:cs="Times New Roman"/>
          <w:sz w:val="24"/>
          <w:szCs w:val="24"/>
        </w:rPr>
        <w:fldChar w:fldCharType="end"/>
      </w:r>
      <w:r w:rsidRPr="00E64777">
        <w:rPr>
          <w:rFonts w:cs="Times New Roman"/>
          <w:sz w:val="24"/>
          <w:szCs w:val="24"/>
        </w:rPr>
        <w:t xml:space="preserve"> (Specific codes provided in Appendix</w:t>
      </w:r>
      <w:r w:rsidR="00611A33">
        <w:rPr>
          <w:rFonts w:cs="Times New Roman"/>
          <w:sz w:val="24"/>
          <w:szCs w:val="24"/>
        </w:rPr>
        <w:t xml:space="preserve"> Table A1</w:t>
      </w:r>
      <w:r w:rsidRPr="00E64777">
        <w:rPr>
          <w:rFonts w:cs="Times New Roman"/>
          <w:sz w:val="24"/>
          <w:szCs w:val="24"/>
        </w:rPr>
        <w:t xml:space="preserve">.) We defined the diagnosis date for dementia cases as the date </w:t>
      </w:r>
      <w:r w:rsidRPr="00E64777">
        <w:rPr>
          <w:rFonts w:cs="Times New Roman"/>
          <w:sz w:val="24"/>
          <w:szCs w:val="24"/>
        </w:rPr>
        <w:lastRenderedPageBreak/>
        <w:t>of the first qualifying diagnosis code</w:t>
      </w:r>
      <w:r w:rsidR="00C60C33">
        <w:rPr>
          <w:rFonts w:cs="Times New Roman"/>
          <w:sz w:val="24"/>
          <w:szCs w:val="24"/>
        </w:rPr>
        <w:t xml:space="preserve">, which is likely </w:t>
      </w:r>
      <w:r w:rsidR="00ED3068">
        <w:rPr>
          <w:rFonts w:cs="Times New Roman"/>
          <w:sz w:val="24"/>
          <w:szCs w:val="24"/>
        </w:rPr>
        <w:t>after</w:t>
      </w:r>
      <w:r w:rsidR="00C60C33">
        <w:rPr>
          <w:rFonts w:cs="Times New Roman"/>
          <w:sz w:val="24"/>
          <w:szCs w:val="24"/>
        </w:rPr>
        <w:t xml:space="preserve"> the true onset date</w:t>
      </w:r>
      <w:r w:rsidRPr="00E64777">
        <w:rPr>
          <w:rFonts w:cs="Times New Roman"/>
          <w:sz w:val="24"/>
          <w:szCs w:val="24"/>
        </w:rPr>
        <w:t xml:space="preserve">. </w:t>
      </w:r>
      <w:r w:rsidR="00ED3068">
        <w:rPr>
          <w:rFonts w:cs="Times New Roman"/>
          <w:sz w:val="24"/>
          <w:szCs w:val="24"/>
        </w:rPr>
        <w:t>W</w:t>
      </w:r>
      <w:r w:rsidR="00ED3068" w:rsidRPr="00E64777">
        <w:rPr>
          <w:rFonts w:cs="Times New Roman"/>
          <w:sz w:val="24"/>
          <w:szCs w:val="24"/>
        </w:rPr>
        <w:t xml:space="preserve">e eliminate individuals in Medicare Advantage </w:t>
      </w:r>
      <w:r w:rsidR="00ED3068">
        <w:rPr>
          <w:rFonts w:cs="Times New Roman"/>
          <w:sz w:val="24"/>
          <w:szCs w:val="24"/>
        </w:rPr>
        <w:t xml:space="preserve">plans </w:t>
      </w:r>
      <w:r w:rsidR="00ED3068" w:rsidRPr="00E64777">
        <w:rPr>
          <w:rFonts w:cs="Times New Roman"/>
          <w:sz w:val="24"/>
          <w:szCs w:val="24"/>
        </w:rPr>
        <w:t xml:space="preserve">around the time of diagnosis </w:t>
      </w:r>
      <w:r w:rsidR="00ED3068">
        <w:rPr>
          <w:rFonts w:cs="Times New Roman"/>
          <w:sz w:val="24"/>
          <w:szCs w:val="24"/>
        </w:rPr>
        <w:t>d</w:t>
      </w:r>
      <w:r w:rsidR="00970D13" w:rsidRPr="00E64777">
        <w:rPr>
          <w:rFonts w:cs="Times New Roman"/>
          <w:sz w:val="24"/>
          <w:szCs w:val="24"/>
        </w:rPr>
        <w:t xml:space="preserve">ue to incomplete </w:t>
      </w:r>
      <w:r w:rsidRPr="00E64777">
        <w:rPr>
          <w:rFonts w:cs="Times New Roman"/>
          <w:sz w:val="24"/>
          <w:szCs w:val="24"/>
        </w:rPr>
        <w:t xml:space="preserve">utilization </w:t>
      </w:r>
      <w:r w:rsidR="00970D13" w:rsidRPr="00E64777">
        <w:rPr>
          <w:rFonts w:cs="Times New Roman"/>
          <w:sz w:val="24"/>
          <w:szCs w:val="24"/>
        </w:rPr>
        <w:t>information</w:t>
      </w:r>
      <w:r w:rsidRPr="00E64777">
        <w:rPr>
          <w:rFonts w:cs="Times New Roman"/>
          <w:sz w:val="24"/>
          <w:szCs w:val="24"/>
        </w:rPr>
        <w:t xml:space="preserve">. </w:t>
      </w:r>
    </w:p>
    <w:p w14:paraId="27C38255" w14:textId="3B2C2BE5" w:rsidR="001B6DD3" w:rsidRPr="00E64777" w:rsidRDefault="00ED3068" w:rsidP="00E831E0">
      <w:pPr>
        <w:spacing w:after="0"/>
        <w:ind w:firstLine="720"/>
        <w:rPr>
          <w:rFonts w:cs="Times New Roman"/>
          <w:sz w:val="24"/>
          <w:szCs w:val="24"/>
        </w:rPr>
      </w:pPr>
      <w:r>
        <w:rPr>
          <w:rFonts w:cs="Times New Roman"/>
          <w:sz w:val="24"/>
          <w:szCs w:val="24"/>
        </w:rPr>
        <w:t>T</w:t>
      </w:r>
      <w:r w:rsidR="00970D13" w:rsidRPr="00E64777">
        <w:rPr>
          <w:rFonts w:cs="Times New Roman"/>
          <w:sz w:val="24"/>
          <w:szCs w:val="24"/>
        </w:rPr>
        <w:t xml:space="preserve">o isolate the </w:t>
      </w:r>
      <w:r w:rsidR="00C1306D">
        <w:rPr>
          <w:rFonts w:cs="Times New Roman"/>
          <w:sz w:val="24"/>
          <w:szCs w:val="24"/>
        </w:rPr>
        <w:t>incremental</w:t>
      </w:r>
      <w:r w:rsidR="00970D13" w:rsidRPr="00E64777">
        <w:rPr>
          <w:rFonts w:cs="Times New Roman"/>
          <w:sz w:val="24"/>
          <w:szCs w:val="24"/>
        </w:rPr>
        <w:t xml:space="preserve"> cost</w:t>
      </w:r>
      <w:r w:rsidR="00C1306D">
        <w:rPr>
          <w:rFonts w:cs="Times New Roman"/>
          <w:sz w:val="24"/>
          <w:szCs w:val="24"/>
        </w:rPr>
        <w:t xml:space="preserve">s due to </w:t>
      </w:r>
      <w:r w:rsidR="00970D13" w:rsidRPr="00E64777">
        <w:rPr>
          <w:rFonts w:cs="Times New Roman"/>
          <w:sz w:val="24"/>
          <w:szCs w:val="24"/>
        </w:rPr>
        <w:t xml:space="preserve">ADRD, we selected a comparison group of HRS </w:t>
      </w:r>
      <w:r w:rsidR="00970D13" w:rsidRPr="00B1188D">
        <w:rPr>
          <w:rFonts w:cs="Times New Roman"/>
          <w:sz w:val="24"/>
          <w:szCs w:val="24"/>
        </w:rPr>
        <w:t xml:space="preserve">participants </w:t>
      </w:r>
      <w:r w:rsidR="00970D13" w:rsidRPr="00D06483">
        <w:rPr>
          <w:rFonts w:cs="Times New Roman"/>
          <w:sz w:val="24"/>
          <w:szCs w:val="24"/>
        </w:rPr>
        <w:t>matching on sex</w:t>
      </w:r>
      <w:r w:rsidR="000E1D2E" w:rsidRPr="00D06483">
        <w:rPr>
          <w:rFonts w:cs="Times New Roman"/>
          <w:sz w:val="24"/>
          <w:szCs w:val="24"/>
        </w:rPr>
        <w:t>, race</w:t>
      </w:r>
      <w:ins w:id="39" w:author="Melissa Oney" w:date="2021-07-22T08:40:00Z">
        <w:r w:rsidR="005667AA" w:rsidRPr="00D06483">
          <w:rPr>
            <w:rFonts w:cs="Times New Roman"/>
            <w:sz w:val="24"/>
            <w:szCs w:val="24"/>
          </w:rPr>
          <w:t>/</w:t>
        </w:r>
      </w:ins>
      <w:del w:id="40" w:author="Melissa Oney" w:date="2021-07-22T08:40:00Z">
        <w:r w:rsidR="000E1D2E" w:rsidRPr="008D2FFE" w:rsidDel="005667AA">
          <w:rPr>
            <w:rFonts w:cs="Times New Roman"/>
            <w:sz w:val="24"/>
            <w:szCs w:val="24"/>
          </w:rPr>
          <w:delText>,</w:delText>
        </w:r>
        <w:r w:rsidR="00970D13" w:rsidRPr="008D2FFE" w:rsidDel="005667AA">
          <w:rPr>
            <w:rFonts w:cs="Times New Roman"/>
            <w:sz w:val="24"/>
            <w:szCs w:val="24"/>
          </w:rPr>
          <w:delText xml:space="preserve"> </w:delText>
        </w:r>
      </w:del>
      <w:r w:rsidR="000E2912" w:rsidRPr="008D2FFE">
        <w:rPr>
          <w:rFonts w:cs="Times New Roman"/>
          <w:sz w:val="24"/>
          <w:szCs w:val="24"/>
        </w:rPr>
        <w:t xml:space="preserve">ethnicity, </w:t>
      </w:r>
      <w:r w:rsidR="00970D13" w:rsidRPr="00C62C46">
        <w:rPr>
          <w:rFonts w:cs="Times New Roman"/>
          <w:sz w:val="24"/>
          <w:szCs w:val="24"/>
        </w:rPr>
        <w:t xml:space="preserve">birth year, </w:t>
      </w:r>
      <w:del w:id="41" w:author="Melissa Oney" w:date="2021-07-22T08:40:00Z">
        <w:r w:rsidR="00970D13" w:rsidRPr="00C62C46" w:rsidDel="005667AA">
          <w:rPr>
            <w:rFonts w:cs="Times New Roman"/>
            <w:sz w:val="24"/>
            <w:szCs w:val="24"/>
          </w:rPr>
          <w:delText xml:space="preserve">and </w:delText>
        </w:r>
      </w:del>
      <w:r w:rsidR="00970D13" w:rsidRPr="00C62C46">
        <w:rPr>
          <w:rFonts w:cs="Times New Roman"/>
          <w:sz w:val="24"/>
          <w:szCs w:val="24"/>
        </w:rPr>
        <w:t>HRS-survey entry year</w:t>
      </w:r>
      <w:ins w:id="42" w:author="Melissa Oney" w:date="2021-07-22T08:40:00Z">
        <w:r w:rsidR="005667AA" w:rsidRPr="00C62C46">
          <w:rPr>
            <w:rFonts w:cs="Times New Roman"/>
            <w:sz w:val="24"/>
            <w:szCs w:val="24"/>
          </w:rPr>
          <w:t>, and state of residence</w:t>
        </w:r>
      </w:ins>
      <w:r w:rsidR="00970D13" w:rsidRPr="00C62C46">
        <w:rPr>
          <w:rFonts w:cs="Times New Roman"/>
          <w:sz w:val="24"/>
          <w:szCs w:val="24"/>
        </w:rPr>
        <w:t xml:space="preserve">.  </w:t>
      </w:r>
      <w:r w:rsidR="001B6DD3" w:rsidRPr="00C62C46">
        <w:rPr>
          <w:rFonts w:cs="Times New Roman"/>
          <w:sz w:val="24"/>
          <w:szCs w:val="24"/>
        </w:rPr>
        <w:t>After matching the</w:t>
      </w:r>
      <w:r w:rsidR="001B6DD3" w:rsidRPr="00E64777">
        <w:rPr>
          <w:rFonts w:cs="Times New Roman"/>
          <w:sz w:val="24"/>
          <w:szCs w:val="24"/>
        </w:rPr>
        <w:t xml:space="preserve"> dementia cases, up to five controls were </w:t>
      </w:r>
      <w:r w:rsidR="00C860BF">
        <w:rPr>
          <w:rFonts w:cs="Times New Roman"/>
          <w:sz w:val="24"/>
          <w:szCs w:val="24"/>
        </w:rPr>
        <w:t xml:space="preserve">randomly </w:t>
      </w:r>
      <w:r w:rsidR="001B6DD3" w:rsidRPr="00E64777">
        <w:rPr>
          <w:rFonts w:cs="Times New Roman"/>
          <w:sz w:val="24"/>
          <w:szCs w:val="24"/>
        </w:rPr>
        <w:t xml:space="preserve">selected for each case. </w:t>
      </w:r>
      <w:r w:rsidR="00970D13" w:rsidRPr="00E64777">
        <w:rPr>
          <w:rFonts w:cs="Times New Roman"/>
          <w:sz w:val="24"/>
          <w:szCs w:val="24"/>
        </w:rPr>
        <w:t xml:space="preserve">The comparison group </w:t>
      </w:r>
      <w:r w:rsidR="00C1306D">
        <w:rPr>
          <w:rFonts w:cs="Times New Roman"/>
          <w:sz w:val="24"/>
          <w:szCs w:val="24"/>
        </w:rPr>
        <w:t xml:space="preserve">faced similar inclusion criterion; they had to be </w:t>
      </w:r>
      <w:r w:rsidR="001B6DD3" w:rsidRPr="00E64777">
        <w:rPr>
          <w:rFonts w:cs="Times New Roman"/>
          <w:sz w:val="24"/>
          <w:szCs w:val="24"/>
        </w:rPr>
        <w:t>enroll</w:t>
      </w:r>
      <w:r w:rsidR="00C1306D">
        <w:rPr>
          <w:rFonts w:cs="Times New Roman"/>
          <w:sz w:val="24"/>
          <w:szCs w:val="24"/>
        </w:rPr>
        <w:t>ed</w:t>
      </w:r>
      <w:r w:rsidR="001B6DD3" w:rsidRPr="00E64777">
        <w:rPr>
          <w:rFonts w:cs="Times New Roman"/>
          <w:sz w:val="24"/>
          <w:szCs w:val="24"/>
        </w:rPr>
        <w:t xml:space="preserve"> in Medicare </w:t>
      </w:r>
      <w:r w:rsidR="000471C1">
        <w:rPr>
          <w:rFonts w:cs="Times New Roman"/>
          <w:sz w:val="24"/>
          <w:szCs w:val="24"/>
        </w:rPr>
        <w:t>P</w:t>
      </w:r>
      <w:r w:rsidR="001B6DD3" w:rsidRPr="00E64777">
        <w:rPr>
          <w:rFonts w:cs="Times New Roman"/>
          <w:sz w:val="24"/>
          <w:szCs w:val="24"/>
        </w:rPr>
        <w:t>art</w:t>
      </w:r>
      <w:r>
        <w:rPr>
          <w:rFonts w:cs="Times New Roman"/>
          <w:sz w:val="24"/>
          <w:szCs w:val="24"/>
        </w:rPr>
        <w:t>s</w:t>
      </w:r>
      <w:r w:rsidR="001B6DD3" w:rsidRPr="00E64777">
        <w:rPr>
          <w:rFonts w:cs="Times New Roman"/>
          <w:sz w:val="24"/>
          <w:szCs w:val="24"/>
        </w:rPr>
        <w:t xml:space="preserve"> A and B for the 12 months before and one month after the diagnosis date of their matched case. Additionally, controls had no dementia diagnosis themselves or for a household member prior to or for the 72 months following the diagnosis date of their matched dementia case. This last criterion address</w:t>
      </w:r>
      <w:r>
        <w:rPr>
          <w:rFonts w:cs="Times New Roman"/>
          <w:sz w:val="24"/>
          <w:szCs w:val="24"/>
        </w:rPr>
        <w:t>es</w:t>
      </w:r>
      <w:r w:rsidR="001B6DD3" w:rsidRPr="00E64777">
        <w:rPr>
          <w:rFonts w:cs="Times New Roman"/>
          <w:sz w:val="24"/>
          <w:szCs w:val="24"/>
        </w:rPr>
        <w:t xml:space="preserve"> the concern that the health and health care costs of these participants may have been influenced by their household member’s dementia diagnosis. </w:t>
      </w:r>
      <w:r w:rsidR="000471C1">
        <w:rPr>
          <w:rFonts w:cs="Times New Roman"/>
          <w:sz w:val="24"/>
          <w:szCs w:val="24"/>
        </w:rPr>
        <w:t xml:space="preserve">Individuals who eventually received a dementia diagnosis were eligible to be controls at younger ages (at least 6 years prior to diagnosis).  This was allowed to </w:t>
      </w:r>
      <w:r w:rsidR="007B3184">
        <w:rPr>
          <w:rFonts w:cs="Times New Roman"/>
          <w:sz w:val="24"/>
          <w:szCs w:val="24"/>
        </w:rPr>
        <w:t>e</w:t>
      </w:r>
      <w:r w:rsidR="000471C1">
        <w:rPr>
          <w:rFonts w:cs="Times New Roman"/>
          <w:sz w:val="24"/>
          <w:szCs w:val="24"/>
        </w:rPr>
        <w:t xml:space="preserve">nsure comparable longevity spells between our cases and controls. </w:t>
      </w:r>
      <w:r w:rsidR="001B6DD3" w:rsidRPr="00E64777">
        <w:rPr>
          <w:rFonts w:cs="Times New Roman"/>
          <w:sz w:val="24"/>
          <w:szCs w:val="24"/>
        </w:rPr>
        <w:t xml:space="preserve">Controls were given the diagnosis date of their assigned case to allow for a comparison of equivalent time periods. </w:t>
      </w:r>
    </w:p>
    <w:p w14:paraId="126BB7C5" w14:textId="77777777" w:rsidR="00970D13" w:rsidRPr="00E64777" w:rsidRDefault="00970D13" w:rsidP="00E831E0">
      <w:pPr>
        <w:spacing w:after="0"/>
        <w:ind w:firstLine="720"/>
        <w:rPr>
          <w:rFonts w:cs="Times New Roman"/>
          <w:sz w:val="24"/>
          <w:szCs w:val="24"/>
        </w:rPr>
      </w:pPr>
      <w:r w:rsidRPr="00E64777">
        <w:rPr>
          <w:rFonts w:cs="Times New Roman"/>
          <w:sz w:val="24"/>
          <w:szCs w:val="24"/>
        </w:rPr>
        <w:t xml:space="preserve">Study procedures were approved by the Institutional Review Board at the University of Washington, </w:t>
      </w:r>
      <w:r w:rsidR="000471C1">
        <w:rPr>
          <w:rFonts w:cs="Times New Roman"/>
          <w:sz w:val="24"/>
          <w:szCs w:val="24"/>
        </w:rPr>
        <w:t xml:space="preserve">the University of Pennsylvania, </w:t>
      </w:r>
      <w:r w:rsidRPr="00E64777">
        <w:rPr>
          <w:rFonts w:cs="Times New Roman"/>
          <w:sz w:val="24"/>
          <w:szCs w:val="24"/>
        </w:rPr>
        <w:t>the HRS Restricted Data Applications Processing Center, and the Centers for Medicare and Medicaid Services (CMS) Privacy Board.</w:t>
      </w:r>
    </w:p>
    <w:p w14:paraId="4975BF95" w14:textId="77777777" w:rsidR="001B6DD3" w:rsidRPr="00E64777" w:rsidRDefault="001B6DD3" w:rsidP="00E831E0">
      <w:pPr>
        <w:spacing w:after="0"/>
        <w:rPr>
          <w:rFonts w:cs="Times New Roman"/>
          <w:i/>
          <w:sz w:val="24"/>
          <w:szCs w:val="24"/>
        </w:rPr>
      </w:pPr>
    </w:p>
    <w:p w14:paraId="454387C0" w14:textId="77777777" w:rsidR="00970D13" w:rsidRPr="00E64777" w:rsidRDefault="00970D13" w:rsidP="00E831E0">
      <w:pPr>
        <w:spacing w:after="0"/>
        <w:rPr>
          <w:rFonts w:cs="Times New Roman"/>
          <w:i/>
          <w:sz w:val="24"/>
          <w:szCs w:val="24"/>
        </w:rPr>
      </w:pPr>
      <w:r w:rsidRPr="00E64777">
        <w:rPr>
          <w:rFonts w:cs="Times New Roman"/>
          <w:i/>
          <w:sz w:val="24"/>
          <w:szCs w:val="24"/>
        </w:rPr>
        <w:t>Outcomes</w:t>
      </w:r>
    </w:p>
    <w:p w14:paraId="4ABBBBAC" w14:textId="159A273A" w:rsidR="000B378B" w:rsidRPr="00E64777" w:rsidRDefault="00970D13" w:rsidP="00ED3068">
      <w:pPr>
        <w:spacing w:after="0"/>
        <w:ind w:firstLine="720"/>
        <w:rPr>
          <w:rFonts w:cs="Times New Roman"/>
          <w:sz w:val="24"/>
          <w:szCs w:val="24"/>
        </w:rPr>
      </w:pPr>
      <w:r w:rsidRPr="00E64777">
        <w:rPr>
          <w:rFonts w:cs="Times New Roman"/>
          <w:sz w:val="24"/>
          <w:szCs w:val="24"/>
        </w:rPr>
        <w:t xml:space="preserve">We measured expenditures </w:t>
      </w:r>
      <w:r w:rsidR="000B378B" w:rsidRPr="00E64777">
        <w:rPr>
          <w:rFonts w:cs="Times New Roman"/>
          <w:sz w:val="24"/>
          <w:szCs w:val="24"/>
        </w:rPr>
        <w:t xml:space="preserve">covered under Medicare and Medicaid. </w:t>
      </w:r>
      <w:r w:rsidR="00C1306D">
        <w:rPr>
          <w:rFonts w:cs="Times New Roman"/>
          <w:sz w:val="24"/>
          <w:szCs w:val="24"/>
        </w:rPr>
        <w:t xml:space="preserve">We separately estimate </w:t>
      </w:r>
      <w:r w:rsidR="00CF43AA">
        <w:rPr>
          <w:rFonts w:cs="Times New Roman"/>
          <w:sz w:val="24"/>
          <w:szCs w:val="24"/>
        </w:rPr>
        <w:t xml:space="preserve">total </w:t>
      </w:r>
      <w:r w:rsidR="00C1306D">
        <w:rPr>
          <w:rFonts w:cs="Times New Roman"/>
          <w:sz w:val="24"/>
          <w:szCs w:val="24"/>
        </w:rPr>
        <w:t>Medicare spending</w:t>
      </w:r>
      <w:r w:rsidR="00ED3068">
        <w:rPr>
          <w:rFonts w:cs="Times New Roman"/>
          <w:sz w:val="24"/>
          <w:szCs w:val="24"/>
        </w:rPr>
        <w:t xml:space="preserve">, total Medicaid spending, </w:t>
      </w:r>
      <w:r w:rsidR="00C1306D">
        <w:rPr>
          <w:rFonts w:cs="Times New Roman"/>
          <w:sz w:val="24"/>
          <w:szCs w:val="24"/>
        </w:rPr>
        <w:t>a</w:t>
      </w:r>
      <w:r w:rsidR="00ED3068">
        <w:rPr>
          <w:rFonts w:cs="Times New Roman"/>
          <w:sz w:val="24"/>
          <w:szCs w:val="24"/>
        </w:rPr>
        <w:t xml:space="preserve">nd </w:t>
      </w:r>
      <w:r w:rsidR="00CF43AA">
        <w:rPr>
          <w:rFonts w:cs="Times New Roman"/>
          <w:sz w:val="24"/>
          <w:szCs w:val="24"/>
        </w:rPr>
        <w:t xml:space="preserve">spending </w:t>
      </w:r>
      <w:r w:rsidR="00C1306D">
        <w:rPr>
          <w:rFonts w:cs="Times New Roman"/>
          <w:sz w:val="24"/>
          <w:szCs w:val="24"/>
        </w:rPr>
        <w:t xml:space="preserve">by </w:t>
      </w:r>
      <w:r w:rsidR="00985A6C">
        <w:rPr>
          <w:rFonts w:cs="Times New Roman"/>
          <w:sz w:val="24"/>
          <w:szCs w:val="24"/>
        </w:rPr>
        <w:t>service</w:t>
      </w:r>
      <w:r w:rsidR="00C1306D">
        <w:rPr>
          <w:rFonts w:cs="Times New Roman"/>
          <w:sz w:val="24"/>
          <w:szCs w:val="24"/>
        </w:rPr>
        <w:t xml:space="preserve"> component</w:t>
      </w:r>
      <w:r w:rsidR="00ED3068">
        <w:rPr>
          <w:rFonts w:cs="Times New Roman"/>
          <w:sz w:val="24"/>
          <w:szCs w:val="24"/>
        </w:rPr>
        <w:t xml:space="preserve"> within each program</w:t>
      </w:r>
      <w:r w:rsidR="00985A6C">
        <w:rPr>
          <w:rFonts w:cs="Times New Roman"/>
          <w:sz w:val="24"/>
          <w:szCs w:val="24"/>
        </w:rPr>
        <w:t xml:space="preserve">: inpatient, prescription drugs, nursing home and home health, </w:t>
      </w:r>
      <w:r w:rsidR="00D22B23">
        <w:rPr>
          <w:rFonts w:cs="Times New Roman"/>
          <w:sz w:val="24"/>
          <w:szCs w:val="24"/>
        </w:rPr>
        <w:t xml:space="preserve">and </w:t>
      </w:r>
      <w:r w:rsidR="00985A6C">
        <w:rPr>
          <w:rFonts w:cs="Times New Roman"/>
          <w:sz w:val="24"/>
          <w:szCs w:val="24"/>
        </w:rPr>
        <w:t>all other spending</w:t>
      </w:r>
      <w:r w:rsidR="006A71A0">
        <w:rPr>
          <w:rFonts w:cs="Times New Roman"/>
          <w:sz w:val="24"/>
          <w:szCs w:val="24"/>
        </w:rPr>
        <w:t>, the largest component of which is physician services</w:t>
      </w:r>
      <w:r w:rsidR="00C1306D">
        <w:rPr>
          <w:rFonts w:cs="Times New Roman"/>
          <w:sz w:val="24"/>
          <w:szCs w:val="24"/>
        </w:rPr>
        <w:t>.</w:t>
      </w:r>
      <w:r w:rsidR="00ED3068">
        <w:rPr>
          <w:rFonts w:cs="Times New Roman"/>
          <w:sz w:val="24"/>
          <w:szCs w:val="24"/>
        </w:rPr>
        <w:t xml:space="preserve">  </w:t>
      </w:r>
      <w:r w:rsidR="003032DF">
        <w:rPr>
          <w:rFonts w:cs="Times New Roman"/>
          <w:sz w:val="24"/>
          <w:szCs w:val="24"/>
        </w:rPr>
        <w:t xml:space="preserve">We categorize </w:t>
      </w:r>
      <w:r w:rsidR="004E7359">
        <w:rPr>
          <w:rFonts w:cs="Times New Roman"/>
          <w:sz w:val="24"/>
          <w:szCs w:val="24"/>
        </w:rPr>
        <w:t xml:space="preserve">expenditures </w:t>
      </w:r>
      <w:r w:rsidR="003032DF">
        <w:rPr>
          <w:rFonts w:cs="Times New Roman"/>
          <w:sz w:val="24"/>
          <w:szCs w:val="24"/>
        </w:rPr>
        <w:t xml:space="preserve">based on the </w:t>
      </w:r>
      <w:r w:rsidR="004E7359">
        <w:rPr>
          <w:rFonts w:cs="Times New Roman"/>
          <w:sz w:val="24"/>
          <w:szCs w:val="24"/>
        </w:rPr>
        <w:t xml:space="preserve">delivery </w:t>
      </w:r>
      <w:r w:rsidR="003032DF">
        <w:rPr>
          <w:rFonts w:cs="Times New Roman"/>
          <w:sz w:val="24"/>
          <w:szCs w:val="24"/>
        </w:rPr>
        <w:t>location, but recognize the</w:t>
      </w:r>
      <w:r w:rsidR="00985A6C">
        <w:rPr>
          <w:rFonts w:cs="Times New Roman"/>
          <w:sz w:val="24"/>
          <w:szCs w:val="24"/>
        </w:rPr>
        <w:t xml:space="preserve"> types of services covered in home health and nursing facilit</w:t>
      </w:r>
      <w:r w:rsidR="00ED3068">
        <w:rPr>
          <w:rFonts w:cs="Times New Roman"/>
          <w:sz w:val="24"/>
          <w:szCs w:val="24"/>
        </w:rPr>
        <w:t>ies</w:t>
      </w:r>
      <w:r w:rsidR="00985A6C">
        <w:rPr>
          <w:rFonts w:cs="Times New Roman"/>
          <w:sz w:val="24"/>
          <w:szCs w:val="24"/>
        </w:rPr>
        <w:t xml:space="preserve"> </w:t>
      </w:r>
      <w:r w:rsidR="003032DF">
        <w:rPr>
          <w:rFonts w:cs="Times New Roman"/>
          <w:sz w:val="24"/>
          <w:szCs w:val="24"/>
        </w:rPr>
        <w:t>differ</w:t>
      </w:r>
      <w:r w:rsidR="00985A6C">
        <w:rPr>
          <w:rFonts w:cs="Times New Roman"/>
          <w:sz w:val="24"/>
          <w:szCs w:val="24"/>
        </w:rPr>
        <w:t xml:space="preserve">– long-term care </w:t>
      </w:r>
      <w:r w:rsidR="003032DF">
        <w:rPr>
          <w:rFonts w:cs="Times New Roman"/>
          <w:sz w:val="24"/>
          <w:szCs w:val="24"/>
        </w:rPr>
        <w:t xml:space="preserve">(Medicaid) </w:t>
      </w:r>
      <w:r w:rsidR="00985A6C">
        <w:rPr>
          <w:rFonts w:cs="Times New Roman"/>
          <w:sz w:val="24"/>
          <w:szCs w:val="24"/>
        </w:rPr>
        <w:t>vs. post-acute care</w:t>
      </w:r>
      <w:r w:rsidR="003032DF">
        <w:rPr>
          <w:rFonts w:cs="Times New Roman"/>
          <w:sz w:val="24"/>
          <w:szCs w:val="24"/>
        </w:rPr>
        <w:t xml:space="preserve"> (Medicare)</w:t>
      </w:r>
      <w:r w:rsidR="00985A6C">
        <w:rPr>
          <w:rFonts w:cs="Times New Roman"/>
          <w:sz w:val="24"/>
          <w:szCs w:val="24"/>
        </w:rPr>
        <w:t>.</w:t>
      </w:r>
      <w:r w:rsidR="00AD451A">
        <w:rPr>
          <w:rFonts w:cs="Times New Roman"/>
          <w:sz w:val="24"/>
          <w:szCs w:val="24"/>
        </w:rPr>
        <w:t xml:space="preserve"> </w:t>
      </w:r>
    </w:p>
    <w:p w14:paraId="1F1B970B" w14:textId="77777777" w:rsidR="00970D13" w:rsidRPr="00E64777" w:rsidRDefault="00970D13" w:rsidP="00E831E0">
      <w:pPr>
        <w:spacing w:after="0"/>
        <w:ind w:firstLine="720"/>
        <w:rPr>
          <w:rFonts w:cs="Times New Roman"/>
          <w:sz w:val="24"/>
          <w:szCs w:val="24"/>
        </w:rPr>
      </w:pPr>
      <w:r w:rsidRPr="00E64777">
        <w:rPr>
          <w:rFonts w:cs="Times New Roman"/>
          <w:sz w:val="24"/>
          <w:szCs w:val="24"/>
        </w:rPr>
        <w:t xml:space="preserve">Monthly expenditures for the 12 months prior to and 60 months following the diagnosis date were calculated. We adjusted expenditures for inflation using the Personal Consumption Expenditures price index for health care and report all amounts in </w:t>
      </w:r>
      <w:r w:rsidRPr="00941F71">
        <w:rPr>
          <w:rFonts w:cs="Times New Roman"/>
          <w:sz w:val="24"/>
          <w:szCs w:val="24"/>
        </w:rPr>
        <w:t>201</w:t>
      </w:r>
      <w:r w:rsidR="000471C1" w:rsidRPr="00941F71">
        <w:rPr>
          <w:rFonts w:cs="Times New Roman"/>
          <w:sz w:val="24"/>
          <w:szCs w:val="24"/>
        </w:rPr>
        <w:t>7</w:t>
      </w:r>
      <w:r w:rsidRPr="00E64777">
        <w:rPr>
          <w:rFonts w:cs="Times New Roman"/>
          <w:sz w:val="24"/>
          <w:szCs w:val="24"/>
        </w:rPr>
        <w:t xml:space="preserve"> dollars.</w:t>
      </w:r>
      <w:r w:rsidR="002B5464" w:rsidRPr="00E64777" w:rsidDel="002B5464">
        <w:rPr>
          <w:rFonts w:cs="Times New Roman"/>
          <w:sz w:val="24"/>
          <w:szCs w:val="24"/>
        </w:rPr>
        <w:t xml:space="preserve"> </w:t>
      </w:r>
    </w:p>
    <w:p w14:paraId="007E4782" w14:textId="77777777" w:rsidR="00970D13" w:rsidRPr="00E64777" w:rsidRDefault="00970D13" w:rsidP="00DA5F72">
      <w:pPr>
        <w:spacing w:after="0"/>
        <w:ind w:firstLine="720"/>
        <w:rPr>
          <w:rFonts w:cs="Times New Roman"/>
          <w:sz w:val="24"/>
          <w:szCs w:val="24"/>
        </w:rPr>
      </w:pPr>
    </w:p>
    <w:p w14:paraId="0789F6C9" w14:textId="77777777" w:rsidR="00970D13" w:rsidRPr="00E64777" w:rsidRDefault="00970D13" w:rsidP="00E831E0">
      <w:pPr>
        <w:spacing w:after="0"/>
        <w:rPr>
          <w:rFonts w:cs="Times New Roman"/>
          <w:i/>
          <w:sz w:val="24"/>
          <w:szCs w:val="24"/>
        </w:rPr>
      </w:pPr>
      <w:r w:rsidRPr="00E64777">
        <w:rPr>
          <w:rFonts w:cs="Times New Roman"/>
          <w:i/>
          <w:sz w:val="24"/>
          <w:szCs w:val="24"/>
        </w:rPr>
        <w:t>Statistical analysis</w:t>
      </w:r>
    </w:p>
    <w:p w14:paraId="52CD251B" w14:textId="1B3658BE" w:rsidR="000471C1" w:rsidRDefault="00970D13" w:rsidP="00E831E0">
      <w:pPr>
        <w:spacing w:after="0"/>
        <w:ind w:firstLine="720"/>
        <w:rPr>
          <w:rFonts w:cs="Times New Roman"/>
          <w:sz w:val="24"/>
          <w:szCs w:val="24"/>
        </w:rPr>
      </w:pPr>
      <w:r w:rsidRPr="00E64777">
        <w:rPr>
          <w:rFonts w:cs="Times New Roman"/>
          <w:sz w:val="24"/>
          <w:szCs w:val="24"/>
        </w:rPr>
        <w:t xml:space="preserve">To calculate the marginal effect of dementia on </w:t>
      </w:r>
      <w:r w:rsidR="007A61AB" w:rsidRPr="00E64777">
        <w:rPr>
          <w:rFonts w:cs="Times New Roman"/>
          <w:sz w:val="24"/>
          <w:szCs w:val="24"/>
        </w:rPr>
        <w:t xml:space="preserve">public </w:t>
      </w:r>
      <w:r w:rsidRPr="00E64777">
        <w:rPr>
          <w:rFonts w:cs="Times New Roman"/>
          <w:sz w:val="24"/>
          <w:szCs w:val="24"/>
        </w:rPr>
        <w:t>expenditures, we used the estimator described by Basu and Manning (2010) for estimating costs under censoring.</w:t>
      </w:r>
      <w:r w:rsidR="00ED3068">
        <w:rPr>
          <w:rFonts w:cs="Times New Roman"/>
          <w:sz w:val="24"/>
          <w:szCs w:val="24"/>
        </w:rPr>
        <w:fldChar w:fldCharType="begin"/>
      </w:r>
      <w:r w:rsidR="00A53C5F">
        <w:rPr>
          <w:rFonts w:cs="Times New Roman"/>
          <w:sz w:val="24"/>
          <w:szCs w:val="24"/>
        </w:rPr>
        <w:instrText xml:space="preserve"> ADDIN EN.CITE &lt;EndNote&gt;&lt;Cite&gt;&lt;Author&gt;Basu&lt;/Author&gt;&lt;Year&gt;2010&lt;/Year&gt;&lt;RecNum&gt;5739&lt;/RecNum&gt;&lt;DisplayText&gt;&lt;style face="superscript"&gt;22&lt;/style&gt;&lt;/DisplayText&gt;&lt;record&gt;&lt;rec-number&gt;5739&lt;/rec-number&gt;&lt;foreign-keys&gt;&lt;key app="EN" db-id="9ex9p90pzvwzemex2x0vdxpmev099wxpefvw" timestamp="1540385657"&gt;5739&lt;/key&gt;&lt;/foreign-keys&gt;&lt;ref-type name="Journal Article"&gt;17&lt;/ref-type&gt;&lt;contributors&gt;&lt;authors&gt;&lt;author&gt;Basu, A.&lt;/author&gt;&lt;author&gt;Manning, W. G.&lt;/author&gt;&lt;/authors&gt;&lt;/contributors&gt;&lt;auth-address&gt;Section of Hospital Medicine, Department of Medicine, and Center for Health and the Social Sciences, University of Chicago, 5841 So. Maryland Ave., Chicago, IL 60637, USA. abasu@medicine.bsd.uchicago.edu&lt;/auth-address&gt;&lt;titles&gt;&lt;title&gt;Estimating lifetime or episode-of-illness costs under censoring&lt;/title&gt;&lt;secondary-title&gt;Health Econ&lt;/secondary-title&gt;&lt;/titles&gt;&lt;periodical&gt;&lt;full-title&gt;Health Econ&lt;/full-title&gt;&lt;/periodical&gt;&lt;pages&gt;1010-28&lt;/pages&gt;&lt;volume&gt;19&lt;/volume&gt;&lt;number&gt;9&lt;/number&gt;&lt;keywords&gt;&lt;keyword&gt;Comorbidity&lt;/keyword&gt;&lt;keyword&gt;Computer Simulation&lt;/keyword&gt;&lt;keyword&gt;*Cost of Illness&lt;/keyword&gt;&lt;keyword&gt;Costs and Cost Analysis&lt;/keyword&gt;&lt;keyword&gt;Data Interpretation, Statistical&lt;/keyword&gt;&lt;keyword&gt;*Episode of Care&lt;/keyword&gt;&lt;keyword&gt;*Health Care Costs&lt;/keyword&gt;&lt;keyword&gt;*Health Expenditures&lt;/keyword&gt;&lt;keyword&gt;Humans&lt;/keyword&gt;&lt;keyword&gt;Male&lt;/keyword&gt;&lt;keyword&gt;Models, Economic&lt;/keyword&gt;&lt;keyword&gt;Probability&lt;/keyword&gt;&lt;keyword&gt;Prostatic Neoplasms/economics&lt;/keyword&gt;&lt;keyword&gt;SEER Program/statistics &amp;amp; numerical data&lt;/keyword&gt;&lt;keyword&gt;Survival Analysis&lt;/keyword&gt;&lt;keyword&gt;Time Factors&lt;/keyword&gt;&lt;/keywords&gt;&lt;dates&gt;&lt;year&gt;2010&lt;/year&gt;&lt;pub-dates&gt;&lt;date&gt;Sep&lt;/date&gt;&lt;/pub-dates&gt;&lt;/dates&gt;&lt;isbn&gt;1099-1050 (Electronic)&amp;#xD;1057-9230 (Linking)&lt;/isbn&gt;&lt;accession-num&gt;20665908&lt;/accession-num&gt;&lt;urls&gt;&lt;related-urls&gt;&lt;url&gt;https://www.ncbi.nlm.nih.gov/pubmed/20665908&lt;/url&gt;&lt;/related-urls&gt;&lt;/urls&gt;&lt;electronic-resource-num&gt;10.1002/hec.1640&lt;/electronic-resource-num&gt;&lt;/record&gt;&lt;/Cite&gt;&lt;/EndNote&gt;</w:instrText>
      </w:r>
      <w:r w:rsidR="00ED3068">
        <w:rPr>
          <w:rFonts w:cs="Times New Roman"/>
          <w:sz w:val="24"/>
          <w:szCs w:val="24"/>
        </w:rPr>
        <w:fldChar w:fldCharType="separate"/>
      </w:r>
      <w:r w:rsidR="00A53C5F" w:rsidRPr="00A53C5F">
        <w:rPr>
          <w:rFonts w:cs="Times New Roman"/>
          <w:noProof/>
          <w:sz w:val="24"/>
          <w:szCs w:val="24"/>
          <w:vertAlign w:val="superscript"/>
        </w:rPr>
        <w:t>22</w:t>
      </w:r>
      <w:r w:rsidR="00ED3068">
        <w:rPr>
          <w:rFonts w:cs="Times New Roman"/>
          <w:sz w:val="24"/>
          <w:szCs w:val="24"/>
        </w:rPr>
        <w:fldChar w:fldCharType="end"/>
      </w:r>
      <w:r w:rsidRPr="00E64777">
        <w:rPr>
          <w:rFonts w:cs="Times New Roman"/>
          <w:sz w:val="24"/>
          <w:szCs w:val="24"/>
        </w:rPr>
        <w:t xml:space="preserve"> </w:t>
      </w:r>
      <w:r w:rsidR="00C1306D">
        <w:rPr>
          <w:rFonts w:cs="Times New Roman"/>
          <w:sz w:val="24"/>
          <w:szCs w:val="24"/>
        </w:rPr>
        <w:t xml:space="preserve">Censoring appears in our data for two reasons: individuals can switch out of </w:t>
      </w:r>
      <w:r w:rsidR="00ED3068">
        <w:rPr>
          <w:rFonts w:cs="Times New Roman"/>
          <w:sz w:val="24"/>
          <w:szCs w:val="24"/>
        </w:rPr>
        <w:t xml:space="preserve">traditional </w:t>
      </w:r>
      <w:r w:rsidR="00C1306D">
        <w:rPr>
          <w:rFonts w:cs="Times New Roman"/>
          <w:sz w:val="24"/>
          <w:szCs w:val="24"/>
        </w:rPr>
        <w:t>Medicare to Medicare Advantage, or the</w:t>
      </w:r>
      <w:r w:rsidR="00461399">
        <w:rPr>
          <w:rFonts w:cs="Times New Roman"/>
          <w:sz w:val="24"/>
          <w:szCs w:val="24"/>
        </w:rPr>
        <w:t xml:space="preserve">ir </w:t>
      </w:r>
      <w:r w:rsidR="00A9582C">
        <w:rPr>
          <w:rFonts w:cs="Times New Roman"/>
          <w:sz w:val="24"/>
          <w:szCs w:val="24"/>
        </w:rPr>
        <w:t xml:space="preserve">60 month follow-up period can extend beyond </w:t>
      </w:r>
      <w:r w:rsidR="00921D56" w:rsidRPr="00B1188D">
        <w:rPr>
          <w:rFonts w:cs="Times New Roman"/>
          <w:sz w:val="24"/>
          <w:szCs w:val="24"/>
        </w:rPr>
        <w:t>12/31/20</w:t>
      </w:r>
      <w:r w:rsidR="000E2912" w:rsidRPr="00973E5E">
        <w:rPr>
          <w:rFonts w:cs="Times New Roman"/>
          <w:sz w:val="24"/>
          <w:szCs w:val="24"/>
        </w:rPr>
        <w:t>15</w:t>
      </w:r>
      <w:r w:rsidR="00921D56" w:rsidRPr="00B1188D">
        <w:rPr>
          <w:rFonts w:cs="Times New Roman"/>
          <w:sz w:val="24"/>
          <w:szCs w:val="24"/>
        </w:rPr>
        <w:t xml:space="preserve">, the </w:t>
      </w:r>
      <w:r w:rsidR="00B96916" w:rsidRPr="00FB660A">
        <w:rPr>
          <w:rFonts w:cs="Times New Roman"/>
          <w:sz w:val="24"/>
          <w:szCs w:val="24"/>
        </w:rPr>
        <w:t>endpoint of our claims data</w:t>
      </w:r>
      <w:r w:rsidR="00C1306D" w:rsidRPr="00B34889">
        <w:rPr>
          <w:rFonts w:cs="Times New Roman"/>
          <w:sz w:val="24"/>
          <w:szCs w:val="24"/>
        </w:rPr>
        <w:t xml:space="preserve">. </w:t>
      </w:r>
      <w:r w:rsidRPr="00B34889">
        <w:rPr>
          <w:rFonts w:cs="Times New Roman"/>
          <w:sz w:val="24"/>
          <w:szCs w:val="24"/>
        </w:rPr>
        <w:t>Estimation was done in several steps. First, costs</w:t>
      </w:r>
      <w:r w:rsidRPr="00E64777">
        <w:rPr>
          <w:rFonts w:cs="Times New Roman"/>
          <w:sz w:val="24"/>
          <w:szCs w:val="24"/>
        </w:rPr>
        <w:t xml:space="preserve"> were estimated using a two-part model</w:t>
      </w:r>
      <w:r w:rsidR="00C1306D">
        <w:rPr>
          <w:rFonts w:cs="Times New Roman"/>
          <w:sz w:val="24"/>
          <w:szCs w:val="24"/>
        </w:rPr>
        <w:t xml:space="preserve"> due to the skewness in medical cost data</w:t>
      </w:r>
      <w:r w:rsidRPr="00E64777">
        <w:rPr>
          <w:rFonts w:cs="Times New Roman"/>
          <w:sz w:val="24"/>
          <w:szCs w:val="24"/>
        </w:rPr>
        <w:t xml:space="preserve">; the first part </w:t>
      </w:r>
      <w:r w:rsidR="000471C1">
        <w:rPr>
          <w:rFonts w:cs="Times New Roman"/>
          <w:sz w:val="24"/>
          <w:szCs w:val="24"/>
        </w:rPr>
        <w:t xml:space="preserve">of the model </w:t>
      </w:r>
      <w:r w:rsidRPr="00E64777">
        <w:rPr>
          <w:rFonts w:cs="Times New Roman"/>
          <w:sz w:val="24"/>
          <w:szCs w:val="24"/>
        </w:rPr>
        <w:t xml:space="preserve">estimated the probability of any costs during each month using a logit model, while the second part estimated the magnitude of costs when costs were greater than zero using a generalized linear model with gamma family and </w:t>
      </w:r>
      <w:r w:rsidR="00B52D95">
        <w:rPr>
          <w:rFonts w:cs="Times New Roman"/>
          <w:sz w:val="24"/>
          <w:szCs w:val="24"/>
        </w:rPr>
        <w:t>log link</w:t>
      </w:r>
      <w:r w:rsidRPr="00E64777">
        <w:rPr>
          <w:rFonts w:cs="Times New Roman"/>
          <w:sz w:val="24"/>
          <w:szCs w:val="24"/>
        </w:rPr>
        <w:t xml:space="preserve">. This </w:t>
      </w:r>
      <w:r w:rsidR="000471C1">
        <w:rPr>
          <w:rFonts w:cs="Times New Roman"/>
          <w:sz w:val="24"/>
          <w:szCs w:val="24"/>
        </w:rPr>
        <w:t xml:space="preserve">two-step procedure </w:t>
      </w:r>
      <w:r w:rsidRPr="00E64777">
        <w:rPr>
          <w:rFonts w:cs="Times New Roman"/>
          <w:sz w:val="24"/>
          <w:szCs w:val="24"/>
        </w:rPr>
        <w:t xml:space="preserve">is </w:t>
      </w:r>
      <w:r w:rsidR="000471C1">
        <w:rPr>
          <w:rFonts w:cs="Times New Roman"/>
          <w:sz w:val="24"/>
          <w:szCs w:val="24"/>
        </w:rPr>
        <w:t xml:space="preserve">estimated </w:t>
      </w:r>
      <w:r w:rsidRPr="00E64777">
        <w:rPr>
          <w:rFonts w:cs="Times New Roman"/>
          <w:sz w:val="24"/>
          <w:szCs w:val="24"/>
        </w:rPr>
        <w:t xml:space="preserve">on two </w:t>
      </w:r>
      <w:r w:rsidR="000471C1">
        <w:rPr>
          <w:rFonts w:cs="Times New Roman"/>
          <w:sz w:val="24"/>
          <w:szCs w:val="24"/>
        </w:rPr>
        <w:t xml:space="preserve">separate </w:t>
      </w:r>
      <w:r w:rsidRPr="00E64777">
        <w:rPr>
          <w:rFonts w:cs="Times New Roman"/>
          <w:sz w:val="24"/>
          <w:szCs w:val="24"/>
        </w:rPr>
        <w:t>samples</w:t>
      </w:r>
      <w:r w:rsidR="0017174B">
        <w:rPr>
          <w:rFonts w:cs="Times New Roman"/>
          <w:sz w:val="24"/>
          <w:szCs w:val="24"/>
        </w:rPr>
        <w:t xml:space="preserve"> </w:t>
      </w:r>
      <w:r w:rsidR="005E4646">
        <w:rPr>
          <w:rFonts w:cs="Times New Roman"/>
          <w:sz w:val="24"/>
          <w:szCs w:val="24"/>
        </w:rPr>
        <w:t>when estimating Medicare expenditures</w:t>
      </w:r>
      <w:r w:rsidR="009C08E6">
        <w:rPr>
          <w:rFonts w:cs="Times New Roman"/>
          <w:sz w:val="24"/>
          <w:szCs w:val="24"/>
        </w:rPr>
        <w:t>, both total and by service component, and when estimating total Medicaid expenditures</w:t>
      </w:r>
      <w:r w:rsidRPr="00E64777">
        <w:rPr>
          <w:rFonts w:cs="Times New Roman"/>
          <w:sz w:val="24"/>
          <w:szCs w:val="24"/>
        </w:rPr>
        <w:t xml:space="preserve">: (1) </w:t>
      </w:r>
      <w:r w:rsidR="000471C1">
        <w:rPr>
          <w:rFonts w:cs="Times New Roman"/>
          <w:sz w:val="24"/>
          <w:szCs w:val="24"/>
        </w:rPr>
        <w:t xml:space="preserve">for all </w:t>
      </w:r>
      <w:r w:rsidR="006F27E8">
        <w:rPr>
          <w:rFonts w:cs="Times New Roman"/>
          <w:sz w:val="24"/>
          <w:szCs w:val="24"/>
        </w:rPr>
        <w:t>observed</w:t>
      </w:r>
      <w:r w:rsidR="000471C1">
        <w:rPr>
          <w:rFonts w:cs="Times New Roman"/>
          <w:sz w:val="24"/>
          <w:szCs w:val="24"/>
        </w:rPr>
        <w:t xml:space="preserve"> </w:t>
      </w:r>
      <w:r w:rsidRPr="00E64777">
        <w:rPr>
          <w:rFonts w:cs="Times New Roman"/>
          <w:sz w:val="24"/>
          <w:szCs w:val="24"/>
        </w:rPr>
        <w:t xml:space="preserve">months prior to death or censoring, and (2) for </w:t>
      </w:r>
      <w:r w:rsidR="000471C1">
        <w:rPr>
          <w:rFonts w:cs="Times New Roman"/>
          <w:sz w:val="24"/>
          <w:szCs w:val="24"/>
        </w:rPr>
        <w:t xml:space="preserve">the </w:t>
      </w:r>
      <w:r w:rsidRPr="00E64777">
        <w:rPr>
          <w:rFonts w:cs="Times New Roman"/>
          <w:sz w:val="24"/>
          <w:szCs w:val="24"/>
        </w:rPr>
        <w:t xml:space="preserve">month in which death occurred. </w:t>
      </w:r>
      <w:r w:rsidR="00E40010">
        <w:rPr>
          <w:rFonts w:cs="Times New Roman"/>
          <w:sz w:val="24"/>
          <w:szCs w:val="24"/>
        </w:rPr>
        <w:t>Due to small sample sizes</w:t>
      </w:r>
      <w:r w:rsidR="004E7359" w:rsidRPr="004E7359">
        <w:rPr>
          <w:rFonts w:cs="Times New Roman"/>
          <w:sz w:val="24"/>
          <w:szCs w:val="24"/>
        </w:rPr>
        <w:t xml:space="preserve"> </w:t>
      </w:r>
      <w:r w:rsidR="004E7359">
        <w:rPr>
          <w:rFonts w:cs="Times New Roman"/>
          <w:sz w:val="24"/>
          <w:szCs w:val="24"/>
        </w:rPr>
        <w:t>when estimating Medicaid expenditures by service component</w:t>
      </w:r>
      <w:r w:rsidR="00E40010">
        <w:rPr>
          <w:rFonts w:cs="Times New Roman"/>
          <w:sz w:val="24"/>
          <w:szCs w:val="24"/>
        </w:rPr>
        <w:t xml:space="preserve">, </w:t>
      </w:r>
      <w:r w:rsidR="00B142DA">
        <w:rPr>
          <w:rFonts w:cs="Times New Roman"/>
          <w:sz w:val="24"/>
          <w:szCs w:val="24"/>
        </w:rPr>
        <w:t>on</w:t>
      </w:r>
      <w:r w:rsidR="00ED3068">
        <w:rPr>
          <w:rFonts w:cs="Times New Roman"/>
          <w:sz w:val="24"/>
          <w:szCs w:val="24"/>
        </w:rPr>
        <w:t>ly</w:t>
      </w:r>
      <w:r w:rsidR="00B142DA">
        <w:rPr>
          <w:rFonts w:cs="Times New Roman"/>
          <w:sz w:val="24"/>
          <w:szCs w:val="24"/>
        </w:rPr>
        <w:t xml:space="preserve"> </w:t>
      </w:r>
      <w:r w:rsidR="00ED3068">
        <w:rPr>
          <w:rFonts w:cs="Times New Roman"/>
          <w:sz w:val="24"/>
          <w:szCs w:val="24"/>
        </w:rPr>
        <w:t xml:space="preserve">one </w:t>
      </w:r>
      <w:r w:rsidR="00B142DA">
        <w:rPr>
          <w:rFonts w:cs="Times New Roman"/>
          <w:sz w:val="24"/>
          <w:szCs w:val="24"/>
        </w:rPr>
        <w:t>sample</w:t>
      </w:r>
      <w:r w:rsidR="004E7359">
        <w:rPr>
          <w:rFonts w:cs="Times New Roman"/>
          <w:sz w:val="24"/>
          <w:szCs w:val="24"/>
        </w:rPr>
        <w:t xml:space="preserve"> is used</w:t>
      </w:r>
      <w:r w:rsidR="00D228AF">
        <w:rPr>
          <w:rFonts w:cs="Times New Roman"/>
          <w:sz w:val="24"/>
          <w:szCs w:val="24"/>
        </w:rPr>
        <w:t xml:space="preserve">, </w:t>
      </w:r>
      <w:r w:rsidR="00873BD6">
        <w:rPr>
          <w:rFonts w:cs="Times New Roman"/>
          <w:sz w:val="24"/>
          <w:szCs w:val="24"/>
        </w:rPr>
        <w:t xml:space="preserve">combining all observed </w:t>
      </w:r>
      <w:r w:rsidR="00D228AF">
        <w:rPr>
          <w:rFonts w:cs="Times New Roman"/>
          <w:sz w:val="24"/>
          <w:szCs w:val="24"/>
        </w:rPr>
        <w:t>months</w:t>
      </w:r>
      <w:r w:rsidR="002B1E2E">
        <w:rPr>
          <w:rFonts w:cs="Times New Roman"/>
          <w:sz w:val="24"/>
          <w:szCs w:val="24"/>
        </w:rPr>
        <w:t xml:space="preserve"> </w:t>
      </w:r>
      <w:r w:rsidR="004E7359">
        <w:rPr>
          <w:rFonts w:cs="Times New Roman"/>
          <w:sz w:val="24"/>
          <w:szCs w:val="24"/>
        </w:rPr>
        <w:t xml:space="preserve">including </w:t>
      </w:r>
      <w:r w:rsidR="0090407C">
        <w:rPr>
          <w:rFonts w:cs="Times New Roman"/>
          <w:sz w:val="24"/>
          <w:szCs w:val="24"/>
        </w:rPr>
        <w:t>the month in which death occurred</w:t>
      </w:r>
      <w:r w:rsidR="002B1E2E">
        <w:rPr>
          <w:rFonts w:cs="Times New Roman"/>
          <w:sz w:val="24"/>
          <w:szCs w:val="24"/>
        </w:rPr>
        <w:t>.</w:t>
      </w:r>
      <w:r w:rsidR="00E40010">
        <w:rPr>
          <w:rFonts w:cs="Times New Roman"/>
          <w:sz w:val="24"/>
          <w:szCs w:val="24"/>
        </w:rPr>
        <w:t xml:space="preserve"> </w:t>
      </w:r>
      <w:r w:rsidRPr="00E64777">
        <w:rPr>
          <w:rFonts w:cs="Times New Roman"/>
          <w:sz w:val="24"/>
          <w:szCs w:val="24"/>
        </w:rPr>
        <w:t xml:space="preserve">Finally, an </w:t>
      </w:r>
      <w:r w:rsidRPr="00E64777">
        <w:rPr>
          <w:rFonts w:cs="Times New Roman"/>
          <w:sz w:val="24"/>
          <w:szCs w:val="24"/>
        </w:rPr>
        <w:lastRenderedPageBreak/>
        <w:t xml:space="preserve">accelerated failure time model based on the lognormal distribution for time was used to estimate each subject’s survival function after accounting for censoring. </w:t>
      </w:r>
    </w:p>
    <w:p w14:paraId="231568F8" w14:textId="2D562047" w:rsidR="000471C1" w:rsidRDefault="000471C1" w:rsidP="00E831E0">
      <w:pPr>
        <w:spacing w:after="0"/>
        <w:ind w:firstLine="720"/>
        <w:rPr>
          <w:rFonts w:cs="Times New Roman"/>
          <w:sz w:val="24"/>
          <w:szCs w:val="24"/>
        </w:rPr>
      </w:pPr>
      <w:r w:rsidRPr="00B1188D">
        <w:rPr>
          <w:rFonts w:cs="Times New Roman"/>
          <w:sz w:val="24"/>
          <w:szCs w:val="24"/>
        </w:rPr>
        <w:t xml:space="preserve">All models controlled for age, </w:t>
      </w:r>
      <w:r w:rsidRPr="00FB660A">
        <w:rPr>
          <w:rFonts w:cs="Times New Roman"/>
          <w:sz w:val="24"/>
          <w:szCs w:val="24"/>
        </w:rPr>
        <w:t>sex</w:t>
      </w:r>
      <w:r w:rsidRPr="00B34889">
        <w:rPr>
          <w:rFonts w:cs="Times New Roman"/>
          <w:sz w:val="24"/>
          <w:szCs w:val="24"/>
        </w:rPr>
        <w:t xml:space="preserve">, </w:t>
      </w:r>
      <w:r w:rsidR="00DE425B" w:rsidRPr="00B34889">
        <w:rPr>
          <w:rFonts w:cs="Times New Roman"/>
          <w:sz w:val="24"/>
          <w:szCs w:val="24"/>
        </w:rPr>
        <w:t xml:space="preserve">race, </w:t>
      </w:r>
      <w:r w:rsidRPr="00D515D6">
        <w:rPr>
          <w:rFonts w:cs="Times New Roman"/>
          <w:sz w:val="24"/>
          <w:szCs w:val="24"/>
        </w:rPr>
        <w:t>marital status, education</w:t>
      </w:r>
      <w:r w:rsidR="00334406">
        <w:rPr>
          <w:rFonts w:cs="Times New Roman"/>
          <w:sz w:val="24"/>
          <w:szCs w:val="24"/>
        </w:rPr>
        <w:t xml:space="preserve"> (&lt; college, college+)</w:t>
      </w:r>
      <w:r w:rsidRPr="00B1188D">
        <w:rPr>
          <w:rFonts w:cs="Times New Roman"/>
          <w:sz w:val="24"/>
          <w:szCs w:val="24"/>
        </w:rPr>
        <w:t xml:space="preserve">, quartile of total </w:t>
      </w:r>
      <w:r w:rsidR="00DE425B" w:rsidRPr="00B1188D">
        <w:rPr>
          <w:rFonts w:cs="Times New Roman"/>
          <w:sz w:val="24"/>
          <w:szCs w:val="24"/>
        </w:rPr>
        <w:t xml:space="preserve">Medicare </w:t>
      </w:r>
      <w:r w:rsidRPr="00FB660A">
        <w:rPr>
          <w:rFonts w:cs="Times New Roman"/>
          <w:sz w:val="24"/>
          <w:szCs w:val="24"/>
        </w:rPr>
        <w:t>expenditures for the 12 month</w:t>
      </w:r>
      <w:r w:rsidRPr="00B34889">
        <w:rPr>
          <w:rFonts w:cs="Times New Roman"/>
          <w:sz w:val="24"/>
          <w:szCs w:val="24"/>
        </w:rPr>
        <w:t xml:space="preserve">s prior to the diagnosis date, and indicator variables for the following comorbid conditions: anemia, arthritis, </w:t>
      </w:r>
      <w:r w:rsidRPr="00B1188D">
        <w:rPr>
          <w:rFonts w:cs="Times New Roman"/>
          <w:sz w:val="24"/>
          <w:szCs w:val="24"/>
        </w:rPr>
        <w:t>chronic kidney disease, chronic obstructive pulmonary disease, depression, diabetes, heart</w:t>
      </w:r>
      <w:r w:rsidR="00334406">
        <w:rPr>
          <w:rFonts w:cs="Times New Roman"/>
          <w:sz w:val="24"/>
          <w:szCs w:val="24"/>
        </w:rPr>
        <w:t xml:space="preserve"> disease (atrial fibrillation, ischemic heart disease, or heart</w:t>
      </w:r>
      <w:r w:rsidRPr="00B1188D">
        <w:rPr>
          <w:rFonts w:cs="Times New Roman"/>
          <w:sz w:val="24"/>
          <w:szCs w:val="24"/>
        </w:rPr>
        <w:t xml:space="preserve"> failure</w:t>
      </w:r>
      <w:r w:rsidR="00334406">
        <w:rPr>
          <w:rFonts w:cs="Times New Roman"/>
          <w:sz w:val="24"/>
          <w:szCs w:val="24"/>
        </w:rPr>
        <w:t>)</w:t>
      </w:r>
      <w:r w:rsidRPr="00FB660A">
        <w:rPr>
          <w:rFonts w:cs="Times New Roman"/>
          <w:sz w:val="24"/>
          <w:szCs w:val="24"/>
        </w:rPr>
        <w:t>, hypertension</w:t>
      </w:r>
      <w:r w:rsidRPr="00973E5E">
        <w:rPr>
          <w:rFonts w:cs="Times New Roman"/>
          <w:sz w:val="24"/>
          <w:szCs w:val="24"/>
        </w:rPr>
        <w:t xml:space="preserve">, and stroke. Additionally, models included time from diagnosis (in months), an interaction term for dementia status and time from diagnosis, indicators for years since diagnosis, and interactions between time since diagnosis and the year indicator variables. These terms allow for non-linearity in the relationship between time and costs, and for this relationship to differ based on the year </w:t>
      </w:r>
      <w:r w:rsidR="00A745C9" w:rsidRPr="00973E5E">
        <w:rPr>
          <w:rFonts w:cs="Times New Roman"/>
          <w:sz w:val="24"/>
          <w:szCs w:val="24"/>
        </w:rPr>
        <w:t>from</w:t>
      </w:r>
      <w:r w:rsidRPr="00973E5E">
        <w:rPr>
          <w:rFonts w:cs="Times New Roman"/>
          <w:sz w:val="24"/>
          <w:szCs w:val="24"/>
        </w:rPr>
        <w:t xml:space="preserve"> diagnosis</w:t>
      </w:r>
      <w:r w:rsidR="00DE425B" w:rsidRPr="00973E5E">
        <w:rPr>
          <w:rFonts w:cs="Times New Roman"/>
          <w:sz w:val="24"/>
          <w:szCs w:val="24"/>
        </w:rPr>
        <w:t>.</w:t>
      </w:r>
      <w:r>
        <w:rPr>
          <w:rFonts w:cs="Times New Roman"/>
          <w:sz w:val="24"/>
          <w:szCs w:val="24"/>
        </w:rPr>
        <w:t xml:space="preserve"> </w:t>
      </w:r>
    </w:p>
    <w:p w14:paraId="0768C053" w14:textId="4D24A4E2" w:rsidR="00970D13" w:rsidRPr="00E64777" w:rsidRDefault="000471C1" w:rsidP="00E831E0">
      <w:pPr>
        <w:spacing w:after="0"/>
        <w:ind w:firstLine="720"/>
        <w:rPr>
          <w:rFonts w:cs="Times New Roman"/>
          <w:sz w:val="24"/>
          <w:szCs w:val="24"/>
        </w:rPr>
      </w:pPr>
      <w:r w:rsidRPr="00B1188D">
        <w:rPr>
          <w:rFonts w:cs="Times New Roman"/>
          <w:sz w:val="24"/>
          <w:szCs w:val="24"/>
        </w:rPr>
        <w:t xml:space="preserve">The </w:t>
      </w:r>
      <w:r w:rsidR="00970D13" w:rsidRPr="00B1188D">
        <w:rPr>
          <w:rFonts w:cs="Times New Roman"/>
          <w:sz w:val="24"/>
          <w:szCs w:val="24"/>
        </w:rPr>
        <w:t>marginal effects from each of the models were estimated</w:t>
      </w:r>
      <w:r w:rsidRPr="00FB660A">
        <w:rPr>
          <w:rFonts w:cs="Times New Roman"/>
          <w:sz w:val="24"/>
          <w:szCs w:val="24"/>
        </w:rPr>
        <w:t xml:space="preserve"> u</w:t>
      </w:r>
      <w:r w:rsidRPr="00B34889">
        <w:rPr>
          <w:rFonts w:cs="Times New Roman"/>
          <w:sz w:val="24"/>
          <w:szCs w:val="24"/>
        </w:rPr>
        <w:t>sing recycled predictions</w:t>
      </w:r>
      <w:r w:rsidR="006A71A0" w:rsidRPr="00B34889">
        <w:rPr>
          <w:rFonts w:cs="Times New Roman"/>
          <w:sz w:val="24"/>
          <w:szCs w:val="24"/>
        </w:rPr>
        <w:t xml:space="preserve"> </w:t>
      </w:r>
      <w:r w:rsidR="006A71A0" w:rsidRPr="00973E5E">
        <w:rPr>
          <w:rFonts w:cs="Times New Roman"/>
          <w:sz w:val="24"/>
          <w:szCs w:val="24"/>
        </w:rPr>
        <w:t>for the dementia cases</w:t>
      </w:r>
      <w:r w:rsidR="00970D13" w:rsidRPr="00973E5E">
        <w:rPr>
          <w:rFonts w:cs="Times New Roman"/>
          <w:sz w:val="24"/>
          <w:szCs w:val="24"/>
        </w:rPr>
        <w:t>. Standard errors were obtained via bootstrapping with 1,000 iterations. All analyses were conducted in Stata 1</w:t>
      </w:r>
      <w:ins w:id="43" w:author="Melissa Oney" w:date="2021-06-03T10:11:00Z">
        <w:r w:rsidR="001233C1">
          <w:rPr>
            <w:rFonts w:cs="Times New Roman"/>
            <w:sz w:val="24"/>
            <w:szCs w:val="24"/>
          </w:rPr>
          <w:t>7</w:t>
        </w:r>
      </w:ins>
      <w:del w:id="44" w:author="Melissa Oney" w:date="2021-06-03T10:11:00Z">
        <w:r w:rsidR="000E2912" w:rsidRPr="00973E5E" w:rsidDel="001233C1">
          <w:rPr>
            <w:rFonts w:cs="Times New Roman"/>
            <w:sz w:val="24"/>
            <w:szCs w:val="24"/>
          </w:rPr>
          <w:delText>6</w:delText>
        </w:r>
      </w:del>
      <w:r w:rsidR="00970D13" w:rsidRPr="00B1188D">
        <w:rPr>
          <w:rFonts w:cs="Times New Roman"/>
          <w:sz w:val="24"/>
          <w:szCs w:val="24"/>
        </w:rPr>
        <w:t xml:space="preserve"> (</w:t>
      </w:r>
      <w:r w:rsidR="00970D13" w:rsidRPr="00FB660A">
        <w:rPr>
          <w:rFonts w:cs="Times New Roman"/>
          <w:sz w:val="24"/>
          <w:szCs w:val="24"/>
        </w:rPr>
        <w:t>StataCorp LP, College Station, TX).</w:t>
      </w:r>
    </w:p>
    <w:p w14:paraId="58A6D58A" w14:textId="77777777" w:rsidR="00970D13" w:rsidRPr="00E64777" w:rsidRDefault="00970D13" w:rsidP="00E831E0">
      <w:pPr>
        <w:spacing w:after="0"/>
        <w:rPr>
          <w:rFonts w:cs="Times New Roman"/>
          <w:b/>
          <w:sz w:val="24"/>
          <w:szCs w:val="24"/>
        </w:rPr>
      </w:pPr>
    </w:p>
    <w:p w14:paraId="135B017A" w14:textId="5FF4EFB3" w:rsidR="00970D13" w:rsidRDefault="00970D13" w:rsidP="00E831E0">
      <w:pPr>
        <w:rPr>
          <w:b/>
          <w:sz w:val="24"/>
          <w:szCs w:val="24"/>
        </w:rPr>
      </w:pPr>
      <w:r w:rsidRPr="00E64777">
        <w:rPr>
          <w:b/>
          <w:sz w:val="24"/>
          <w:szCs w:val="24"/>
        </w:rPr>
        <w:t>Results</w:t>
      </w:r>
    </w:p>
    <w:p w14:paraId="25545FD7" w14:textId="44AAA0D7" w:rsidR="00C1306D" w:rsidRDefault="00C1306D" w:rsidP="00E831E0">
      <w:pPr>
        <w:rPr>
          <w:sz w:val="24"/>
          <w:szCs w:val="24"/>
        </w:rPr>
      </w:pPr>
      <w:r w:rsidRPr="00C1306D">
        <w:rPr>
          <w:sz w:val="24"/>
          <w:szCs w:val="24"/>
        </w:rPr>
        <w:t xml:space="preserve">Table 1 </w:t>
      </w:r>
      <w:r>
        <w:rPr>
          <w:sz w:val="24"/>
          <w:szCs w:val="24"/>
        </w:rPr>
        <w:t>presents the characteristics of the sample, comparing dementia cases</w:t>
      </w:r>
      <w:r w:rsidR="00DE4F90">
        <w:rPr>
          <w:sz w:val="24"/>
          <w:szCs w:val="24"/>
        </w:rPr>
        <w:t xml:space="preserve"> (n=</w:t>
      </w:r>
      <w:del w:id="45" w:author="Melissa Oney" w:date="2021-07-19T07:35:00Z">
        <w:r w:rsidR="00DE4F90" w:rsidDel="002E627E">
          <w:rPr>
            <w:sz w:val="24"/>
            <w:szCs w:val="24"/>
          </w:rPr>
          <w:delText>4248</w:delText>
        </w:r>
      </w:del>
      <w:ins w:id="46" w:author="Melissa Oney" w:date="2021-07-19T07:35:00Z">
        <w:r w:rsidR="002E627E">
          <w:rPr>
            <w:sz w:val="24"/>
            <w:szCs w:val="24"/>
          </w:rPr>
          <w:t>3,658</w:t>
        </w:r>
      </w:ins>
      <w:r w:rsidR="00DE4F90">
        <w:rPr>
          <w:sz w:val="24"/>
          <w:szCs w:val="24"/>
        </w:rPr>
        <w:t>)</w:t>
      </w:r>
      <w:r>
        <w:rPr>
          <w:sz w:val="24"/>
          <w:szCs w:val="24"/>
        </w:rPr>
        <w:t xml:space="preserve"> to the first matched control case.</w:t>
      </w:r>
      <w:r w:rsidR="00C439B3">
        <w:rPr>
          <w:sz w:val="24"/>
          <w:szCs w:val="24"/>
        </w:rPr>
        <w:t xml:space="preserve">  We match on </w:t>
      </w:r>
      <w:r w:rsidR="00FD42E0" w:rsidRPr="005667AA">
        <w:rPr>
          <w:sz w:val="24"/>
          <w:szCs w:val="24"/>
        </w:rPr>
        <w:t>sex</w:t>
      </w:r>
      <w:r w:rsidR="000E1D2E" w:rsidRPr="005667AA">
        <w:rPr>
          <w:sz w:val="24"/>
          <w:szCs w:val="24"/>
        </w:rPr>
        <w:t>, race</w:t>
      </w:r>
      <w:ins w:id="47" w:author="Melissa Oney" w:date="2021-07-22T08:41:00Z">
        <w:r w:rsidR="005667AA">
          <w:rPr>
            <w:sz w:val="24"/>
            <w:szCs w:val="24"/>
          </w:rPr>
          <w:t>/</w:t>
        </w:r>
      </w:ins>
      <w:del w:id="48" w:author="Melissa Oney" w:date="2021-07-22T08:41:00Z">
        <w:r w:rsidR="000E1D2E" w:rsidRPr="005667AA" w:rsidDel="005667AA">
          <w:rPr>
            <w:sz w:val="24"/>
            <w:szCs w:val="24"/>
          </w:rPr>
          <w:delText>,</w:delText>
        </w:r>
        <w:r w:rsidR="00702849" w:rsidRPr="005667AA" w:rsidDel="005667AA">
          <w:rPr>
            <w:sz w:val="24"/>
            <w:szCs w:val="24"/>
          </w:rPr>
          <w:delText xml:space="preserve"> </w:delText>
        </w:r>
      </w:del>
      <w:r w:rsidR="00FD42E0" w:rsidRPr="005667AA">
        <w:rPr>
          <w:sz w:val="24"/>
          <w:szCs w:val="24"/>
        </w:rPr>
        <w:t xml:space="preserve">ethnicity </w:t>
      </w:r>
      <w:r w:rsidR="00A22FF0" w:rsidRPr="005667AA">
        <w:rPr>
          <w:sz w:val="24"/>
          <w:szCs w:val="24"/>
        </w:rPr>
        <w:t xml:space="preserve">and </w:t>
      </w:r>
      <w:r w:rsidR="00C439B3" w:rsidRPr="005667AA">
        <w:rPr>
          <w:sz w:val="24"/>
          <w:szCs w:val="24"/>
        </w:rPr>
        <w:t>birth year</w:t>
      </w:r>
      <w:r w:rsidR="00C439B3">
        <w:rPr>
          <w:sz w:val="24"/>
          <w:szCs w:val="24"/>
        </w:rPr>
        <w:t xml:space="preserve">, so we see no statistical differences in those characteristics by design.  </w:t>
      </w:r>
      <w:r w:rsidR="000E6FE1">
        <w:rPr>
          <w:sz w:val="24"/>
          <w:szCs w:val="24"/>
        </w:rPr>
        <w:t xml:space="preserve">There are no </w:t>
      </w:r>
      <w:r w:rsidR="00C439B3" w:rsidRPr="00941F71">
        <w:rPr>
          <w:sz w:val="24"/>
          <w:szCs w:val="24"/>
        </w:rPr>
        <w:t xml:space="preserve">statistical differences in marital status. However, </w:t>
      </w:r>
      <w:r w:rsidR="000E6FE1">
        <w:rPr>
          <w:sz w:val="24"/>
          <w:szCs w:val="24"/>
        </w:rPr>
        <w:t xml:space="preserve">there are </w:t>
      </w:r>
      <w:r w:rsidR="00C439B3" w:rsidRPr="00941F71">
        <w:rPr>
          <w:sz w:val="24"/>
          <w:szCs w:val="24"/>
        </w:rPr>
        <w:t xml:space="preserve">differences in </w:t>
      </w:r>
      <w:r w:rsidR="00334406">
        <w:rPr>
          <w:sz w:val="24"/>
          <w:szCs w:val="24"/>
        </w:rPr>
        <w:t xml:space="preserve">levels of </w:t>
      </w:r>
      <w:r w:rsidR="00C439B3" w:rsidRPr="00941F71">
        <w:rPr>
          <w:sz w:val="24"/>
          <w:szCs w:val="24"/>
        </w:rPr>
        <w:t xml:space="preserve">education, with the dementia cohort being slightly </w:t>
      </w:r>
      <w:r w:rsidR="00CE4853" w:rsidRPr="00941F71">
        <w:rPr>
          <w:sz w:val="24"/>
          <w:szCs w:val="24"/>
        </w:rPr>
        <w:t xml:space="preserve">less </w:t>
      </w:r>
      <w:r w:rsidR="00C439B3" w:rsidRPr="00941F71">
        <w:rPr>
          <w:sz w:val="24"/>
          <w:szCs w:val="24"/>
        </w:rPr>
        <w:t>educated than the</w:t>
      </w:r>
      <w:r w:rsidR="000E6FE1">
        <w:rPr>
          <w:sz w:val="24"/>
          <w:szCs w:val="24"/>
        </w:rPr>
        <w:t>ir</w:t>
      </w:r>
      <w:r w:rsidR="00C439B3" w:rsidRPr="00941F71">
        <w:rPr>
          <w:sz w:val="24"/>
          <w:szCs w:val="24"/>
        </w:rPr>
        <w:t xml:space="preserve"> first control. Further, the dementia cohort is significantly sicker across the board, with every comorbidity more prevalent at baseline.  This difference in baseline health helps to explain the difference in baseline Medicare expenditures </w:t>
      </w:r>
      <w:r w:rsidR="00C439B3" w:rsidRPr="00D06483">
        <w:rPr>
          <w:sz w:val="24"/>
          <w:szCs w:val="24"/>
        </w:rPr>
        <w:t>between the two cohorts</w:t>
      </w:r>
      <w:r w:rsidR="000E6FE1" w:rsidRPr="00D06483">
        <w:rPr>
          <w:sz w:val="24"/>
          <w:szCs w:val="24"/>
        </w:rPr>
        <w:t xml:space="preserve">; </w:t>
      </w:r>
      <w:r w:rsidR="00C439B3" w:rsidRPr="00D06483">
        <w:rPr>
          <w:sz w:val="24"/>
          <w:szCs w:val="24"/>
        </w:rPr>
        <w:t xml:space="preserve">Medicare spending </w:t>
      </w:r>
      <w:r w:rsidR="000E6FE1" w:rsidRPr="00D06483">
        <w:rPr>
          <w:sz w:val="24"/>
          <w:szCs w:val="24"/>
        </w:rPr>
        <w:t xml:space="preserve">on the dementia cohort is </w:t>
      </w:r>
      <w:del w:id="49" w:author="Melissa Oney" w:date="2021-07-19T08:02:00Z">
        <w:r w:rsidR="00DE4F90" w:rsidRPr="00D06483" w:rsidDel="0059635C">
          <w:rPr>
            <w:sz w:val="24"/>
            <w:szCs w:val="24"/>
          </w:rPr>
          <w:delText xml:space="preserve">72 </w:delText>
        </w:r>
      </w:del>
      <w:ins w:id="50" w:author="Melissa Oney" w:date="2021-07-19T08:02:00Z">
        <w:r w:rsidR="0059635C" w:rsidRPr="00D06483">
          <w:rPr>
            <w:sz w:val="24"/>
            <w:szCs w:val="24"/>
          </w:rPr>
          <w:t>1</w:t>
        </w:r>
      </w:ins>
      <w:ins w:id="51" w:author="Melissa Oney" w:date="2021-08-16T10:15:00Z">
        <w:r w:rsidR="002E66DE" w:rsidRPr="0059456B">
          <w:rPr>
            <w:sz w:val="24"/>
            <w:szCs w:val="24"/>
          </w:rPr>
          <w:t>9</w:t>
        </w:r>
      </w:ins>
      <w:ins w:id="52" w:author="Melissa Oney" w:date="2021-07-19T08:02:00Z">
        <w:r w:rsidR="0059635C" w:rsidRPr="00D06483">
          <w:rPr>
            <w:sz w:val="24"/>
            <w:szCs w:val="24"/>
          </w:rPr>
          <w:t xml:space="preserve">3 </w:t>
        </w:r>
      </w:ins>
      <w:r w:rsidR="00DE4F90" w:rsidRPr="00D06483">
        <w:rPr>
          <w:sz w:val="24"/>
          <w:szCs w:val="24"/>
        </w:rPr>
        <w:t>percent higher</w:t>
      </w:r>
      <w:r w:rsidR="00C439B3" w:rsidRPr="00D06483">
        <w:rPr>
          <w:sz w:val="24"/>
          <w:szCs w:val="24"/>
        </w:rPr>
        <w:t xml:space="preserve"> </w:t>
      </w:r>
      <w:ins w:id="53" w:author="Melissa Oney" w:date="2021-07-22T08:36:00Z">
        <w:r w:rsidR="005667AA" w:rsidRPr="008D2FFE">
          <w:rPr>
            <w:sz w:val="24"/>
            <w:szCs w:val="24"/>
          </w:rPr>
          <w:t xml:space="preserve">than </w:t>
        </w:r>
      </w:ins>
      <w:r w:rsidR="000E6FE1" w:rsidRPr="008D2FFE">
        <w:rPr>
          <w:sz w:val="24"/>
          <w:szCs w:val="24"/>
        </w:rPr>
        <w:t xml:space="preserve">that of </w:t>
      </w:r>
      <w:r w:rsidR="00C439B3" w:rsidRPr="008D2FFE">
        <w:rPr>
          <w:sz w:val="24"/>
          <w:szCs w:val="24"/>
        </w:rPr>
        <w:t>the</w:t>
      </w:r>
      <w:r w:rsidR="00C439B3" w:rsidRPr="00941F71">
        <w:rPr>
          <w:sz w:val="24"/>
          <w:szCs w:val="24"/>
        </w:rPr>
        <w:t xml:space="preserve"> controls before the dementia diagnosis</w:t>
      </w:r>
      <w:r w:rsidR="00C439B3">
        <w:rPr>
          <w:sz w:val="24"/>
          <w:szCs w:val="24"/>
        </w:rPr>
        <w:t xml:space="preserve">. We adjust for these covariates in </w:t>
      </w:r>
      <w:r w:rsidR="00ED3068">
        <w:rPr>
          <w:sz w:val="24"/>
          <w:szCs w:val="24"/>
        </w:rPr>
        <w:t xml:space="preserve">all </w:t>
      </w:r>
      <w:r w:rsidR="00C439B3">
        <w:rPr>
          <w:sz w:val="24"/>
          <w:szCs w:val="24"/>
        </w:rPr>
        <w:t>regression models.</w:t>
      </w:r>
    </w:p>
    <w:p w14:paraId="0C6DB883" w14:textId="0CDA2243" w:rsidR="00DE4F90" w:rsidRDefault="00DE4F90" w:rsidP="00E831E0">
      <w:pPr>
        <w:rPr>
          <w:sz w:val="24"/>
          <w:szCs w:val="24"/>
        </w:rPr>
      </w:pPr>
      <w:r>
        <w:rPr>
          <w:sz w:val="24"/>
          <w:szCs w:val="24"/>
        </w:rPr>
        <w:t xml:space="preserve">Insurance coverage varies between the cases and the first-matched control, with higher Medicaid and Part D coverage at baseline. </w:t>
      </w:r>
      <w:commentRangeStart w:id="54"/>
      <w:r>
        <w:rPr>
          <w:sz w:val="24"/>
          <w:szCs w:val="24"/>
        </w:rPr>
        <w:t xml:space="preserve">While the Part D coverage difference disappears by the time of death among the deceased, </w:t>
      </w:r>
      <w:r w:rsidRPr="0059456B">
        <w:rPr>
          <w:sz w:val="24"/>
          <w:szCs w:val="24"/>
          <w:highlight w:val="yellow"/>
        </w:rPr>
        <w:t xml:space="preserve">the Medicaid coverage difference increases to where cases </w:t>
      </w:r>
      <w:r w:rsidR="00334406" w:rsidRPr="0059456B">
        <w:rPr>
          <w:sz w:val="24"/>
          <w:szCs w:val="24"/>
          <w:highlight w:val="yellow"/>
        </w:rPr>
        <w:t xml:space="preserve">who have died </w:t>
      </w:r>
      <w:r w:rsidRPr="0059456B">
        <w:rPr>
          <w:sz w:val="24"/>
          <w:szCs w:val="24"/>
          <w:highlight w:val="yellow"/>
        </w:rPr>
        <w:t>are over 10 percentage points more likely to be covered by Medicaid at death than their first-matched controls</w:t>
      </w:r>
      <w:r>
        <w:rPr>
          <w:sz w:val="24"/>
          <w:szCs w:val="24"/>
        </w:rPr>
        <w:t>.</w:t>
      </w:r>
      <w:commentRangeEnd w:id="54"/>
      <w:r w:rsidR="002E66DE">
        <w:rPr>
          <w:rStyle w:val="CommentReference"/>
        </w:rPr>
        <w:commentReference w:id="54"/>
      </w:r>
    </w:p>
    <w:p w14:paraId="30ED8FA0" w14:textId="1B41D43C" w:rsidR="00C1306D" w:rsidRPr="00C1306D" w:rsidRDefault="00C1306D" w:rsidP="00E831E0">
      <w:pPr>
        <w:rPr>
          <w:sz w:val="24"/>
          <w:szCs w:val="24"/>
        </w:rPr>
      </w:pPr>
      <w:r>
        <w:rPr>
          <w:sz w:val="24"/>
          <w:szCs w:val="24"/>
        </w:rPr>
        <w:t>Figure 1 prese</w:t>
      </w:r>
      <w:r w:rsidR="00620B4F">
        <w:rPr>
          <w:sz w:val="24"/>
          <w:szCs w:val="24"/>
        </w:rPr>
        <w:t>nts the un</w:t>
      </w:r>
      <w:r w:rsidR="00C9603D">
        <w:rPr>
          <w:sz w:val="24"/>
          <w:szCs w:val="24"/>
        </w:rPr>
        <w:t xml:space="preserve">adjusted </w:t>
      </w:r>
      <w:r w:rsidR="00620B4F">
        <w:rPr>
          <w:sz w:val="24"/>
          <w:szCs w:val="24"/>
        </w:rPr>
        <w:t xml:space="preserve">average monthly expenditures </w:t>
      </w:r>
      <w:r w:rsidR="00C9603D">
        <w:rPr>
          <w:sz w:val="24"/>
          <w:szCs w:val="24"/>
        </w:rPr>
        <w:t xml:space="preserve">to Medicare and Medicaid </w:t>
      </w:r>
      <w:r w:rsidR="00A41673">
        <w:rPr>
          <w:sz w:val="24"/>
          <w:szCs w:val="24"/>
        </w:rPr>
        <w:t xml:space="preserve">among those </w:t>
      </w:r>
      <w:r w:rsidR="002B0E07">
        <w:rPr>
          <w:sz w:val="24"/>
          <w:szCs w:val="24"/>
        </w:rPr>
        <w:t xml:space="preserve">who have not died or been censored </w:t>
      </w:r>
      <w:r w:rsidR="00C9603D">
        <w:rPr>
          <w:sz w:val="24"/>
          <w:szCs w:val="24"/>
        </w:rPr>
        <w:t>for both the dementia and control cohorts.</w:t>
      </w:r>
      <w:r w:rsidR="00ED3068">
        <w:rPr>
          <w:sz w:val="24"/>
          <w:szCs w:val="24"/>
        </w:rPr>
        <w:t xml:space="preserve"> </w:t>
      </w:r>
      <w:r w:rsidR="00CC112F">
        <w:rPr>
          <w:sz w:val="24"/>
          <w:szCs w:val="24"/>
        </w:rPr>
        <w:t>P</w:t>
      </w:r>
      <w:r w:rsidR="00620B4F">
        <w:rPr>
          <w:sz w:val="24"/>
          <w:szCs w:val="24"/>
        </w:rPr>
        <w:t>rior to diagnosis, the dementia cohort has a higher level of spending for both the Medicare and Medicaid program</w:t>
      </w:r>
      <w:r w:rsidR="00E84057">
        <w:rPr>
          <w:sz w:val="24"/>
          <w:szCs w:val="24"/>
        </w:rPr>
        <w:t>s</w:t>
      </w:r>
      <w:r w:rsidR="00620B4F">
        <w:rPr>
          <w:sz w:val="24"/>
          <w:szCs w:val="24"/>
        </w:rPr>
        <w:t xml:space="preserve">, but the trends </w:t>
      </w:r>
      <w:r w:rsidR="00E84057">
        <w:rPr>
          <w:sz w:val="24"/>
          <w:szCs w:val="24"/>
        </w:rPr>
        <w:t xml:space="preserve">start roughly parallel </w:t>
      </w:r>
      <w:r w:rsidR="00620B4F">
        <w:rPr>
          <w:sz w:val="24"/>
          <w:szCs w:val="24"/>
        </w:rPr>
        <w:t xml:space="preserve">prior to diagnosis.  </w:t>
      </w:r>
      <w:r w:rsidR="00E84057">
        <w:rPr>
          <w:sz w:val="24"/>
          <w:szCs w:val="24"/>
        </w:rPr>
        <w:t xml:space="preserve">A few months before diagnosis, </w:t>
      </w:r>
      <w:r w:rsidR="00620B4F">
        <w:rPr>
          <w:sz w:val="24"/>
          <w:szCs w:val="24"/>
        </w:rPr>
        <w:t xml:space="preserve">there </w:t>
      </w:r>
      <w:r w:rsidR="00F14FF5">
        <w:rPr>
          <w:sz w:val="24"/>
          <w:szCs w:val="24"/>
        </w:rPr>
        <w:t>are</w:t>
      </w:r>
      <w:r w:rsidR="00620B4F">
        <w:rPr>
          <w:sz w:val="24"/>
          <w:szCs w:val="24"/>
        </w:rPr>
        <w:t xml:space="preserve"> significant </w:t>
      </w:r>
      <w:r w:rsidR="00E84057">
        <w:rPr>
          <w:sz w:val="24"/>
          <w:szCs w:val="24"/>
        </w:rPr>
        <w:t xml:space="preserve">and substantial </w:t>
      </w:r>
      <w:r w:rsidR="00620B4F" w:rsidRPr="008D2FFE">
        <w:rPr>
          <w:sz w:val="24"/>
          <w:szCs w:val="24"/>
        </w:rPr>
        <w:t xml:space="preserve">increases in </w:t>
      </w:r>
      <w:r w:rsidR="00ED3068" w:rsidRPr="008D2FFE">
        <w:rPr>
          <w:sz w:val="24"/>
          <w:szCs w:val="24"/>
        </w:rPr>
        <w:t xml:space="preserve">spending for </w:t>
      </w:r>
      <w:r w:rsidR="00620B4F" w:rsidRPr="008D2FFE">
        <w:rPr>
          <w:sz w:val="24"/>
          <w:szCs w:val="24"/>
        </w:rPr>
        <w:t xml:space="preserve">Medicare – which is consistent with </w:t>
      </w:r>
      <w:ins w:id="55" w:author="Melissa Oney" w:date="2021-08-19T15:38:00Z">
        <w:r w:rsidR="00D06483" w:rsidRPr="0059456B">
          <w:rPr>
            <w:sz w:val="24"/>
            <w:szCs w:val="24"/>
          </w:rPr>
          <w:t>40</w:t>
        </w:r>
      </w:ins>
      <w:del w:id="56" w:author="Melissa Oney" w:date="2021-08-19T15:38:00Z">
        <w:r w:rsidR="00334406" w:rsidRPr="008D2FFE" w:rsidDel="00D06483">
          <w:rPr>
            <w:sz w:val="24"/>
            <w:szCs w:val="24"/>
          </w:rPr>
          <w:delText>over 3</w:delText>
        </w:r>
      </w:del>
      <w:del w:id="57" w:author="Melissa Oney" w:date="2021-07-22T08:34:00Z">
        <w:r w:rsidR="00334406" w:rsidRPr="008D2FFE" w:rsidDel="005667AA">
          <w:rPr>
            <w:sz w:val="24"/>
            <w:szCs w:val="24"/>
          </w:rPr>
          <w:delText>6</w:delText>
        </w:r>
      </w:del>
      <w:r w:rsidR="00334406" w:rsidRPr="008D2FFE">
        <w:rPr>
          <w:sz w:val="24"/>
          <w:szCs w:val="24"/>
        </w:rPr>
        <w:t xml:space="preserve"> </w:t>
      </w:r>
      <w:r w:rsidR="00620B4F" w:rsidRPr="00C62C46">
        <w:rPr>
          <w:sz w:val="24"/>
          <w:szCs w:val="24"/>
        </w:rPr>
        <w:t xml:space="preserve">percent of the cohort </w:t>
      </w:r>
      <w:r w:rsidR="00941F71" w:rsidRPr="00C62C46">
        <w:rPr>
          <w:sz w:val="24"/>
          <w:szCs w:val="24"/>
        </w:rPr>
        <w:t xml:space="preserve">first having </w:t>
      </w:r>
      <w:r w:rsidR="00620B4F" w:rsidRPr="00C62C46">
        <w:rPr>
          <w:sz w:val="24"/>
          <w:szCs w:val="24"/>
        </w:rPr>
        <w:t>diagnos</w:t>
      </w:r>
      <w:r w:rsidR="00412724" w:rsidRPr="00C62C46">
        <w:rPr>
          <w:sz w:val="24"/>
          <w:szCs w:val="24"/>
        </w:rPr>
        <w:t>i</w:t>
      </w:r>
      <w:r w:rsidR="00941F71" w:rsidRPr="00C62C46">
        <w:rPr>
          <w:sz w:val="24"/>
          <w:szCs w:val="24"/>
        </w:rPr>
        <w:t>s</w:t>
      </w:r>
      <w:r w:rsidR="00941F71" w:rsidRPr="005667AA">
        <w:rPr>
          <w:sz w:val="24"/>
          <w:szCs w:val="24"/>
        </w:rPr>
        <w:t xml:space="preserve"> codes appear during an </w:t>
      </w:r>
      <w:r w:rsidR="00620B4F" w:rsidRPr="005667AA">
        <w:rPr>
          <w:sz w:val="24"/>
          <w:szCs w:val="24"/>
        </w:rPr>
        <w:t xml:space="preserve">inpatient </w:t>
      </w:r>
      <w:r w:rsidR="00941F71" w:rsidRPr="005667AA">
        <w:rPr>
          <w:sz w:val="24"/>
          <w:szCs w:val="24"/>
        </w:rPr>
        <w:t>event</w:t>
      </w:r>
      <w:r w:rsidR="000E6FE1" w:rsidRPr="005667AA">
        <w:rPr>
          <w:sz w:val="24"/>
          <w:szCs w:val="24"/>
        </w:rPr>
        <w:t xml:space="preserve"> (</w:t>
      </w:r>
      <w:r w:rsidR="00910F1B" w:rsidRPr="005667AA">
        <w:rPr>
          <w:sz w:val="24"/>
          <w:szCs w:val="24"/>
        </w:rPr>
        <w:t xml:space="preserve">hospital or </w:t>
      </w:r>
      <w:r w:rsidR="000E6FE1" w:rsidRPr="005667AA">
        <w:rPr>
          <w:sz w:val="24"/>
          <w:szCs w:val="24"/>
        </w:rPr>
        <w:t xml:space="preserve">SNF </w:t>
      </w:r>
      <w:r w:rsidR="00910F1B" w:rsidRPr="005667AA">
        <w:rPr>
          <w:sz w:val="24"/>
          <w:szCs w:val="24"/>
        </w:rPr>
        <w:t>setting</w:t>
      </w:r>
      <w:r w:rsidR="000E6FE1" w:rsidRPr="005667AA">
        <w:rPr>
          <w:sz w:val="24"/>
          <w:szCs w:val="24"/>
        </w:rPr>
        <w:t>)</w:t>
      </w:r>
      <w:r w:rsidR="00620B4F" w:rsidRPr="005667AA">
        <w:rPr>
          <w:sz w:val="24"/>
          <w:szCs w:val="24"/>
        </w:rPr>
        <w:t>.</w:t>
      </w:r>
      <w:r w:rsidR="00ED3068" w:rsidRPr="005667AA">
        <w:rPr>
          <w:sz w:val="24"/>
          <w:szCs w:val="24"/>
        </w:rPr>
        <w:t xml:space="preserve">  </w:t>
      </w:r>
      <w:r w:rsidR="00620B4F" w:rsidRPr="005667AA">
        <w:rPr>
          <w:sz w:val="24"/>
          <w:szCs w:val="24"/>
        </w:rPr>
        <w:t>Medicare expenditures dec</w:t>
      </w:r>
      <w:r w:rsidR="00E84057" w:rsidRPr="005667AA">
        <w:rPr>
          <w:sz w:val="24"/>
          <w:szCs w:val="24"/>
        </w:rPr>
        <w:t>line</w:t>
      </w:r>
      <w:r w:rsidR="00E84057">
        <w:rPr>
          <w:sz w:val="24"/>
          <w:szCs w:val="24"/>
        </w:rPr>
        <w:t xml:space="preserve"> almost as quickly as they rose, and </w:t>
      </w:r>
      <w:r w:rsidR="00620B4F">
        <w:rPr>
          <w:sz w:val="24"/>
          <w:szCs w:val="24"/>
        </w:rPr>
        <w:t xml:space="preserve">again appear to be </w:t>
      </w:r>
      <w:r w:rsidR="00DE4F90">
        <w:rPr>
          <w:sz w:val="24"/>
          <w:szCs w:val="24"/>
        </w:rPr>
        <w:t>stable</w:t>
      </w:r>
      <w:r w:rsidR="00620B4F">
        <w:rPr>
          <w:sz w:val="24"/>
          <w:szCs w:val="24"/>
        </w:rPr>
        <w:t xml:space="preserve"> </w:t>
      </w:r>
      <w:r w:rsidR="000E2CA6">
        <w:rPr>
          <w:sz w:val="24"/>
          <w:szCs w:val="24"/>
        </w:rPr>
        <w:t xml:space="preserve">one </w:t>
      </w:r>
      <w:r w:rsidR="00620B4F">
        <w:rPr>
          <w:sz w:val="24"/>
          <w:szCs w:val="24"/>
        </w:rPr>
        <w:t xml:space="preserve">year after diagnosis. Medicaid expenditures increase </w:t>
      </w:r>
      <w:r w:rsidR="00DE4F90">
        <w:rPr>
          <w:sz w:val="24"/>
          <w:szCs w:val="24"/>
        </w:rPr>
        <w:t>at the time of</w:t>
      </w:r>
      <w:r w:rsidR="00620B4F">
        <w:rPr>
          <w:sz w:val="24"/>
          <w:szCs w:val="24"/>
        </w:rPr>
        <w:t xml:space="preserve"> diagnosis</w:t>
      </w:r>
      <w:r w:rsidR="00DE4F90">
        <w:rPr>
          <w:sz w:val="24"/>
          <w:szCs w:val="24"/>
        </w:rPr>
        <w:t>, although much less than Medicare expenditures, and maintain at this level for the first few years</w:t>
      </w:r>
      <w:r w:rsidR="00E84057">
        <w:rPr>
          <w:sz w:val="24"/>
          <w:szCs w:val="24"/>
        </w:rPr>
        <w:t xml:space="preserve"> after diagnosis</w:t>
      </w:r>
      <w:r w:rsidR="00620B4F">
        <w:rPr>
          <w:sz w:val="24"/>
          <w:szCs w:val="24"/>
        </w:rPr>
        <w:t>, while the control cohort’s Medicaid expenditures remain close to zero throughout.</w:t>
      </w:r>
    </w:p>
    <w:p w14:paraId="24ABC2C5" w14:textId="6230F2F9" w:rsidR="00C1306D" w:rsidRDefault="00C1306D" w:rsidP="00E831E0">
      <w:pPr>
        <w:rPr>
          <w:ins w:id="58" w:author="Melissa Oney" w:date="2021-08-23T13:36:00Z"/>
          <w:sz w:val="24"/>
          <w:szCs w:val="24"/>
          <w:highlight w:val="magenta"/>
        </w:rPr>
      </w:pPr>
      <w:r w:rsidRPr="00877CA8">
        <w:rPr>
          <w:sz w:val="24"/>
          <w:szCs w:val="24"/>
        </w:rPr>
        <w:t xml:space="preserve">Table 2 presents the </w:t>
      </w:r>
      <w:r w:rsidR="002A3E53" w:rsidRPr="00877CA8">
        <w:rPr>
          <w:sz w:val="24"/>
          <w:szCs w:val="24"/>
        </w:rPr>
        <w:t xml:space="preserve">regression-adjusted </w:t>
      </w:r>
      <w:r w:rsidR="00620B4F" w:rsidRPr="00877CA8">
        <w:rPr>
          <w:sz w:val="24"/>
          <w:szCs w:val="24"/>
        </w:rPr>
        <w:t xml:space="preserve">absolute and incremental </w:t>
      </w:r>
      <w:r w:rsidRPr="00877CA8">
        <w:rPr>
          <w:sz w:val="24"/>
          <w:szCs w:val="24"/>
        </w:rPr>
        <w:t xml:space="preserve">costs </w:t>
      </w:r>
      <w:r w:rsidR="00620B4F" w:rsidRPr="00877CA8">
        <w:rPr>
          <w:sz w:val="24"/>
          <w:szCs w:val="24"/>
        </w:rPr>
        <w:t xml:space="preserve">of ADRD </w:t>
      </w:r>
      <w:r w:rsidRPr="00877CA8">
        <w:rPr>
          <w:sz w:val="24"/>
          <w:szCs w:val="24"/>
        </w:rPr>
        <w:t xml:space="preserve">to the </w:t>
      </w:r>
      <w:r w:rsidR="00ED3068" w:rsidRPr="00877CA8">
        <w:rPr>
          <w:sz w:val="24"/>
          <w:szCs w:val="24"/>
        </w:rPr>
        <w:t xml:space="preserve">Traditional </w:t>
      </w:r>
      <w:r w:rsidRPr="00877CA8">
        <w:rPr>
          <w:sz w:val="24"/>
          <w:szCs w:val="24"/>
        </w:rPr>
        <w:t xml:space="preserve">Medicare and Medicaid </w:t>
      </w:r>
      <w:r w:rsidR="00321124" w:rsidRPr="00877CA8">
        <w:rPr>
          <w:sz w:val="24"/>
          <w:szCs w:val="24"/>
        </w:rPr>
        <w:t xml:space="preserve">programs </w:t>
      </w:r>
      <w:r w:rsidR="00620B4F" w:rsidRPr="00877CA8">
        <w:rPr>
          <w:sz w:val="24"/>
          <w:szCs w:val="24"/>
        </w:rPr>
        <w:t>in the first 5 years from diagnosis.</w:t>
      </w:r>
      <w:r w:rsidR="002A3E53" w:rsidRPr="00877CA8">
        <w:rPr>
          <w:sz w:val="24"/>
          <w:szCs w:val="24"/>
        </w:rPr>
        <w:t xml:space="preserve"> Medicare expenditures on the dementia cohort </w:t>
      </w:r>
      <w:r w:rsidR="002A3E53" w:rsidRPr="00877CA8">
        <w:rPr>
          <w:sz w:val="24"/>
          <w:szCs w:val="24"/>
        </w:rPr>
        <w:lastRenderedPageBreak/>
        <w:t>were $</w:t>
      </w:r>
      <w:del w:id="59" w:author="Melissa Oney" w:date="2021-07-19T08:39:00Z">
        <w:r w:rsidR="00E84057" w:rsidRPr="00877CA8" w:rsidDel="00877CA8">
          <w:rPr>
            <w:sz w:val="24"/>
            <w:szCs w:val="24"/>
          </w:rPr>
          <w:delText>7</w:delText>
        </w:r>
        <w:r w:rsidR="00C8571A" w:rsidRPr="00877CA8" w:rsidDel="00877CA8">
          <w:rPr>
            <w:sz w:val="24"/>
            <w:szCs w:val="24"/>
          </w:rPr>
          <w:delText>1</w:delText>
        </w:r>
      </w:del>
      <w:ins w:id="60" w:author="Melissa Oney" w:date="2021-08-16T12:55:00Z">
        <w:r w:rsidR="00266FD7">
          <w:rPr>
            <w:sz w:val="24"/>
            <w:szCs w:val="24"/>
          </w:rPr>
          <w:t>7</w:t>
        </w:r>
      </w:ins>
      <w:ins w:id="61" w:author="Melissa Oney" w:date="2021-08-19T15:37:00Z">
        <w:r w:rsidR="00D06483">
          <w:rPr>
            <w:sz w:val="24"/>
            <w:szCs w:val="24"/>
          </w:rPr>
          <w:t>2</w:t>
        </w:r>
      </w:ins>
      <w:r w:rsidR="00E84057" w:rsidRPr="00877CA8">
        <w:rPr>
          <w:sz w:val="24"/>
          <w:szCs w:val="24"/>
        </w:rPr>
        <w:t>,</w:t>
      </w:r>
      <w:del w:id="62" w:author="Melissa Oney" w:date="2021-07-19T08:39:00Z">
        <w:r w:rsidR="00C8571A" w:rsidRPr="00877CA8" w:rsidDel="00877CA8">
          <w:rPr>
            <w:sz w:val="24"/>
            <w:szCs w:val="24"/>
          </w:rPr>
          <w:delText xml:space="preserve">824 </w:delText>
        </w:r>
      </w:del>
      <w:ins w:id="63" w:author="Melissa Oney" w:date="2021-08-16T12:56:00Z">
        <w:r w:rsidR="00266FD7">
          <w:rPr>
            <w:sz w:val="24"/>
            <w:szCs w:val="24"/>
          </w:rPr>
          <w:t xml:space="preserve">722 </w:t>
        </w:r>
      </w:ins>
      <w:r w:rsidR="00F825F1" w:rsidRPr="00877CA8">
        <w:rPr>
          <w:sz w:val="24"/>
          <w:szCs w:val="24"/>
        </w:rPr>
        <w:t>(</w:t>
      </w:r>
      <w:r w:rsidR="006658D8" w:rsidRPr="00877CA8">
        <w:rPr>
          <w:sz w:val="24"/>
          <w:szCs w:val="24"/>
        </w:rPr>
        <w:t>95% CI: $</w:t>
      </w:r>
      <w:del w:id="64" w:author="Melissa Oney" w:date="2021-07-19T08:39:00Z">
        <w:r w:rsidR="00C8571A" w:rsidRPr="00877CA8" w:rsidDel="00877CA8">
          <w:rPr>
            <w:sz w:val="24"/>
            <w:szCs w:val="24"/>
          </w:rPr>
          <w:delText>69</w:delText>
        </w:r>
      </w:del>
      <w:ins w:id="65" w:author="Melissa Oney" w:date="2021-08-16T12:56:00Z">
        <w:r w:rsidR="00266FD7">
          <w:rPr>
            <w:sz w:val="24"/>
            <w:szCs w:val="24"/>
          </w:rPr>
          <w:t>70</w:t>
        </w:r>
      </w:ins>
      <w:r w:rsidR="00E62411" w:rsidRPr="00877CA8">
        <w:rPr>
          <w:sz w:val="24"/>
          <w:szCs w:val="24"/>
        </w:rPr>
        <w:t>,</w:t>
      </w:r>
      <w:del w:id="66" w:author="Melissa Oney" w:date="2021-07-19T08:39:00Z">
        <w:r w:rsidR="00C8571A" w:rsidRPr="00877CA8" w:rsidDel="00877CA8">
          <w:rPr>
            <w:sz w:val="24"/>
            <w:szCs w:val="24"/>
          </w:rPr>
          <w:delText>479</w:delText>
        </w:r>
      </w:del>
      <w:ins w:id="67" w:author="Melissa Oney" w:date="2021-07-19T08:39:00Z">
        <w:r w:rsidR="00877CA8" w:rsidRPr="00C62C46">
          <w:rPr>
            <w:sz w:val="24"/>
            <w:szCs w:val="24"/>
          </w:rPr>
          <w:t>701</w:t>
        </w:r>
      </w:ins>
      <w:r w:rsidR="00E62411" w:rsidRPr="00877CA8">
        <w:rPr>
          <w:sz w:val="24"/>
          <w:szCs w:val="24"/>
        </w:rPr>
        <w:t>;</w:t>
      </w:r>
      <w:r w:rsidR="00F825F1" w:rsidRPr="00877CA8">
        <w:rPr>
          <w:sz w:val="24"/>
          <w:szCs w:val="24"/>
        </w:rPr>
        <w:t xml:space="preserve"> </w:t>
      </w:r>
      <w:r w:rsidR="006658D8" w:rsidRPr="00877CA8">
        <w:rPr>
          <w:sz w:val="24"/>
          <w:szCs w:val="24"/>
        </w:rPr>
        <w:t>$</w:t>
      </w:r>
      <w:del w:id="68" w:author="Melissa Oney" w:date="2021-07-19T08:39:00Z">
        <w:r w:rsidR="00C8571A" w:rsidRPr="00877CA8" w:rsidDel="00877CA8">
          <w:rPr>
            <w:sz w:val="24"/>
            <w:szCs w:val="24"/>
          </w:rPr>
          <w:delText>74</w:delText>
        </w:r>
      </w:del>
      <w:ins w:id="69" w:author="Melissa Oney" w:date="2021-08-16T12:56:00Z">
        <w:r w:rsidR="00266FD7">
          <w:rPr>
            <w:sz w:val="24"/>
            <w:szCs w:val="24"/>
          </w:rPr>
          <w:t>75</w:t>
        </w:r>
      </w:ins>
      <w:r w:rsidR="00F825F1" w:rsidRPr="00877CA8">
        <w:rPr>
          <w:sz w:val="24"/>
          <w:szCs w:val="24"/>
        </w:rPr>
        <w:t>,</w:t>
      </w:r>
      <w:del w:id="70" w:author="Melissa Oney" w:date="2021-07-19T08:40:00Z">
        <w:r w:rsidR="00C8571A" w:rsidRPr="00877CA8" w:rsidDel="00877CA8">
          <w:rPr>
            <w:sz w:val="24"/>
            <w:szCs w:val="24"/>
          </w:rPr>
          <w:delText>1</w:delText>
        </w:r>
        <w:r w:rsidR="00F825F1" w:rsidRPr="00877CA8" w:rsidDel="00877CA8">
          <w:rPr>
            <w:sz w:val="24"/>
            <w:szCs w:val="24"/>
          </w:rPr>
          <w:delText>08</w:delText>
        </w:r>
      </w:del>
      <w:ins w:id="71" w:author="Melissa Oney" w:date="2021-08-16T12:56:00Z">
        <w:r w:rsidR="00266FD7">
          <w:rPr>
            <w:sz w:val="24"/>
            <w:szCs w:val="24"/>
          </w:rPr>
          <w:t>399</w:t>
        </w:r>
      </w:ins>
      <w:r w:rsidR="00F825F1" w:rsidRPr="00877CA8">
        <w:rPr>
          <w:sz w:val="24"/>
          <w:szCs w:val="24"/>
        </w:rPr>
        <w:t>)</w:t>
      </w:r>
      <w:r w:rsidR="002A3E53" w:rsidRPr="00877CA8">
        <w:rPr>
          <w:sz w:val="24"/>
          <w:szCs w:val="24"/>
        </w:rPr>
        <w:t xml:space="preserve"> in the first 5 years after diagnosis.  Our model predicts that if these individuals did not have dementia, their 5-year expenditures would be</w:t>
      </w:r>
      <w:r w:rsidR="000271FB" w:rsidRPr="00877CA8">
        <w:rPr>
          <w:sz w:val="24"/>
          <w:szCs w:val="24"/>
        </w:rPr>
        <w:t xml:space="preserve"> $</w:t>
      </w:r>
      <w:del w:id="72" w:author="Melissa Oney" w:date="2021-07-19T08:40:00Z">
        <w:r w:rsidR="00E84057" w:rsidRPr="00877CA8" w:rsidDel="00877CA8">
          <w:rPr>
            <w:sz w:val="24"/>
            <w:szCs w:val="24"/>
          </w:rPr>
          <w:delText>5</w:delText>
        </w:r>
        <w:r w:rsidR="00C8571A" w:rsidRPr="00877CA8" w:rsidDel="00877CA8">
          <w:rPr>
            <w:sz w:val="24"/>
            <w:szCs w:val="24"/>
          </w:rPr>
          <w:delText>2</w:delText>
        </w:r>
      </w:del>
      <w:ins w:id="73" w:author="Melissa Oney" w:date="2021-08-16T12:57:00Z">
        <w:r w:rsidR="00266FD7">
          <w:rPr>
            <w:sz w:val="24"/>
            <w:szCs w:val="24"/>
          </w:rPr>
          <w:t>57</w:t>
        </w:r>
      </w:ins>
      <w:r w:rsidR="00E84057" w:rsidRPr="00877CA8">
        <w:rPr>
          <w:sz w:val="24"/>
          <w:szCs w:val="24"/>
        </w:rPr>
        <w:t>,</w:t>
      </w:r>
      <w:del w:id="74" w:author="Melissa Oney" w:date="2021-07-19T08:40:00Z">
        <w:r w:rsidR="00C8571A" w:rsidRPr="00877CA8" w:rsidDel="00877CA8">
          <w:rPr>
            <w:sz w:val="24"/>
            <w:szCs w:val="24"/>
          </w:rPr>
          <w:delText xml:space="preserve">334 </w:delText>
        </w:r>
      </w:del>
      <w:ins w:id="75" w:author="Melissa Oney" w:date="2021-08-16T12:57:00Z">
        <w:r w:rsidR="00266FD7">
          <w:rPr>
            <w:sz w:val="24"/>
            <w:szCs w:val="24"/>
          </w:rPr>
          <w:t xml:space="preserve">091 </w:t>
        </w:r>
      </w:ins>
      <w:r w:rsidR="00097A2A" w:rsidRPr="00877CA8">
        <w:rPr>
          <w:sz w:val="24"/>
          <w:szCs w:val="24"/>
        </w:rPr>
        <w:t>(95% CI: $</w:t>
      </w:r>
      <w:del w:id="76" w:author="Melissa Oney" w:date="2021-07-19T08:40:00Z">
        <w:r w:rsidR="00E62411" w:rsidRPr="00877CA8" w:rsidDel="00877CA8">
          <w:rPr>
            <w:sz w:val="24"/>
            <w:szCs w:val="24"/>
          </w:rPr>
          <w:delText>5</w:delText>
        </w:r>
        <w:r w:rsidR="00C8571A" w:rsidRPr="00877CA8" w:rsidDel="00877CA8">
          <w:rPr>
            <w:sz w:val="24"/>
            <w:szCs w:val="24"/>
          </w:rPr>
          <w:delText>0</w:delText>
        </w:r>
      </w:del>
      <w:ins w:id="77" w:author="Melissa Oney" w:date="2021-08-16T12:57:00Z">
        <w:r w:rsidR="00266FD7">
          <w:rPr>
            <w:sz w:val="24"/>
            <w:szCs w:val="24"/>
          </w:rPr>
          <w:t>54</w:t>
        </w:r>
      </w:ins>
      <w:r w:rsidR="00E62411" w:rsidRPr="00877CA8">
        <w:rPr>
          <w:sz w:val="24"/>
          <w:szCs w:val="24"/>
        </w:rPr>
        <w:t>,</w:t>
      </w:r>
      <w:del w:id="78" w:author="Melissa Oney" w:date="2021-07-19T08:40:00Z">
        <w:r w:rsidR="00C8571A" w:rsidRPr="00877CA8" w:rsidDel="00877CA8">
          <w:rPr>
            <w:sz w:val="24"/>
            <w:szCs w:val="24"/>
          </w:rPr>
          <w:delText>643</w:delText>
        </w:r>
      </w:del>
      <w:ins w:id="79" w:author="Melissa Oney" w:date="2021-07-19T08:40:00Z">
        <w:r w:rsidR="00266FD7" w:rsidRPr="00D06483">
          <w:rPr>
            <w:sz w:val="24"/>
            <w:szCs w:val="24"/>
          </w:rPr>
          <w:t>89</w:t>
        </w:r>
        <w:r w:rsidR="00877CA8" w:rsidRPr="00C62C46">
          <w:rPr>
            <w:sz w:val="24"/>
            <w:szCs w:val="24"/>
          </w:rPr>
          <w:t>5</w:t>
        </w:r>
      </w:ins>
      <w:r w:rsidR="00E62411" w:rsidRPr="00877CA8">
        <w:rPr>
          <w:sz w:val="24"/>
          <w:szCs w:val="24"/>
        </w:rPr>
        <w:t>;</w:t>
      </w:r>
      <w:r w:rsidR="00097A2A" w:rsidRPr="00877CA8">
        <w:rPr>
          <w:sz w:val="24"/>
          <w:szCs w:val="24"/>
        </w:rPr>
        <w:t xml:space="preserve"> $</w:t>
      </w:r>
      <w:del w:id="80" w:author="Melissa Oney" w:date="2021-07-19T08:40:00Z">
        <w:r w:rsidR="00097A2A" w:rsidRPr="00877CA8" w:rsidDel="00877CA8">
          <w:rPr>
            <w:sz w:val="24"/>
            <w:szCs w:val="24"/>
          </w:rPr>
          <w:delText>5</w:delText>
        </w:r>
        <w:r w:rsidR="00C8571A" w:rsidRPr="00877CA8" w:rsidDel="00877CA8">
          <w:rPr>
            <w:sz w:val="24"/>
            <w:szCs w:val="24"/>
          </w:rPr>
          <w:delText>4</w:delText>
        </w:r>
      </w:del>
      <w:ins w:id="81" w:author="Melissa Oney" w:date="2021-08-16T12:57:00Z">
        <w:r w:rsidR="00266FD7">
          <w:rPr>
            <w:sz w:val="24"/>
            <w:szCs w:val="24"/>
          </w:rPr>
          <w:t>59</w:t>
        </w:r>
      </w:ins>
      <w:r w:rsidR="00097A2A" w:rsidRPr="00877CA8">
        <w:rPr>
          <w:sz w:val="24"/>
          <w:szCs w:val="24"/>
        </w:rPr>
        <w:t>,</w:t>
      </w:r>
      <w:del w:id="82" w:author="Melissa Oney" w:date="2021-07-19T08:40:00Z">
        <w:r w:rsidR="00097A2A" w:rsidRPr="00877CA8" w:rsidDel="00877CA8">
          <w:rPr>
            <w:sz w:val="24"/>
            <w:szCs w:val="24"/>
          </w:rPr>
          <w:delText>1</w:delText>
        </w:r>
        <w:r w:rsidR="00C8571A" w:rsidRPr="00877CA8" w:rsidDel="00877CA8">
          <w:rPr>
            <w:sz w:val="24"/>
            <w:szCs w:val="24"/>
          </w:rPr>
          <w:delText>82</w:delText>
        </w:r>
      </w:del>
      <w:ins w:id="83" w:author="Melissa Oney" w:date="2021-08-16T12:57:00Z">
        <w:r w:rsidR="00266FD7">
          <w:rPr>
            <w:sz w:val="24"/>
            <w:szCs w:val="24"/>
          </w:rPr>
          <w:t>214</w:t>
        </w:r>
      </w:ins>
      <w:r w:rsidR="00097A2A" w:rsidRPr="00877CA8">
        <w:rPr>
          <w:sz w:val="24"/>
          <w:szCs w:val="24"/>
        </w:rPr>
        <w:t>)</w:t>
      </w:r>
      <w:r w:rsidR="002A3E53" w:rsidRPr="00877CA8">
        <w:rPr>
          <w:sz w:val="24"/>
          <w:szCs w:val="24"/>
        </w:rPr>
        <w:t>, for an incremental cost of $</w:t>
      </w:r>
      <w:del w:id="84" w:author="Melissa Oney" w:date="2021-07-19T08:41:00Z">
        <w:r w:rsidR="00D52275" w:rsidRPr="00877CA8" w:rsidDel="00877CA8">
          <w:rPr>
            <w:sz w:val="24"/>
            <w:szCs w:val="24"/>
          </w:rPr>
          <w:delText>1</w:delText>
        </w:r>
        <w:r w:rsidR="00C8571A" w:rsidRPr="00877CA8" w:rsidDel="00877CA8">
          <w:rPr>
            <w:sz w:val="24"/>
            <w:szCs w:val="24"/>
          </w:rPr>
          <w:delText>9</w:delText>
        </w:r>
      </w:del>
      <w:ins w:id="85" w:author="Melissa Oney" w:date="2021-07-19T08:41:00Z">
        <w:r w:rsidR="00877CA8" w:rsidRPr="00C62C46">
          <w:rPr>
            <w:sz w:val="24"/>
            <w:szCs w:val="24"/>
          </w:rPr>
          <w:t>15</w:t>
        </w:r>
      </w:ins>
      <w:r w:rsidR="00D52275" w:rsidRPr="00877CA8">
        <w:rPr>
          <w:sz w:val="24"/>
          <w:szCs w:val="24"/>
        </w:rPr>
        <w:t>,</w:t>
      </w:r>
      <w:del w:id="86" w:author="Melissa Oney" w:date="2021-07-19T08:41:00Z">
        <w:r w:rsidR="00C8571A" w:rsidRPr="00877CA8" w:rsidDel="00877CA8">
          <w:rPr>
            <w:sz w:val="24"/>
            <w:szCs w:val="24"/>
          </w:rPr>
          <w:delText>4</w:delText>
        </w:r>
        <w:r w:rsidR="00D52275" w:rsidRPr="00877CA8" w:rsidDel="00877CA8">
          <w:rPr>
            <w:sz w:val="24"/>
            <w:szCs w:val="24"/>
          </w:rPr>
          <w:delText>9</w:delText>
        </w:r>
        <w:r w:rsidR="00C8571A" w:rsidRPr="00877CA8" w:rsidDel="00877CA8">
          <w:rPr>
            <w:sz w:val="24"/>
            <w:szCs w:val="24"/>
          </w:rPr>
          <w:delText>0</w:delText>
        </w:r>
        <w:r w:rsidR="002A3E53" w:rsidRPr="00877CA8" w:rsidDel="00877CA8">
          <w:rPr>
            <w:sz w:val="24"/>
            <w:szCs w:val="24"/>
          </w:rPr>
          <w:delText xml:space="preserve"> </w:delText>
        </w:r>
      </w:del>
      <w:ins w:id="87" w:author="Melissa Oney" w:date="2021-08-16T12:57:00Z">
        <w:r w:rsidR="00266FD7">
          <w:rPr>
            <w:sz w:val="24"/>
            <w:szCs w:val="24"/>
          </w:rPr>
          <w:t>632</w:t>
        </w:r>
      </w:ins>
      <w:ins w:id="88" w:author="Melissa Oney" w:date="2021-07-19T08:41:00Z">
        <w:r w:rsidR="00877CA8" w:rsidRPr="00877CA8">
          <w:rPr>
            <w:sz w:val="24"/>
            <w:szCs w:val="24"/>
          </w:rPr>
          <w:t xml:space="preserve"> </w:t>
        </w:r>
      </w:ins>
      <w:r w:rsidR="0037734C" w:rsidRPr="00877CA8">
        <w:rPr>
          <w:sz w:val="24"/>
          <w:szCs w:val="24"/>
        </w:rPr>
        <w:t>(95% CI: $</w:t>
      </w:r>
      <w:del w:id="89" w:author="Melissa Oney" w:date="2021-07-19T08:41:00Z">
        <w:r w:rsidR="00E62411" w:rsidRPr="00877CA8" w:rsidDel="00877CA8">
          <w:rPr>
            <w:sz w:val="24"/>
            <w:szCs w:val="24"/>
          </w:rPr>
          <w:delText>1</w:delText>
        </w:r>
        <w:r w:rsidR="00C8571A" w:rsidRPr="00877CA8" w:rsidDel="00877CA8">
          <w:rPr>
            <w:sz w:val="24"/>
            <w:szCs w:val="24"/>
          </w:rPr>
          <w:delText>6</w:delText>
        </w:r>
      </w:del>
      <w:ins w:id="90" w:author="Melissa Oney" w:date="2021-07-19T08:41:00Z">
        <w:r w:rsidR="00877CA8" w:rsidRPr="00C62C46">
          <w:rPr>
            <w:sz w:val="24"/>
            <w:szCs w:val="24"/>
          </w:rPr>
          <w:t>1</w:t>
        </w:r>
      </w:ins>
      <w:ins w:id="91" w:author="Melissa Oney" w:date="2021-08-16T12:57:00Z">
        <w:r w:rsidR="00266FD7">
          <w:rPr>
            <w:sz w:val="24"/>
            <w:szCs w:val="24"/>
          </w:rPr>
          <w:t>2</w:t>
        </w:r>
      </w:ins>
      <w:r w:rsidR="00E62411" w:rsidRPr="00877CA8">
        <w:rPr>
          <w:sz w:val="24"/>
          <w:szCs w:val="24"/>
        </w:rPr>
        <w:t>,</w:t>
      </w:r>
      <w:del w:id="92" w:author="Melissa Oney" w:date="2021-07-19T08:41:00Z">
        <w:r w:rsidR="00E62411" w:rsidRPr="00877CA8" w:rsidDel="00877CA8">
          <w:rPr>
            <w:sz w:val="24"/>
            <w:szCs w:val="24"/>
          </w:rPr>
          <w:delText>57</w:delText>
        </w:r>
        <w:r w:rsidR="00C8571A" w:rsidRPr="00877CA8" w:rsidDel="00877CA8">
          <w:rPr>
            <w:sz w:val="24"/>
            <w:szCs w:val="24"/>
          </w:rPr>
          <w:delText>6</w:delText>
        </w:r>
      </w:del>
      <w:ins w:id="93" w:author="Melissa Oney" w:date="2021-08-16T12:58:00Z">
        <w:r w:rsidR="00266FD7">
          <w:rPr>
            <w:sz w:val="24"/>
            <w:szCs w:val="24"/>
          </w:rPr>
          <w:t>780</w:t>
        </w:r>
      </w:ins>
      <w:r w:rsidR="00E62411" w:rsidRPr="00877CA8">
        <w:rPr>
          <w:sz w:val="24"/>
          <w:szCs w:val="24"/>
        </w:rPr>
        <w:t>;</w:t>
      </w:r>
      <w:r w:rsidR="0037734C" w:rsidRPr="00877CA8">
        <w:rPr>
          <w:sz w:val="24"/>
          <w:szCs w:val="24"/>
        </w:rPr>
        <w:t xml:space="preserve"> $</w:t>
      </w:r>
      <w:del w:id="94" w:author="Melissa Oney" w:date="2021-07-19T08:41:00Z">
        <w:r w:rsidR="00C8571A" w:rsidRPr="00877CA8" w:rsidDel="00877CA8">
          <w:rPr>
            <w:sz w:val="24"/>
            <w:szCs w:val="24"/>
          </w:rPr>
          <w:delText>22</w:delText>
        </w:r>
      </w:del>
      <w:ins w:id="95" w:author="Melissa Oney" w:date="2021-07-19T08:41:00Z">
        <w:r w:rsidR="00877CA8" w:rsidRPr="00C62C46">
          <w:rPr>
            <w:sz w:val="24"/>
            <w:szCs w:val="24"/>
          </w:rPr>
          <w:t>18</w:t>
        </w:r>
      </w:ins>
      <w:r w:rsidR="0037734C" w:rsidRPr="00877CA8">
        <w:rPr>
          <w:sz w:val="24"/>
          <w:szCs w:val="24"/>
        </w:rPr>
        <w:t>,</w:t>
      </w:r>
      <w:del w:id="96" w:author="Melissa Oney" w:date="2021-07-19T08:41:00Z">
        <w:r w:rsidR="00C8571A" w:rsidRPr="00877CA8" w:rsidDel="00877CA8">
          <w:rPr>
            <w:sz w:val="24"/>
            <w:szCs w:val="24"/>
          </w:rPr>
          <w:delText>15</w:delText>
        </w:r>
        <w:r w:rsidR="0037734C" w:rsidRPr="00877CA8" w:rsidDel="00877CA8">
          <w:rPr>
            <w:sz w:val="24"/>
            <w:szCs w:val="24"/>
          </w:rPr>
          <w:delText>6</w:delText>
        </w:r>
      </w:del>
      <w:ins w:id="97" w:author="Melissa Oney" w:date="2021-08-16T12:58:00Z">
        <w:r w:rsidR="00266FD7">
          <w:rPr>
            <w:sz w:val="24"/>
            <w:szCs w:val="24"/>
          </w:rPr>
          <w:t>588</w:t>
        </w:r>
      </w:ins>
      <w:r w:rsidR="0037734C" w:rsidRPr="00877CA8">
        <w:rPr>
          <w:sz w:val="24"/>
          <w:szCs w:val="24"/>
        </w:rPr>
        <w:t>)</w:t>
      </w:r>
      <w:r w:rsidR="00443BD4" w:rsidRPr="00877CA8">
        <w:rPr>
          <w:sz w:val="24"/>
          <w:szCs w:val="24"/>
        </w:rPr>
        <w:t xml:space="preserve"> </w:t>
      </w:r>
      <w:r w:rsidR="002A3E53" w:rsidRPr="00877CA8">
        <w:rPr>
          <w:sz w:val="24"/>
          <w:szCs w:val="24"/>
        </w:rPr>
        <w:t xml:space="preserve">over 5 years.  As was see in Figure 1, these costs </w:t>
      </w:r>
      <w:r w:rsidR="002A3E53" w:rsidRPr="008D2FFE">
        <w:rPr>
          <w:sz w:val="24"/>
          <w:szCs w:val="24"/>
        </w:rPr>
        <w:t xml:space="preserve">are concentrated around diagnosis, with </w:t>
      </w:r>
      <w:r w:rsidR="004C3E7D" w:rsidRPr="008D2FFE">
        <w:rPr>
          <w:sz w:val="24"/>
          <w:szCs w:val="24"/>
        </w:rPr>
        <w:t xml:space="preserve">more than </w:t>
      </w:r>
      <w:commentRangeStart w:id="98"/>
      <w:ins w:id="99" w:author="Melissa Oney" w:date="2021-08-23T11:26:00Z">
        <w:r w:rsidR="00C339B7" w:rsidRPr="00C62C46">
          <w:rPr>
            <w:sz w:val="24"/>
            <w:szCs w:val="24"/>
          </w:rPr>
          <w:t>55</w:t>
        </w:r>
        <w:commentRangeEnd w:id="98"/>
        <w:r w:rsidR="00C339B7" w:rsidRPr="008D2FFE">
          <w:rPr>
            <w:rStyle w:val="CommentReference"/>
          </w:rPr>
          <w:commentReference w:id="98"/>
        </w:r>
      </w:ins>
      <w:del w:id="100" w:author="Melissa Oney" w:date="2021-07-19T08:45:00Z">
        <w:r w:rsidR="00D52275" w:rsidRPr="008D2FFE" w:rsidDel="00877CA8">
          <w:rPr>
            <w:sz w:val="24"/>
            <w:szCs w:val="24"/>
          </w:rPr>
          <w:delText>7</w:delText>
        </w:r>
      </w:del>
      <w:del w:id="101" w:author="Melissa Oney" w:date="2021-08-23T11:26:00Z">
        <w:r w:rsidR="00D52275" w:rsidRPr="008D2FFE" w:rsidDel="00C339B7">
          <w:rPr>
            <w:sz w:val="24"/>
            <w:szCs w:val="24"/>
          </w:rPr>
          <w:delText>0</w:delText>
        </w:r>
      </w:del>
      <w:r w:rsidR="00D52275" w:rsidRPr="008D2FFE">
        <w:rPr>
          <w:sz w:val="24"/>
          <w:szCs w:val="24"/>
        </w:rPr>
        <w:t xml:space="preserve"> percent</w:t>
      </w:r>
      <w:r w:rsidR="002A3E53" w:rsidRPr="00C62C46">
        <w:rPr>
          <w:sz w:val="24"/>
          <w:szCs w:val="24"/>
        </w:rPr>
        <w:t xml:space="preserve"> of these costs being incurred within the first 2</w:t>
      </w:r>
      <w:r w:rsidR="002A3E53" w:rsidRPr="00A62E26">
        <w:rPr>
          <w:sz w:val="24"/>
          <w:szCs w:val="24"/>
        </w:rPr>
        <w:t xml:space="preserve"> </w:t>
      </w:r>
      <w:r w:rsidR="002A3E53" w:rsidRPr="008D2FFE">
        <w:rPr>
          <w:sz w:val="24"/>
          <w:szCs w:val="24"/>
        </w:rPr>
        <w:t xml:space="preserve">years </w:t>
      </w:r>
      <w:r w:rsidR="00D52275" w:rsidRPr="008D2FFE">
        <w:rPr>
          <w:sz w:val="24"/>
          <w:szCs w:val="24"/>
        </w:rPr>
        <w:t>of</w:t>
      </w:r>
      <w:r w:rsidR="002A3E53" w:rsidRPr="008D2FFE">
        <w:rPr>
          <w:sz w:val="24"/>
          <w:szCs w:val="24"/>
        </w:rPr>
        <w:t xml:space="preserve"> diagnosis.  </w:t>
      </w:r>
      <w:r w:rsidR="00ED3068" w:rsidRPr="008D2FFE">
        <w:rPr>
          <w:sz w:val="24"/>
          <w:szCs w:val="24"/>
        </w:rPr>
        <w:t xml:space="preserve">When we eliminate the costs associated with the hospitalization </w:t>
      </w:r>
      <w:r w:rsidR="00117447" w:rsidRPr="00C62C46">
        <w:rPr>
          <w:sz w:val="24"/>
          <w:szCs w:val="24"/>
        </w:rPr>
        <w:t xml:space="preserve">or nursing facility stay </w:t>
      </w:r>
      <w:r w:rsidR="00ED3068" w:rsidRPr="00C62C46">
        <w:rPr>
          <w:sz w:val="24"/>
          <w:szCs w:val="24"/>
        </w:rPr>
        <w:t>within which the diagnosis first occurs, the first year’s incremental costs decreases to $</w:t>
      </w:r>
      <w:del w:id="102" w:author="Melissa Oney" w:date="2021-08-23T10:59:00Z">
        <w:r w:rsidR="00825290" w:rsidRPr="00C62C46" w:rsidDel="00A71F60">
          <w:rPr>
            <w:sz w:val="24"/>
            <w:szCs w:val="24"/>
          </w:rPr>
          <w:delText>2</w:delText>
        </w:r>
      </w:del>
      <w:ins w:id="103" w:author="Melissa Oney" w:date="2021-08-23T10:59:00Z">
        <w:r w:rsidR="00A71F60" w:rsidRPr="00C62C46">
          <w:rPr>
            <w:sz w:val="24"/>
            <w:szCs w:val="24"/>
          </w:rPr>
          <w:t>7</w:t>
        </w:r>
      </w:ins>
      <w:r w:rsidR="009F0BC3" w:rsidRPr="008D2FFE">
        <w:rPr>
          <w:sz w:val="24"/>
          <w:szCs w:val="24"/>
        </w:rPr>
        <w:t>,</w:t>
      </w:r>
      <w:del w:id="104" w:author="Melissa Oney" w:date="2021-08-23T10:59:00Z">
        <w:r w:rsidR="00825290" w:rsidRPr="008D2FFE" w:rsidDel="00A71F60">
          <w:rPr>
            <w:sz w:val="24"/>
            <w:szCs w:val="24"/>
          </w:rPr>
          <w:delText>442</w:delText>
        </w:r>
      </w:del>
      <w:ins w:id="105" w:author="Melissa Oney" w:date="2021-08-23T10:59:00Z">
        <w:r w:rsidR="00A71F60" w:rsidRPr="00C62C46">
          <w:rPr>
            <w:sz w:val="24"/>
            <w:szCs w:val="24"/>
          </w:rPr>
          <w:t>314</w:t>
        </w:r>
      </w:ins>
      <w:r w:rsidR="00ED3068" w:rsidRPr="008D2FFE">
        <w:rPr>
          <w:sz w:val="24"/>
          <w:szCs w:val="24"/>
        </w:rPr>
        <w:t xml:space="preserve">, </w:t>
      </w:r>
      <w:r w:rsidR="00E54DC9" w:rsidRPr="008D2FFE">
        <w:rPr>
          <w:sz w:val="24"/>
          <w:szCs w:val="24"/>
        </w:rPr>
        <w:t>and</w:t>
      </w:r>
      <w:r w:rsidR="00ED3068" w:rsidRPr="008D2FFE">
        <w:rPr>
          <w:sz w:val="24"/>
          <w:szCs w:val="24"/>
        </w:rPr>
        <w:t xml:space="preserve"> </w:t>
      </w:r>
      <w:commentRangeStart w:id="106"/>
      <w:del w:id="107" w:author="Melissa Oney" w:date="2021-08-23T10:59:00Z">
        <w:r w:rsidR="00825290" w:rsidRPr="008D2FFE" w:rsidDel="00A71F60">
          <w:rPr>
            <w:sz w:val="24"/>
            <w:szCs w:val="24"/>
          </w:rPr>
          <w:delText xml:space="preserve">40 </w:delText>
        </w:r>
      </w:del>
      <w:ins w:id="108" w:author="Melissa Oney" w:date="2021-08-23T10:59:00Z">
        <w:r w:rsidR="00C339B7" w:rsidRPr="00C62C46">
          <w:rPr>
            <w:sz w:val="24"/>
            <w:szCs w:val="24"/>
          </w:rPr>
          <w:t>69</w:t>
        </w:r>
        <w:r w:rsidR="00A71F60" w:rsidRPr="00C62C46">
          <w:rPr>
            <w:sz w:val="24"/>
            <w:szCs w:val="24"/>
          </w:rPr>
          <w:t xml:space="preserve"> </w:t>
        </w:r>
      </w:ins>
      <w:commentRangeEnd w:id="106"/>
      <w:ins w:id="109" w:author="Melissa Oney" w:date="2021-08-23T11:23:00Z">
        <w:r w:rsidR="00C339B7">
          <w:rPr>
            <w:rStyle w:val="CommentReference"/>
          </w:rPr>
          <w:commentReference w:id="106"/>
        </w:r>
      </w:ins>
      <w:r w:rsidR="00ED3068" w:rsidRPr="008D2FFE">
        <w:rPr>
          <w:sz w:val="24"/>
          <w:szCs w:val="24"/>
        </w:rPr>
        <w:t>percent of costs occur within the first two years</w:t>
      </w:r>
      <w:r w:rsidR="00611A33" w:rsidRPr="008D2FFE">
        <w:rPr>
          <w:sz w:val="24"/>
          <w:szCs w:val="24"/>
        </w:rPr>
        <w:t xml:space="preserve"> (See Appendix Table A2)</w:t>
      </w:r>
      <w:r w:rsidR="00ED3068" w:rsidRPr="00C62C46">
        <w:rPr>
          <w:sz w:val="24"/>
          <w:szCs w:val="24"/>
        </w:rPr>
        <w:t xml:space="preserve">.  </w:t>
      </w:r>
      <w:r w:rsidR="002A3E53" w:rsidRPr="00C62C46">
        <w:rPr>
          <w:sz w:val="24"/>
          <w:szCs w:val="24"/>
        </w:rPr>
        <w:t>Further, we find that differential survival play</w:t>
      </w:r>
      <w:r w:rsidR="00ED3068" w:rsidRPr="00C62C46">
        <w:rPr>
          <w:sz w:val="24"/>
          <w:szCs w:val="24"/>
        </w:rPr>
        <w:t>s</w:t>
      </w:r>
      <w:r w:rsidR="002A3E53" w:rsidRPr="00C62C46">
        <w:rPr>
          <w:sz w:val="24"/>
          <w:szCs w:val="24"/>
        </w:rPr>
        <w:t xml:space="preserve"> a role in the Medicare expenditures, albeit a relatively </w:t>
      </w:r>
      <w:r w:rsidR="00ED3068" w:rsidRPr="00C62C46">
        <w:rPr>
          <w:sz w:val="24"/>
          <w:szCs w:val="24"/>
        </w:rPr>
        <w:t xml:space="preserve">small </w:t>
      </w:r>
      <w:r w:rsidR="00490C4E" w:rsidRPr="00C62C46">
        <w:rPr>
          <w:sz w:val="24"/>
          <w:szCs w:val="24"/>
        </w:rPr>
        <w:t>one</w:t>
      </w:r>
      <w:r w:rsidR="002A3E53" w:rsidRPr="00C62C46">
        <w:rPr>
          <w:sz w:val="24"/>
          <w:szCs w:val="24"/>
        </w:rPr>
        <w:t>.  If the dementia cohort had the same survival as the control cohort, incremental costs would be $</w:t>
      </w:r>
      <w:ins w:id="110" w:author="Melissa Oney" w:date="2021-08-23T13:36:00Z">
        <w:r w:rsidR="00C62C46" w:rsidRPr="00C62C46">
          <w:rPr>
            <w:sz w:val="24"/>
            <w:szCs w:val="24"/>
          </w:rPr>
          <w:t>7</w:t>
        </w:r>
      </w:ins>
      <w:del w:id="111" w:author="Melissa Oney" w:date="2021-08-23T13:36:00Z">
        <w:r w:rsidR="002A3E53" w:rsidRPr="00C62C46" w:rsidDel="00C62C46">
          <w:rPr>
            <w:sz w:val="24"/>
            <w:szCs w:val="24"/>
          </w:rPr>
          <w:delText>2</w:delText>
        </w:r>
      </w:del>
      <w:r w:rsidR="002A3E53" w:rsidRPr="00C62C46">
        <w:rPr>
          <w:sz w:val="24"/>
          <w:szCs w:val="24"/>
        </w:rPr>
        <w:t>,</w:t>
      </w:r>
      <w:del w:id="112" w:author="Melissa Oney" w:date="2021-08-23T13:36:00Z">
        <w:r w:rsidR="00D44FC1" w:rsidRPr="00C62C46" w:rsidDel="00C62C46">
          <w:rPr>
            <w:sz w:val="24"/>
            <w:szCs w:val="24"/>
          </w:rPr>
          <w:delText>498</w:delText>
        </w:r>
      </w:del>
      <w:ins w:id="113" w:author="Melissa Oney" w:date="2021-08-23T13:36:00Z">
        <w:r w:rsidR="00C62C46" w:rsidRPr="00C62C46">
          <w:rPr>
            <w:sz w:val="24"/>
            <w:szCs w:val="24"/>
          </w:rPr>
          <w:t>825</w:t>
        </w:r>
      </w:ins>
      <w:r w:rsidR="002A3E53" w:rsidRPr="00C62C46">
        <w:rPr>
          <w:sz w:val="24"/>
          <w:szCs w:val="24"/>
        </w:rPr>
        <w:t xml:space="preserve"> </w:t>
      </w:r>
      <w:r w:rsidR="003032DF" w:rsidRPr="00C62C46">
        <w:rPr>
          <w:sz w:val="24"/>
          <w:szCs w:val="24"/>
        </w:rPr>
        <w:t>(95%</w:t>
      </w:r>
      <w:r w:rsidR="00E62411" w:rsidRPr="00C62C46">
        <w:rPr>
          <w:sz w:val="24"/>
          <w:szCs w:val="24"/>
        </w:rPr>
        <w:t xml:space="preserve"> </w:t>
      </w:r>
      <w:r w:rsidR="003032DF" w:rsidRPr="00C62C46">
        <w:rPr>
          <w:sz w:val="24"/>
          <w:szCs w:val="24"/>
        </w:rPr>
        <w:t>CI:</w:t>
      </w:r>
      <w:r w:rsidR="00E62411" w:rsidRPr="00C62C46">
        <w:rPr>
          <w:sz w:val="24"/>
          <w:szCs w:val="24"/>
        </w:rPr>
        <w:t xml:space="preserve"> -$</w:t>
      </w:r>
      <w:ins w:id="114" w:author="Melissa Oney" w:date="2021-08-23T13:36:00Z">
        <w:r w:rsidR="00C62C46" w:rsidRPr="00C62C46">
          <w:rPr>
            <w:sz w:val="24"/>
            <w:szCs w:val="24"/>
          </w:rPr>
          <w:t>9</w:t>
        </w:r>
      </w:ins>
      <w:del w:id="115" w:author="Melissa Oney" w:date="2021-08-23T13:36:00Z">
        <w:r w:rsidR="00D44FC1" w:rsidRPr="00C62C46" w:rsidDel="00C62C46">
          <w:rPr>
            <w:sz w:val="24"/>
            <w:szCs w:val="24"/>
          </w:rPr>
          <w:delText>3</w:delText>
        </w:r>
      </w:del>
      <w:r w:rsidR="00E62411" w:rsidRPr="00C62C46">
        <w:rPr>
          <w:sz w:val="24"/>
          <w:szCs w:val="24"/>
        </w:rPr>
        <w:t>,</w:t>
      </w:r>
      <w:del w:id="116" w:author="Melissa Oney" w:date="2021-08-23T13:36:00Z">
        <w:r w:rsidR="00D44FC1" w:rsidRPr="00C62C46" w:rsidDel="00C62C46">
          <w:rPr>
            <w:sz w:val="24"/>
            <w:szCs w:val="24"/>
          </w:rPr>
          <w:delText>5</w:delText>
        </w:r>
        <w:r w:rsidR="00E62411" w:rsidRPr="00C62C46" w:rsidDel="00C62C46">
          <w:rPr>
            <w:sz w:val="24"/>
            <w:szCs w:val="24"/>
          </w:rPr>
          <w:delText>0</w:delText>
        </w:r>
        <w:r w:rsidR="00D44FC1" w:rsidRPr="00C62C46" w:rsidDel="00C62C46">
          <w:rPr>
            <w:sz w:val="24"/>
            <w:szCs w:val="24"/>
          </w:rPr>
          <w:delText>4</w:delText>
        </w:r>
      </w:del>
      <w:ins w:id="117" w:author="Melissa Oney" w:date="2021-08-23T13:36:00Z">
        <w:r w:rsidR="00C62C46" w:rsidRPr="00C62C46">
          <w:rPr>
            <w:sz w:val="24"/>
            <w:szCs w:val="24"/>
          </w:rPr>
          <w:t>198</w:t>
        </w:r>
      </w:ins>
      <w:r w:rsidR="00E62411" w:rsidRPr="00C62C46">
        <w:rPr>
          <w:sz w:val="24"/>
          <w:szCs w:val="24"/>
        </w:rPr>
        <w:t>; -$</w:t>
      </w:r>
      <w:del w:id="118" w:author="Melissa Oney" w:date="2021-08-23T13:36:00Z">
        <w:r w:rsidR="00D44FC1" w:rsidRPr="00C62C46" w:rsidDel="00C62C46">
          <w:rPr>
            <w:sz w:val="24"/>
            <w:szCs w:val="24"/>
          </w:rPr>
          <w:delText>1</w:delText>
        </w:r>
      </w:del>
      <w:ins w:id="119" w:author="Melissa Oney" w:date="2021-08-23T13:36:00Z">
        <w:r w:rsidR="00C62C46" w:rsidRPr="00C62C46">
          <w:rPr>
            <w:sz w:val="24"/>
            <w:szCs w:val="24"/>
          </w:rPr>
          <w:t>6</w:t>
        </w:r>
      </w:ins>
      <w:r w:rsidR="00D44FC1" w:rsidRPr="00C62C46">
        <w:rPr>
          <w:sz w:val="24"/>
          <w:szCs w:val="24"/>
        </w:rPr>
        <w:t>,</w:t>
      </w:r>
      <w:del w:id="120" w:author="Melissa Oney" w:date="2021-08-23T13:36:00Z">
        <w:r w:rsidR="00D44FC1" w:rsidRPr="00C62C46" w:rsidDel="00C62C46">
          <w:rPr>
            <w:sz w:val="24"/>
            <w:szCs w:val="24"/>
          </w:rPr>
          <w:delText>316</w:delText>
        </w:r>
      </w:del>
      <w:ins w:id="121" w:author="Melissa Oney" w:date="2021-08-23T13:36:00Z">
        <w:r w:rsidR="00C62C46" w:rsidRPr="00C62C46">
          <w:rPr>
            <w:sz w:val="24"/>
            <w:szCs w:val="24"/>
          </w:rPr>
          <w:t>476</w:t>
        </w:r>
      </w:ins>
      <w:r w:rsidR="003032DF" w:rsidRPr="00C62C46">
        <w:rPr>
          <w:sz w:val="24"/>
          <w:szCs w:val="24"/>
        </w:rPr>
        <w:t>)</w:t>
      </w:r>
      <w:r w:rsidR="00E62411" w:rsidRPr="00C62C46">
        <w:rPr>
          <w:sz w:val="24"/>
          <w:szCs w:val="24"/>
        </w:rPr>
        <w:t xml:space="preserve"> </w:t>
      </w:r>
      <w:r w:rsidR="002A3E53" w:rsidRPr="00C62C46">
        <w:rPr>
          <w:sz w:val="24"/>
          <w:szCs w:val="24"/>
        </w:rPr>
        <w:t>higher over 5 years.</w:t>
      </w:r>
      <w:r w:rsidR="00825290" w:rsidRPr="00C62C46">
        <w:rPr>
          <w:sz w:val="24"/>
          <w:szCs w:val="24"/>
        </w:rPr>
        <w:t xml:space="preserve"> </w:t>
      </w:r>
    </w:p>
    <w:p w14:paraId="7909C4C1" w14:textId="752B3CA8" w:rsidR="00C62C46" w:rsidRPr="00C62C46" w:rsidDel="00C62C46" w:rsidRDefault="00C62C46" w:rsidP="00C62C46">
      <w:pPr>
        <w:rPr>
          <w:del w:id="122" w:author="Melissa Oney" w:date="2021-08-23T13:36:00Z"/>
          <w:sz w:val="24"/>
          <w:szCs w:val="24"/>
        </w:rPr>
      </w:pPr>
    </w:p>
    <w:p w14:paraId="6C5BCAA4" w14:textId="5DBBA75F" w:rsidR="002A3E53" w:rsidRDefault="002A3E53" w:rsidP="00E831E0">
      <w:pPr>
        <w:rPr>
          <w:sz w:val="24"/>
          <w:szCs w:val="24"/>
        </w:rPr>
      </w:pPr>
      <w:r w:rsidRPr="00D06483">
        <w:rPr>
          <w:sz w:val="24"/>
          <w:szCs w:val="24"/>
        </w:rPr>
        <w:t xml:space="preserve">Medicaid expenditures on the dementia cohort </w:t>
      </w:r>
      <w:r w:rsidR="000271FB" w:rsidRPr="00D06483">
        <w:rPr>
          <w:sz w:val="24"/>
          <w:szCs w:val="24"/>
        </w:rPr>
        <w:t xml:space="preserve">overall </w:t>
      </w:r>
      <w:r w:rsidRPr="00D06483">
        <w:rPr>
          <w:sz w:val="24"/>
          <w:szCs w:val="24"/>
        </w:rPr>
        <w:t xml:space="preserve">are </w:t>
      </w:r>
      <w:r w:rsidR="000271FB" w:rsidRPr="00D06483">
        <w:rPr>
          <w:sz w:val="24"/>
          <w:szCs w:val="24"/>
        </w:rPr>
        <w:t xml:space="preserve">much lower than </w:t>
      </w:r>
      <w:r w:rsidRPr="00D06483">
        <w:rPr>
          <w:sz w:val="24"/>
          <w:szCs w:val="24"/>
        </w:rPr>
        <w:t>the Medicare expenditures within the first five years from diagnosis, totaling $</w:t>
      </w:r>
      <w:r w:rsidR="00D52275" w:rsidRPr="00D06483">
        <w:rPr>
          <w:sz w:val="24"/>
          <w:szCs w:val="24"/>
        </w:rPr>
        <w:t>1</w:t>
      </w:r>
      <w:del w:id="123" w:author="Melissa Oney" w:date="2021-08-16T13:02:00Z">
        <w:r w:rsidR="00E54DC9" w:rsidRPr="00D06483" w:rsidDel="00266FD7">
          <w:rPr>
            <w:sz w:val="24"/>
            <w:szCs w:val="24"/>
          </w:rPr>
          <w:delText>6</w:delText>
        </w:r>
      </w:del>
      <w:ins w:id="124" w:author="Melissa Oney" w:date="2021-08-16T13:02:00Z">
        <w:r w:rsidR="00266FD7" w:rsidRPr="0059456B">
          <w:rPr>
            <w:sz w:val="24"/>
            <w:szCs w:val="24"/>
          </w:rPr>
          <w:t>2</w:t>
        </w:r>
      </w:ins>
      <w:r w:rsidR="00D52275" w:rsidRPr="00D06483">
        <w:rPr>
          <w:sz w:val="24"/>
          <w:szCs w:val="24"/>
        </w:rPr>
        <w:t>,</w:t>
      </w:r>
      <w:del w:id="125" w:author="Melissa Oney" w:date="2021-08-16T13:02:00Z">
        <w:r w:rsidR="00E54DC9" w:rsidRPr="00D06483" w:rsidDel="00266FD7">
          <w:rPr>
            <w:sz w:val="24"/>
            <w:szCs w:val="24"/>
          </w:rPr>
          <w:delText>106</w:delText>
        </w:r>
        <w:r w:rsidR="00E62411" w:rsidRPr="00D06483" w:rsidDel="00266FD7">
          <w:rPr>
            <w:sz w:val="24"/>
            <w:szCs w:val="24"/>
          </w:rPr>
          <w:delText xml:space="preserve"> </w:delText>
        </w:r>
      </w:del>
      <w:ins w:id="126" w:author="Melissa Oney" w:date="2021-08-16T13:02:00Z">
        <w:r w:rsidR="00266FD7" w:rsidRPr="0059456B">
          <w:rPr>
            <w:sz w:val="24"/>
            <w:szCs w:val="24"/>
          </w:rPr>
          <w:t xml:space="preserve">395 </w:t>
        </w:r>
      </w:ins>
      <w:r w:rsidR="003032DF" w:rsidRPr="00D06483">
        <w:rPr>
          <w:sz w:val="24"/>
          <w:szCs w:val="24"/>
        </w:rPr>
        <w:t>(95%</w:t>
      </w:r>
      <w:r w:rsidR="00E62411" w:rsidRPr="00D06483">
        <w:rPr>
          <w:sz w:val="24"/>
          <w:szCs w:val="24"/>
        </w:rPr>
        <w:t xml:space="preserve"> </w:t>
      </w:r>
      <w:r w:rsidR="003032DF" w:rsidRPr="00D06483">
        <w:rPr>
          <w:sz w:val="24"/>
          <w:szCs w:val="24"/>
        </w:rPr>
        <w:t>CI:</w:t>
      </w:r>
      <w:r w:rsidR="00A53C5F" w:rsidRPr="00D06483">
        <w:rPr>
          <w:sz w:val="24"/>
          <w:szCs w:val="24"/>
        </w:rPr>
        <w:t xml:space="preserve"> </w:t>
      </w:r>
      <w:r w:rsidR="00E62411" w:rsidRPr="00D06483">
        <w:rPr>
          <w:sz w:val="24"/>
          <w:szCs w:val="24"/>
        </w:rPr>
        <w:t>$</w:t>
      </w:r>
      <w:r w:rsidR="00E54DC9" w:rsidRPr="00D06483">
        <w:rPr>
          <w:sz w:val="24"/>
          <w:szCs w:val="24"/>
        </w:rPr>
        <w:t>1</w:t>
      </w:r>
      <w:del w:id="127" w:author="Melissa Oney" w:date="2021-08-16T13:02:00Z">
        <w:r w:rsidR="00E54DC9" w:rsidRPr="00D06483" w:rsidDel="00266FD7">
          <w:rPr>
            <w:sz w:val="24"/>
            <w:szCs w:val="24"/>
          </w:rPr>
          <w:delText>4</w:delText>
        </w:r>
      </w:del>
      <w:ins w:id="128" w:author="Melissa Oney" w:date="2021-08-16T13:02:00Z">
        <w:r w:rsidR="00266FD7" w:rsidRPr="0059456B">
          <w:rPr>
            <w:sz w:val="24"/>
            <w:szCs w:val="24"/>
          </w:rPr>
          <w:t>0</w:t>
        </w:r>
      </w:ins>
      <w:r w:rsidR="00E62411" w:rsidRPr="00D06483">
        <w:rPr>
          <w:sz w:val="24"/>
          <w:szCs w:val="24"/>
        </w:rPr>
        <w:t>,</w:t>
      </w:r>
      <w:del w:id="129" w:author="Melissa Oney" w:date="2021-08-16T13:02:00Z">
        <w:r w:rsidR="00E54DC9" w:rsidRPr="00D06483" w:rsidDel="00266FD7">
          <w:rPr>
            <w:sz w:val="24"/>
            <w:szCs w:val="24"/>
          </w:rPr>
          <w:delText>017</w:delText>
        </w:r>
      </w:del>
      <w:ins w:id="130" w:author="Melissa Oney" w:date="2021-08-16T13:02:00Z">
        <w:r w:rsidR="00266FD7" w:rsidRPr="0059456B">
          <w:rPr>
            <w:sz w:val="24"/>
            <w:szCs w:val="24"/>
          </w:rPr>
          <w:t>847</w:t>
        </w:r>
      </w:ins>
      <w:r w:rsidR="00E62411" w:rsidRPr="00D06483">
        <w:rPr>
          <w:sz w:val="24"/>
          <w:szCs w:val="24"/>
        </w:rPr>
        <w:t>; $</w:t>
      </w:r>
      <w:r w:rsidR="00E54DC9" w:rsidRPr="00D06483">
        <w:rPr>
          <w:sz w:val="24"/>
          <w:szCs w:val="24"/>
        </w:rPr>
        <w:t>1</w:t>
      </w:r>
      <w:del w:id="131" w:author="Melissa Oney" w:date="2021-08-16T13:02:00Z">
        <w:r w:rsidR="00E54DC9" w:rsidRPr="00D06483" w:rsidDel="00266FD7">
          <w:rPr>
            <w:sz w:val="24"/>
            <w:szCs w:val="24"/>
          </w:rPr>
          <w:delText>8</w:delText>
        </w:r>
      </w:del>
      <w:ins w:id="132" w:author="Melissa Oney" w:date="2021-08-16T13:02:00Z">
        <w:r w:rsidR="00266FD7" w:rsidRPr="0059456B">
          <w:rPr>
            <w:sz w:val="24"/>
            <w:szCs w:val="24"/>
          </w:rPr>
          <w:t>3</w:t>
        </w:r>
      </w:ins>
      <w:r w:rsidR="00E62411" w:rsidRPr="00D06483">
        <w:rPr>
          <w:sz w:val="24"/>
          <w:szCs w:val="24"/>
        </w:rPr>
        <w:t>,</w:t>
      </w:r>
      <w:del w:id="133" w:author="Melissa Oney" w:date="2021-08-16T13:02:00Z">
        <w:r w:rsidR="00E54DC9" w:rsidRPr="00D06483" w:rsidDel="00266FD7">
          <w:rPr>
            <w:sz w:val="24"/>
            <w:szCs w:val="24"/>
          </w:rPr>
          <w:delText>247</w:delText>
        </w:r>
      </w:del>
      <w:ins w:id="134" w:author="Melissa Oney" w:date="2021-08-16T13:02:00Z">
        <w:r w:rsidR="00266FD7" w:rsidRPr="0059456B">
          <w:rPr>
            <w:sz w:val="24"/>
            <w:szCs w:val="24"/>
          </w:rPr>
          <w:t>981</w:t>
        </w:r>
      </w:ins>
      <w:r w:rsidR="003032DF" w:rsidRPr="00D06483">
        <w:rPr>
          <w:sz w:val="24"/>
          <w:szCs w:val="24"/>
        </w:rPr>
        <w:t>)</w:t>
      </w:r>
      <w:r w:rsidRPr="00D06483">
        <w:rPr>
          <w:sz w:val="24"/>
          <w:szCs w:val="24"/>
        </w:rPr>
        <w:t xml:space="preserve">.  However, the estimate of the incremental cost due to ADRD is </w:t>
      </w:r>
      <w:r w:rsidR="00D52275" w:rsidRPr="0059456B">
        <w:rPr>
          <w:sz w:val="24"/>
          <w:szCs w:val="24"/>
          <w:highlight w:val="yellow"/>
        </w:rPr>
        <w:t xml:space="preserve">only slightly lower </w:t>
      </w:r>
      <w:r w:rsidR="00D52275" w:rsidRPr="00D06483">
        <w:rPr>
          <w:sz w:val="24"/>
          <w:szCs w:val="24"/>
        </w:rPr>
        <w:t>in Medicare than Medicaid</w:t>
      </w:r>
      <w:r w:rsidRPr="00D06483">
        <w:rPr>
          <w:sz w:val="24"/>
          <w:szCs w:val="24"/>
        </w:rPr>
        <w:t>, at $</w:t>
      </w:r>
      <w:del w:id="135" w:author="Melissa Oney" w:date="2021-08-16T13:04:00Z">
        <w:r w:rsidR="00D52275" w:rsidRPr="00D06483" w:rsidDel="00953F9D">
          <w:rPr>
            <w:sz w:val="24"/>
            <w:szCs w:val="24"/>
          </w:rPr>
          <w:delText>12</w:delText>
        </w:r>
      </w:del>
      <w:ins w:id="136" w:author="Melissa Oney" w:date="2021-08-16T13:04:00Z">
        <w:r w:rsidR="00953F9D" w:rsidRPr="0059456B">
          <w:rPr>
            <w:sz w:val="24"/>
            <w:szCs w:val="24"/>
          </w:rPr>
          <w:t>8</w:t>
        </w:r>
      </w:ins>
      <w:r w:rsidR="00D52275" w:rsidRPr="00D06483">
        <w:rPr>
          <w:sz w:val="24"/>
          <w:szCs w:val="24"/>
        </w:rPr>
        <w:t>,</w:t>
      </w:r>
      <w:del w:id="137" w:author="Melissa Oney" w:date="2021-08-16T13:04:00Z">
        <w:r w:rsidR="00E54DC9" w:rsidRPr="00D06483" w:rsidDel="00953F9D">
          <w:rPr>
            <w:sz w:val="24"/>
            <w:szCs w:val="24"/>
          </w:rPr>
          <w:delText>42</w:delText>
        </w:r>
        <w:r w:rsidR="00D52275" w:rsidRPr="00D06483" w:rsidDel="00953F9D">
          <w:rPr>
            <w:sz w:val="24"/>
            <w:szCs w:val="24"/>
          </w:rPr>
          <w:delText>5</w:delText>
        </w:r>
        <w:r w:rsidR="003032DF" w:rsidRPr="00D06483" w:rsidDel="00953F9D">
          <w:rPr>
            <w:sz w:val="24"/>
            <w:szCs w:val="24"/>
          </w:rPr>
          <w:delText xml:space="preserve"> </w:delText>
        </w:r>
      </w:del>
      <w:ins w:id="138" w:author="Melissa Oney" w:date="2021-08-16T13:04:00Z">
        <w:r w:rsidR="00953F9D" w:rsidRPr="0059456B">
          <w:rPr>
            <w:sz w:val="24"/>
            <w:szCs w:val="24"/>
          </w:rPr>
          <w:t xml:space="preserve">833 </w:t>
        </w:r>
      </w:ins>
      <w:r w:rsidR="003032DF" w:rsidRPr="00D06483">
        <w:rPr>
          <w:sz w:val="24"/>
          <w:szCs w:val="24"/>
        </w:rPr>
        <w:t>(95%</w:t>
      </w:r>
      <w:r w:rsidR="00E62411" w:rsidRPr="00D06483">
        <w:rPr>
          <w:sz w:val="24"/>
          <w:szCs w:val="24"/>
        </w:rPr>
        <w:t xml:space="preserve"> </w:t>
      </w:r>
      <w:r w:rsidR="003032DF" w:rsidRPr="00D06483">
        <w:rPr>
          <w:sz w:val="24"/>
          <w:szCs w:val="24"/>
        </w:rPr>
        <w:t>CI:</w:t>
      </w:r>
      <w:r w:rsidR="00E62411" w:rsidRPr="00D06483">
        <w:rPr>
          <w:sz w:val="24"/>
          <w:szCs w:val="24"/>
        </w:rPr>
        <w:t xml:space="preserve"> $</w:t>
      </w:r>
      <w:del w:id="139" w:author="Melissa Oney" w:date="2021-08-16T13:04:00Z">
        <w:r w:rsidR="00E62411" w:rsidRPr="00D06483" w:rsidDel="00953F9D">
          <w:rPr>
            <w:sz w:val="24"/>
            <w:szCs w:val="24"/>
          </w:rPr>
          <w:delText>1</w:delText>
        </w:r>
        <w:r w:rsidR="00E54DC9" w:rsidRPr="00D06483" w:rsidDel="00953F9D">
          <w:rPr>
            <w:sz w:val="24"/>
            <w:szCs w:val="24"/>
          </w:rPr>
          <w:delText>0</w:delText>
        </w:r>
      </w:del>
      <w:ins w:id="140" w:author="Melissa Oney" w:date="2021-08-16T13:04:00Z">
        <w:r w:rsidR="00953F9D" w:rsidRPr="0059456B">
          <w:rPr>
            <w:sz w:val="24"/>
            <w:szCs w:val="24"/>
          </w:rPr>
          <w:t>7</w:t>
        </w:r>
      </w:ins>
      <w:r w:rsidR="00E62411" w:rsidRPr="00D06483">
        <w:rPr>
          <w:sz w:val="24"/>
          <w:szCs w:val="24"/>
        </w:rPr>
        <w:t>,</w:t>
      </w:r>
      <w:r w:rsidR="00E54DC9" w:rsidRPr="00D06483">
        <w:rPr>
          <w:sz w:val="24"/>
          <w:szCs w:val="24"/>
        </w:rPr>
        <w:t>2</w:t>
      </w:r>
      <w:ins w:id="141" w:author="Melissa Oney" w:date="2021-08-16T13:05:00Z">
        <w:r w:rsidR="00953F9D" w:rsidRPr="0059456B">
          <w:rPr>
            <w:sz w:val="24"/>
            <w:szCs w:val="24"/>
          </w:rPr>
          <w:t>67</w:t>
        </w:r>
      </w:ins>
      <w:del w:id="142" w:author="Melissa Oney" w:date="2021-08-16T13:05:00Z">
        <w:r w:rsidR="00E54DC9" w:rsidRPr="00D06483" w:rsidDel="00953F9D">
          <w:rPr>
            <w:sz w:val="24"/>
            <w:szCs w:val="24"/>
          </w:rPr>
          <w:delText>55</w:delText>
        </w:r>
      </w:del>
      <w:r w:rsidR="00E62411" w:rsidRPr="00D06483">
        <w:rPr>
          <w:sz w:val="24"/>
          <w:szCs w:val="24"/>
        </w:rPr>
        <w:t>; $</w:t>
      </w:r>
      <w:r w:rsidR="00E54DC9" w:rsidRPr="00D06483">
        <w:rPr>
          <w:sz w:val="24"/>
          <w:szCs w:val="24"/>
        </w:rPr>
        <w:t>1</w:t>
      </w:r>
      <w:del w:id="143" w:author="Melissa Oney" w:date="2021-08-16T13:05:00Z">
        <w:r w:rsidR="00E54DC9" w:rsidRPr="00D06483" w:rsidDel="00953F9D">
          <w:rPr>
            <w:sz w:val="24"/>
            <w:szCs w:val="24"/>
          </w:rPr>
          <w:delText>4</w:delText>
        </w:r>
      </w:del>
      <w:ins w:id="144" w:author="Melissa Oney" w:date="2021-08-16T13:05:00Z">
        <w:r w:rsidR="00953F9D" w:rsidRPr="0059456B">
          <w:rPr>
            <w:sz w:val="24"/>
            <w:szCs w:val="24"/>
          </w:rPr>
          <w:t>0</w:t>
        </w:r>
      </w:ins>
      <w:r w:rsidR="00E62411" w:rsidRPr="00D06483">
        <w:rPr>
          <w:sz w:val="24"/>
          <w:szCs w:val="24"/>
        </w:rPr>
        <w:t>,</w:t>
      </w:r>
      <w:del w:id="145" w:author="Melissa Oney" w:date="2021-08-16T13:05:00Z">
        <w:r w:rsidR="00E54DC9" w:rsidRPr="00D06483" w:rsidDel="00953F9D">
          <w:rPr>
            <w:sz w:val="24"/>
            <w:szCs w:val="24"/>
          </w:rPr>
          <w:delText>6</w:delText>
        </w:r>
        <w:r w:rsidR="00E62411" w:rsidRPr="00D06483" w:rsidDel="00953F9D">
          <w:rPr>
            <w:sz w:val="24"/>
            <w:szCs w:val="24"/>
          </w:rPr>
          <w:delText>4</w:delText>
        </w:r>
        <w:r w:rsidR="00E54DC9" w:rsidRPr="00D06483" w:rsidDel="00953F9D">
          <w:rPr>
            <w:sz w:val="24"/>
            <w:szCs w:val="24"/>
          </w:rPr>
          <w:delText>2</w:delText>
        </w:r>
      </w:del>
      <w:ins w:id="146" w:author="Melissa Oney" w:date="2021-08-16T13:05:00Z">
        <w:r w:rsidR="00953F9D" w:rsidRPr="0059456B">
          <w:rPr>
            <w:sz w:val="24"/>
            <w:szCs w:val="24"/>
          </w:rPr>
          <w:t>509</w:t>
        </w:r>
      </w:ins>
      <w:r w:rsidR="003032DF" w:rsidRPr="00D06483">
        <w:rPr>
          <w:sz w:val="24"/>
          <w:szCs w:val="24"/>
        </w:rPr>
        <w:t>)</w:t>
      </w:r>
      <w:r w:rsidRPr="00D06483">
        <w:rPr>
          <w:sz w:val="24"/>
          <w:szCs w:val="24"/>
        </w:rPr>
        <w:t xml:space="preserve">, since </w:t>
      </w:r>
      <w:r w:rsidR="000271FB" w:rsidRPr="00D06483">
        <w:rPr>
          <w:sz w:val="24"/>
          <w:szCs w:val="24"/>
        </w:rPr>
        <w:t xml:space="preserve">the model predicts that </w:t>
      </w:r>
      <w:r w:rsidRPr="00D06483">
        <w:rPr>
          <w:sz w:val="24"/>
          <w:szCs w:val="24"/>
        </w:rPr>
        <w:t xml:space="preserve">Medicaid </w:t>
      </w:r>
      <w:r w:rsidR="000271FB" w:rsidRPr="00D06483">
        <w:rPr>
          <w:sz w:val="24"/>
          <w:szCs w:val="24"/>
        </w:rPr>
        <w:t xml:space="preserve">would pay </w:t>
      </w:r>
      <w:r w:rsidRPr="00D06483">
        <w:rPr>
          <w:sz w:val="24"/>
          <w:szCs w:val="24"/>
        </w:rPr>
        <w:t xml:space="preserve">relatively little </w:t>
      </w:r>
      <w:r w:rsidR="000271FB" w:rsidRPr="00D06483">
        <w:rPr>
          <w:sz w:val="24"/>
          <w:szCs w:val="24"/>
        </w:rPr>
        <w:t xml:space="preserve">if </w:t>
      </w:r>
      <w:r w:rsidR="00ED3068" w:rsidRPr="008D2FFE">
        <w:rPr>
          <w:sz w:val="24"/>
          <w:szCs w:val="24"/>
        </w:rPr>
        <w:t xml:space="preserve">the cohort </w:t>
      </w:r>
      <w:r w:rsidR="000271FB" w:rsidRPr="008D2FFE">
        <w:rPr>
          <w:sz w:val="24"/>
          <w:szCs w:val="24"/>
        </w:rPr>
        <w:t>did not have dementia</w:t>
      </w:r>
      <w:r w:rsidRPr="008D2FFE">
        <w:rPr>
          <w:sz w:val="24"/>
          <w:szCs w:val="24"/>
        </w:rPr>
        <w:t xml:space="preserve">. </w:t>
      </w:r>
      <w:r w:rsidRPr="0059456B">
        <w:rPr>
          <w:sz w:val="24"/>
          <w:szCs w:val="24"/>
          <w:highlight w:val="yellow"/>
        </w:rPr>
        <w:t xml:space="preserve">Differential survival </w:t>
      </w:r>
      <w:r w:rsidR="000271FB" w:rsidRPr="0059456B">
        <w:rPr>
          <w:sz w:val="24"/>
          <w:szCs w:val="24"/>
          <w:highlight w:val="yellow"/>
        </w:rPr>
        <w:t xml:space="preserve">again </w:t>
      </w:r>
      <w:r w:rsidRPr="0059456B">
        <w:rPr>
          <w:sz w:val="24"/>
          <w:szCs w:val="24"/>
          <w:highlight w:val="yellow"/>
        </w:rPr>
        <w:t xml:space="preserve">plays very little role in the incremental Medicaid costs. </w:t>
      </w:r>
      <w:r w:rsidR="00ED3068" w:rsidRPr="00D06483">
        <w:rPr>
          <w:sz w:val="24"/>
          <w:szCs w:val="24"/>
        </w:rPr>
        <w:t>It is a</w:t>
      </w:r>
      <w:r w:rsidRPr="00D06483">
        <w:rPr>
          <w:sz w:val="24"/>
          <w:szCs w:val="24"/>
        </w:rPr>
        <w:t>lso worth noting that, unlike the unadjusted time trends shown in Figure 1,</w:t>
      </w:r>
      <w:r w:rsidRPr="00CC4669">
        <w:rPr>
          <w:sz w:val="24"/>
          <w:szCs w:val="24"/>
        </w:rPr>
        <w:t xml:space="preserve"> the adjusted </w:t>
      </w:r>
      <w:r w:rsidR="00ED3068" w:rsidRPr="00D06483">
        <w:rPr>
          <w:sz w:val="24"/>
          <w:szCs w:val="24"/>
        </w:rPr>
        <w:t xml:space="preserve">Medicaid expenditures </w:t>
      </w:r>
      <w:r w:rsidRPr="00D06483">
        <w:rPr>
          <w:sz w:val="24"/>
          <w:szCs w:val="24"/>
        </w:rPr>
        <w:t>are fairly sta</w:t>
      </w:r>
      <w:r w:rsidR="000271FB" w:rsidRPr="00D06483">
        <w:rPr>
          <w:sz w:val="24"/>
          <w:szCs w:val="24"/>
        </w:rPr>
        <w:t>ble over time, ranging from $2,</w:t>
      </w:r>
      <w:del w:id="147" w:author="Melissa Oney" w:date="2021-08-16T13:25:00Z">
        <w:r w:rsidR="00BA5A0F" w:rsidRPr="00D06483" w:rsidDel="00165FB9">
          <w:rPr>
            <w:sz w:val="24"/>
            <w:szCs w:val="24"/>
          </w:rPr>
          <w:delText>9</w:delText>
        </w:r>
        <w:r w:rsidR="00D52275" w:rsidRPr="00D06483" w:rsidDel="00165FB9">
          <w:rPr>
            <w:sz w:val="24"/>
            <w:szCs w:val="24"/>
          </w:rPr>
          <w:delText>3</w:delText>
        </w:r>
        <w:r w:rsidR="00BA5A0F" w:rsidRPr="00D06483" w:rsidDel="00165FB9">
          <w:rPr>
            <w:sz w:val="24"/>
            <w:szCs w:val="24"/>
          </w:rPr>
          <w:delText>6</w:delText>
        </w:r>
        <w:r w:rsidRPr="008D2FFE" w:rsidDel="00165FB9">
          <w:rPr>
            <w:sz w:val="24"/>
            <w:szCs w:val="24"/>
          </w:rPr>
          <w:delText xml:space="preserve"> </w:delText>
        </w:r>
      </w:del>
      <w:ins w:id="148" w:author="Melissa Oney" w:date="2021-08-16T13:25:00Z">
        <w:r w:rsidR="00165FB9" w:rsidRPr="0059456B">
          <w:rPr>
            <w:sz w:val="24"/>
            <w:szCs w:val="24"/>
          </w:rPr>
          <w:t>324</w:t>
        </w:r>
        <w:r w:rsidR="00165FB9" w:rsidRPr="00D06483">
          <w:rPr>
            <w:sz w:val="24"/>
            <w:szCs w:val="24"/>
          </w:rPr>
          <w:t xml:space="preserve"> </w:t>
        </w:r>
      </w:ins>
      <w:r w:rsidRPr="00D06483">
        <w:rPr>
          <w:sz w:val="24"/>
          <w:szCs w:val="24"/>
        </w:rPr>
        <w:t>to $</w:t>
      </w:r>
      <w:ins w:id="149" w:author="Melissa Oney" w:date="2021-08-16T13:25:00Z">
        <w:r w:rsidR="00165FB9" w:rsidRPr="0059456B">
          <w:rPr>
            <w:sz w:val="24"/>
            <w:szCs w:val="24"/>
          </w:rPr>
          <w:t>2</w:t>
        </w:r>
      </w:ins>
      <w:del w:id="150" w:author="Melissa Oney" w:date="2021-08-16T13:25:00Z">
        <w:r w:rsidR="00F576D9" w:rsidRPr="00D06483" w:rsidDel="00165FB9">
          <w:rPr>
            <w:sz w:val="24"/>
            <w:szCs w:val="24"/>
          </w:rPr>
          <w:delText>3</w:delText>
        </w:r>
      </w:del>
      <w:r w:rsidR="00D52275" w:rsidRPr="00D06483">
        <w:rPr>
          <w:sz w:val="24"/>
          <w:szCs w:val="24"/>
        </w:rPr>
        <w:t>,</w:t>
      </w:r>
      <w:del w:id="151" w:author="Melissa Oney" w:date="2021-08-16T13:25:00Z">
        <w:r w:rsidR="00F576D9" w:rsidRPr="00D06483" w:rsidDel="00165FB9">
          <w:rPr>
            <w:sz w:val="24"/>
            <w:szCs w:val="24"/>
          </w:rPr>
          <w:delText>400</w:delText>
        </w:r>
      </w:del>
      <w:ins w:id="152" w:author="Melissa Oney" w:date="2021-08-16T13:25:00Z">
        <w:r w:rsidR="00165FB9" w:rsidRPr="0059456B">
          <w:rPr>
            <w:sz w:val="24"/>
            <w:szCs w:val="24"/>
          </w:rPr>
          <w:t>734</w:t>
        </w:r>
      </w:ins>
      <w:r w:rsidRPr="00D06483">
        <w:rPr>
          <w:sz w:val="24"/>
          <w:szCs w:val="24"/>
        </w:rPr>
        <w:t>.</w:t>
      </w:r>
      <w:r w:rsidR="00483B50" w:rsidRPr="00D06483">
        <w:rPr>
          <w:sz w:val="24"/>
          <w:szCs w:val="24"/>
        </w:rPr>
        <w:t xml:space="preserve"> This is due to the fact that Medicaid coverage and </w:t>
      </w:r>
      <w:r w:rsidR="00483B50" w:rsidRPr="008D2FFE">
        <w:rPr>
          <w:sz w:val="24"/>
          <w:szCs w:val="24"/>
        </w:rPr>
        <w:t xml:space="preserve">expenditures are more prevalent </w:t>
      </w:r>
      <w:r w:rsidR="00834CEC" w:rsidRPr="008D2FFE">
        <w:rPr>
          <w:sz w:val="24"/>
          <w:szCs w:val="24"/>
        </w:rPr>
        <w:t xml:space="preserve">near the end of the 5-year window, when </w:t>
      </w:r>
      <w:r w:rsidR="00760384" w:rsidRPr="008D2FFE">
        <w:rPr>
          <w:sz w:val="24"/>
          <w:szCs w:val="24"/>
        </w:rPr>
        <w:t xml:space="preserve">more than </w:t>
      </w:r>
      <w:commentRangeStart w:id="153"/>
      <w:ins w:id="154" w:author="Melissa Oney" w:date="2021-08-23T13:16:00Z">
        <w:r w:rsidR="00896EB7" w:rsidRPr="0059456B">
          <w:rPr>
            <w:sz w:val="24"/>
            <w:szCs w:val="24"/>
          </w:rPr>
          <w:t>35</w:t>
        </w:r>
        <w:commentRangeEnd w:id="153"/>
        <w:r w:rsidR="00896EB7" w:rsidRPr="008D2FFE">
          <w:rPr>
            <w:rStyle w:val="CommentReference"/>
          </w:rPr>
          <w:commentReference w:id="153"/>
        </w:r>
      </w:ins>
      <w:del w:id="155" w:author="Melissa Oney" w:date="2021-08-23T13:16:00Z">
        <w:r w:rsidR="00783A53" w:rsidRPr="008D2FFE" w:rsidDel="00896EB7">
          <w:rPr>
            <w:sz w:val="24"/>
            <w:szCs w:val="24"/>
          </w:rPr>
          <w:delText>67</w:delText>
        </w:r>
      </w:del>
      <w:r w:rsidR="00834CEC" w:rsidRPr="008D2FFE">
        <w:rPr>
          <w:sz w:val="24"/>
          <w:szCs w:val="24"/>
        </w:rPr>
        <w:t xml:space="preserve"> percent of the sample has already died</w:t>
      </w:r>
      <w:r w:rsidR="00483B50" w:rsidRPr="008D2FFE">
        <w:rPr>
          <w:sz w:val="24"/>
          <w:szCs w:val="24"/>
        </w:rPr>
        <w:t>.</w:t>
      </w:r>
    </w:p>
    <w:p w14:paraId="1879F5EF" w14:textId="614C39D7" w:rsidR="00214AA6" w:rsidRDefault="00214AA6" w:rsidP="00214AA6">
      <w:pPr>
        <w:rPr>
          <w:sz w:val="24"/>
          <w:szCs w:val="24"/>
        </w:rPr>
      </w:pPr>
      <w:r>
        <w:rPr>
          <w:sz w:val="24"/>
          <w:szCs w:val="24"/>
        </w:rPr>
        <w:t xml:space="preserve">It is important to note that these incremental costs are </w:t>
      </w:r>
      <w:r w:rsidR="000B2E36">
        <w:rPr>
          <w:sz w:val="24"/>
          <w:szCs w:val="24"/>
        </w:rPr>
        <w:t xml:space="preserve">per person </w:t>
      </w:r>
      <w:r w:rsidR="00FA0B76">
        <w:rPr>
          <w:sz w:val="24"/>
          <w:szCs w:val="24"/>
        </w:rPr>
        <w:t xml:space="preserve">costs </w:t>
      </w:r>
      <w:r>
        <w:rPr>
          <w:sz w:val="24"/>
          <w:szCs w:val="24"/>
        </w:rPr>
        <w:t>for the cohort as a whole, regardless of whether an individual is alive or, in the case of Medicaid expenditures, enrolled in Medicaid. Table 3 presents the average incremental Medicare and Medicaid expenditures for the cohort as a whole and conditional on survival and dual-eligibility stat</w:t>
      </w:r>
      <w:r w:rsidRPr="00D06483">
        <w:rPr>
          <w:sz w:val="24"/>
          <w:szCs w:val="24"/>
        </w:rPr>
        <w:t xml:space="preserve">us. For Medicare, the average incremental expenditures </w:t>
      </w:r>
      <w:ins w:id="156" w:author="Melissa Oney" w:date="2021-08-16T13:58:00Z">
        <w:r w:rsidR="00CC4669" w:rsidRPr="0059456B">
          <w:rPr>
            <w:sz w:val="24"/>
            <w:szCs w:val="24"/>
          </w:rPr>
          <w:t>de</w:t>
        </w:r>
      </w:ins>
      <w:del w:id="157" w:author="Melissa Oney" w:date="2021-08-16T13:58:00Z">
        <w:r w:rsidRPr="00D06483" w:rsidDel="00CC4669">
          <w:rPr>
            <w:sz w:val="24"/>
            <w:szCs w:val="24"/>
          </w:rPr>
          <w:delText>in</w:delText>
        </w:r>
      </w:del>
      <w:r w:rsidRPr="00D06483">
        <w:rPr>
          <w:sz w:val="24"/>
          <w:szCs w:val="24"/>
        </w:rPr>
        <w:t xml:space="preserve">crease when examining expenditures on survivors vs. the entire cohort, </w:t>
      </w:r>
      <w:del w:id="158" w:author="Melissa Oney" w:date="2021-08-16T13:59:00Z">
        <w:r w:rsidRPr="00D06483" w:rsidDel="00CC4669">
          <w:rPr>
            <w:sz w:val="24"/>
            <w:szCs w:val="24"/>
          </w:rPr>
          <w:delText xml:space="preserve">but </w:delText>
        </w:r>
      </w:del>
      <w:ins w:id="159" w:author="Melissa Oney" w:date="2021-08-16T13:59:00Z">
        <w:r w:rsidR="00CC4669" w:rsidRPr="0059456B">
          <w:rPr>
            <w:sz w:val="24"/>
            <w:szCs w:val="24"/>
          </w:rPr>
          <w:t>and</w:t>
        </w:r>
        <w:r w:rsidR="00CC4669" w:rsidRPr="00D06483">
          <w:rPr>
            <w:sz w:val="24"/>
            <w:szCs w:val="24"/>
          </w:rPr>
          <w:t xml:space="preserve"> </w:t>
        </w:r>
      </w:ins>
      <w:r w:rsidRPr="00D06483">
        <w:rPr>
          <w:sz w:val="24"/>
          <w:szCs w:val="24"/>
        </w:rPr>
        <w:t xml:space="preserve">the general pattern remains stable.  For Medicaid, however, the interaction between living a long time with dementia and enrolling in Medicaid changes the time pattern of average incremental expenditures. </w:t>
      </w:r>
      <w:r w:rsidRPr="0059456B">
        <w:rPr>
          <w:sz w:val="24"/>
          <w:szCs w:val="24"/>
          <w:highlight w:val="yellow"/>
        </w:rPr>
        <w:t xml:space="preserve">Among survivors, average expenditures increase with time since diagnosis, and experiences </w:t>
      </w:r>
      <w:commentRangeStart w:id="160"/>
      <w:r w:rsidRPr="0059456B">
        <w:rPr>
          <w:sz w:val="24"/>
          <w:szCs w:val="24"/>
          <w:highlight w:val="yellow"/>
        </w:rPr>
        <w:t xml:space="preserve">exponential </w:t>
      </w:r>
      <w:commentRangeEnd w:id="160"/>
      <w:r w:rsidR="00CE3AD0">
        <w:rPr>
          <w:rStyle w:val="CommentReference"/>
        </w:rPr>
        <w:commentReference w:id="160"/>
      </w:r>
      <w:r w:rsidRPr="0059456B">
        <w:rPr>
          <w:sz w:val="24"/>
          <w:szCs w:val="24"/>
          <w:highlight w:val="yellow"/>
        </w:rPr>
        <w:t>increases when conditioning on those who are both alive and enrolled.</w:t>
      </w:r>
      <w:r>
        <w:rPr>
          <w:sz w:val="24"/>
          <w:szCs w:val="24"/>
        </w:rPr>
        <w:t xml:space="preserve">  </w:t>
      </w:r>
    </w:p>
    <w:p w14:paraId="19DC8B26" w14:textId="61C98B95" w:rsidR="005A1622" w:rsidRDefault="00C1306D" w:rsidP="008F11EF">
      <w:pPr>
        <w:rPr>
          <w:sz w:val="24"/>
          <w:szCs w:val="24"/>
        </w:rPr>
      </w:pPr>
      <w:r w:rsidRPr="00DC7CAA">
        <w:rPr>
          <w:sz w:val="24"/>
          <w:szCs w:val="24"/>
        </w:rPr>
        <w:t xml:space="preserve">Table </w:t>
      </w:r>
      <w:r w:rsidR="00214AA6" w:rsidRPr="00DC7CAA">
        <w:rPr>
          <w:sz w:val="24"/>
          <w:szCs w:val="24"/>
        </w:rPr>
        <w:t>4</w:t>
      </w:r>
      <w:r w:rsidRPr="00DC7CAA">
        <w:rPr>
          <w:sz w:val="24"/>
          <w:szCs w:val="24"/>
        </w:rPr>
        <w:t xml:space="preserve"> breaks down the public </w:t>
      </w:r>
      <w:r w:rsidR="00483B50" w:rsidRPr="00DC7CAA">
        <w:rPr>
          <w:sz w:val="24"/>
          <w:szCs w:val="24"/>
        </w:rPr>
        <w:t xml:space="preserve">expenditures </w:t>
      </w:r>
      <w:r w:rsidRPr="00DC7CAA">
        <w:rPr>
          <w:sz w:val="24"/>
          <w:szCs w:val="24"/>
        </w:rPr>
        <w:t xml:space="preserve">by payer </w:t>
      </w:r>
      <w:r w:rsidR="00834CEC" w:rsidRPr="00DC7CAA">
        <w:rPr>
          <w:sz w:val="24"/>
          <w:szCs w:val="24"/>
        </w:rPr>
        <w:t xml:space="preserve">into their </w:t>
      </w:r>
      <w:r w:rsidRPr="00DC7CAA">
        <w:rPr>
          <w:sz w:val="24"/>
          <w:szCs w:val="24"/>
        </w:rPr>
        <w:t>cost component</w:t>
      </w:r>
      <w:r w:rsidR="00834CEC" w:rsidRPr="00DC7CAA">
        <w:rPr>
          <w:sz w:val="24"/>
          <w:szCs w:val="24"/>
        </w:rPr>
        <w:t>s</w:t>
      </w:r>
      <w:r w:rsidRPr="00DC7CAA">
        <w:rPr>
          <w:sz w:val="24"/>
          <w:szCs w:val="24"/>
        </w:rPr>
        <w:t>.</w:t>
      </w:r>
      <w:r w:rsidR="00840C58" w:rsidRPr="00DC7CAA">
        <w:rPr>
          <w:sz w:val="24"/>
          <w:szCs w:val="24"/>
        </w:rPr>
        <w:t xml:space="preserve"> </w:t>
      </w:r>
      <w:r w:rsidR="00406479" w:rsidRPr="00DC7CAA">
        <w:rPr>
          <w:sz w:val="24"/>
          <w:szCs w:val="24"/>
        </w:rPr>
        <w:t xml:space="preserve">Medicare expenditures </w:t>
      </w:r>
      <w:r w:rsidR="000A3E13" w:rsidRPr="00DC7CAA">
        <w:rPr>
          <w:sz w:val="24"/>
          <w:szCs w:val="24"/>
        </w:rPr>
        <w:t>on</w:t>
      </w:r>
      <w:r w:rsidR="000A3E13" w:rsidRPr="00F655BF">
        <w:rPr>
          <w:sz w:val="24"/>
          <w:szCs w:val="24"/>
        </w:rPr>
        <w:t xml:space="preserve"> </w:t>
      </w:r>
      <w:r w:rsidR="000A3E13" w:rsidRPr="00D06483">
        <w:rPr>
          <w:sz w:val="24"/>
          <w:szCs w:val="24"/>
        </w:rPr>
        <w:t xml:space="preserve">ADRD </w:t>
      </w:r>
      <w:r w:rsidR="00406479" w:rsidRPr="00D06483">
        <w:rPr>
          <w:sz w:val="24"/>
          <w:szCs w:val="24"/>
        </w:rPr>
        <w:t>are driven by inpatient</w:t>
      </w:r>
      <w:r w:rsidR="004A3737" w:rsidRPr="00D06483">
        <w:rPr>
          <w:sz w:val="24"/>
          <w:szCs w:val="24"/>
        </w:rPr>
        <w:t xml:space="preserve">, </w:t>
      </w:r>
      <w:r w:rsidR="002106B4" w:rsidRPr="00D06483">
        <w:rPr>
          <w:sz w:val="24"/>
          <w:szCs w:val="24"/>
        </w:rPr>
        <w:t>SNF</w:t>
      </w:r>
      <w:r w:rsidR="004A3737" w:rsidRPr="00D06483">
        <w:rPr>
          <w:sz w:val="24"/>
          <w:szCs w:val="24"/>
        </w:rPr>
        <w:t xml:space="preserve"> and home health care</w:t>
      </w:r>
      <w:r w:rsidR="00834CEC" w:rsidRPr="00D06483">
        <w:rPr>
          <w:sz w:val="24"/>
          <w:szCs w:val="24"/>
        </w:rPr>
        <w:t xml:space="preserve">, which represent </w:t>
      </w:r>
      <w:del w:id="161" w:author="Melissa Oney" w:date="2021-08-16T14:31:00Z">
        <w:r w:rsidR="00D52275" w:rsidRPr="00D06483" w:rsidDel="001B32B3">
          <w:rPr>
            <w:sz w:val="24"/>
            <w:szCs w:val="24"/>
          </w:rPr>
          <w:delText xml:space="preserve">over </w:delText>
        </w:r>
      </w:del>
      <w:ins w:id="162" w:author="Melissa Oney" w:date="2021-08-16T14:31:00Z">
        <w:r w:rsidR="001B32B3">
          <w:rPr>
            <w:sz w:val="24"/>
            <w:szCs w:val="24"/>
          </w:rPr>
          <w:t>95</w:t>
        </w:r>
      </w:ins>
      <w:del w:id="163" w:author="Melissa Oney" w:date="2021-07-16T17:26:00Z">
        <w:r w:rsidR="00D52275" w:rsidRPr="00D06483" w:rsidDel="00F655BF">
          <w:rPr>
            <w:sz w:val="24"/>
            <w:szCs w:val="24"/>
          </w:rPr>
          <w:delText>8</w:delText>
        </w:r>
      </w:del>
      <w:del w:id="164" w:author="Melissa Oney" w:date="2021-08-16T14:27:00Z">
        <w:r w:rsidR="00834CEC" w:rsidRPr="00D06483" w:rsidDel="001B32B3">
          <w:rPr>
            <w:sz w:val="24"/>
            <w:szCs w:val="24"/>
          </w:rPr>
          <w:delText>0</w:delText>
        </w:r>
      </w:del>
      <w:r w:rsidR="00834CEC" w:rsidRPr="00D06483">
        <w:rPr>
          <w:sz w:val="24"/>
          <w:szCs w:val="24"/>
        </w:rPr>
        <w:t xml:space="preserve"> percent of the incremental</w:t>
      </w:r>
      <w:r w:rsidR="00834CEC" w:rsidRPr="00F655BF">
        <w:rPr>
          <w:sz w:val="24"/>
          <w:szCs w:val="24"/>
        </w:rPr>
        <w:t xml:space="preserve"> costs over the first </w:t>
      </w:r>
      <w:r w:rsidR="001D703D" w:rsidRPr="00F655BF">
        <w:rPr>
          <w:sz w:val="24"/>
          <w:szCs w:val="24"/>
        </w:rPr>
        <w:t>five</w:t>
      </w:r>
      <w:r w:rsidR="00834CEC" w:rsidRPr="00F655BF">
        <w:rPr>
          <w:sz w:val="24"/>
          <w:szCs w:val="24"/>
        </w:rPr>
        <w:t xml:space="preserve"> years after diagnosis.</w:t>
      </w:r>
      <w:r w:rsidR="000A3E13" w:rsidRPr="00F655BF">
        <w:rPr>
          <w:sz w:val="24"/>
          <w:szCs w:val="24"/>
        </w:rPr>
        <w:t xml:space="preserve"> </w:t>
      </w:r>
      <w:r w:rsidR="00ED3068" w:rsidRPr="00F655BF">
        <w:rPr>
          <w:sz w:val="24"/>
          <w:szCs w:val="24"/>
        </w:rPr>
        <w:t xml:space="preserve">All are front-loaded; indeed, beneficiaries with ADRD are predicted to spend less on inpatient care </w:t>
      </w:r>
      <w:r w:rsidR="00680FD4" w:rsidRPr="00F655BF">
        <w:rPr>
          <w:sz w:val="24"/>
          <w:szCs w:val="24"/>
        </w:rPr>
        <w:t>five</w:t>
      </w:r>
      <w:r w:rsidR="00ED3068" w:rsidRPr="00F655BF">
        <w:rPr>
          <w:sz w:val="24"/>
          <w:szCs w:val="24"/>
        </w:rPr>
        <w:t xml:space="preserve"> years after diagnosis. T</w:t>
      </w:r>
      <w:r w:rsidR="00406479" w:rsidRPr="00F655BF">
        <w:rPr>
          <w:sz w:val="24"/>
          <w:szCs w:val="24"/>
        </w:rPr>
        <w:t xml:space="preserve">he </w:t>
      </w:r>
      <w:r w:rsidR="00591FA8" w:rsidRPr="00F655BF">
        <w:rPr>
          <w:sz w:val="24"/>
          <w:szCs w:val="24"/>
        </w:rPr>
        <w:t xml:space="preserve">level of the </w:t>
      </w:r>
      <w:r w:rsidR="00406479" w:rsidRPr="00F655BF">
        <w:rPr>
          <w:sz w:val="24"/>
          <w:szCs w:val="24"/>
        </w:rPr>
        <w:t xml:space="preserve">incremental costs due to prescription </w:t>
      </w:r>
      <w:r w:rsidR="00406479" w:rsidRPr="00D06483">
        <w:rPr>
          <w:sz w:val="24"/>
          <w:szCs w:val="24"/>
        </w:rPr>
        <w:t>drugs</w:t>
      </w:r>
      <w:r w:rsidR="00ED3068" w:rsidRPr="00D06483">
        <w:rPr>
          <w:sz w:val="24"/>
          <w:szCs w:val="24"/>
        </w:rPr>
        <w:t xml:space="preserve"> (Part D)</w:t>
      </w:r>
      <w:del w:id="165" w:author="Melissa Oney" w:date="2021-08-16T14:29:00Z">
        <w:r w:rsidR="00406479" w:rsidRPr="00D06483" w:rsidDel="001B32B3">
          <w:rPr>
            <w:sz w:val="24"/>
            <w:szCs w:val="24"/>
          </w:rPr>
          <w:delText>,</w:delText>
        </w:r>
      </w:del>
      <w:r w:rsidR="00406479" w:rsidRPr="00D06483">
        <w:rPr>
          <w:sz w:val="24"/>
          <w:szCs w:val="24"/>
        </w:rPr>
        <w:t xml:space="preserve"> </w:t>
      </w:r>
      <w:r w:rsidR="00591FA8" w:rsidRPr="00D06483">
        <w:rPr>
          <w:sz w:val="24"/>
          <w:szCs w:val="24"/>
        </w:rPr>
        <w:t>i</w:t>
      </w:r>
      <w:r w:rsidR="00BF3F8B" w:rsidRPr="00D06483">
        <w:rPr>
          <w:sz w:val="24"/>
          <w:szCs w:val="24"/>
        </w:rPr>
        <w:t>ncreases over</w:t>
      </w:r>
      <w:r w:rsidR="00591FA8" w:rsidRPr="00D06483">
        <w:rPr>
          <w:sz w:val="24"/>
          <w:szCs w:val="24"/>
        </w:rPr>
        <w:t xml:space="preserve"> time </w:t>
      </w:r>
      <w:r w:rsidR="00BF3F8B" w:rsidRPr="008D2FFE">
        <w:rPr>
          <w:sz w:val="24"/>
          <w:szCs w:val="24"/>
        </w:rPr>
        <w:t xml:space="preserve">but remains </w:t>
      </w:r>
      <w:r w:rsidR="00591FA8" w:rsidRPr="008D2FFE">
        <w:rPr>
          <w:sz w:val="24"/>
          <w:szCs w:val="24"/>
        </w:rPr>
        <w:t xml:space="preserve">relatively </w:t>
      </w:r>
      <w:r w:rsidR="00406479" w:rsidRPr="008D2FFE">
        <w:rPr>
          <w:sz w:val="24"/>
          <w:szCs w:val="24"/>
        </w:rPr>
        <w:t>low, at $</w:t>
      </w:r>
      <w:del w:id="166" w:author="Melissa Oney" w:date="2021-08-16T14:29:00Z">
        <w:r w:rsidR="00680FD4" w:rsidRPr="008D2FFE" w:rsidDel="001B32B3">
          <w:rPr>
            <w:sz w:val="24"/>
            <w:szCs w:val="24"/>
          </w:rPr>
          <w:delText>1</w:delText>
        </w:r>
        <w:r w:rsidR="0041296E" w:rsidRPr="00C62C46" w:rsidDel="001B32B3">
          <w:rPr>
            <w:sz w:val="24"/>
            <w:szCs w:val="24"/>
          </w:rPr>
          <w:delText>3</w:delText>
        </w:r>
      </w:del>
      <w:ins w:id="167" w:author="Melissa Oney" w:date="2021-08-16T14:29:00Z">
        <w:r w:rsidR="001B32B3" w:rsidRPr="0059456B">
          <w:rPr>
            <w:sz w:val="24"/>
            <w:szCs w:val="24"/>
          </w:rPr>
          <w:t>68</w:t>
        </w:r>
      </w:ins>
      <w:del w:id="168" w:author="Melissa Oney" w:date="2021-07-16T17:27:00Z">
        <w:r w:rsidR="0041296E" w:rsidRPr="00D06483" w:rsidDel="00F655BF">
          <w:rPr>
            <w:sz w:val="24"/>
            <w:szCs w:val="24"/>
          </w:rPr>
          <w:delText>9</w:delText>
        </w:r>
      </w:del>
      <w:r w:rsidR="00406479" w:rsidRPr="00D06483">
        <w:rPr>
          <w:sz w:val="24"/>
          <w:szCs w:val="24"/>
        </w:rPr>
        <w:t>-$</w:t>
      </w:r>
      <w:ins w:id="169" w:author="Melissa Oney" w:date="2021-07-16T17:27:00Z">
        <w:r w:rsidR="00F655BF" w:rsidRPr="0059456B">
          <w:rPr>
            <w:sz w:val="24"/>
            <w:szCs w:val="24"/>
          </w:rPr>
          <w:t>2</w:t>
        </w:r>
      </w:ins>
      <w:ins w:id="170" w:author="Melissa Oney" w:date="2021-08-16T14:29:00Z">
        <w:r w:rsidR="001B32B3" w:rsidRPr="0059456B">
          <w:rPr>
            <w:sz w:val="24"/>
            <w:szCs w:val="24"/>
          </w:rPr>
          <w:t>69</w:t>
        </w:r>
      </w:ins>
      <w:del w:id="171" w:author="Melissa Oney" w:date="2021-07-16T17:27:00Z">
        <w:r w:rsidR="00680FD4" w:rsidRPr="00D06483" w:rsidDel="00F655BF">
          <w:rPr>
            <w:sz w:val="24"/>
            <w:szCs w:val="24"/>
          </w:rPr>
          <w:delText>3</w:delText>
        </w:r>
        <w:r w:rsidR="0041296E" w:rsidRPr="00D06483" w:rsidDel="00F655BF">
          <w:rPr>
            <w:sz w:val="24"/>
            <w:szCs w:val="24"/>
          </w:rPr>
          <w:delText>40</w:delText>
        </w:r>
      </w:del>
      <w:r w:rsidR="00680FD4" w:rsidRPr="00D06483">
        <w:rPr>
          <w:sz w:val="24"/>
          <w:szCs w:val="24"/>
        </w:rPr>
        <w:t xml:space="preserve"> </w:t>
      </w:r>
      <w:r w:rsidR="00406479" w:rsidRPr="00D06483">
        <w:rPr>
          <w:sz w:val="24"/>
          <w:szCs w:val="24"/>
        </w:rPr>
        <w:t>annually.</w:t>
      </w:r>
      <w:r w:rsidR="00591FA8" w:rsidRPr="00D06483">
        <w:rPr>
          <w:sz w:val="24"/>
          <w:szCs w:val="24"/>
        </w:rPr>
        <w:t xml:space="preserve">  </w:t>
      </w:r>
      <w:r w:rsidR="005A1622" w:rsidRPr="00D06483">
        <w:rPr>
          <w:sz w:val="24"/>
          <w:szCs w:val="24"/>
        </w:rPr>
        <w:t>Medicaid expenditures on</w:t>
      </w:r>
      <w:r w:rsidR="005A1622" w:rsidRPr="00F655BF">
        <w:rPr>
          <w:sz w:val="24"/>
          <w:szCs w:val="24"/>
        </w:rPr>
        <w:t xml:space="preserve"> ADRD are </w:t>
      </w:r>
      <w:r w:rsidR="00680FD4" w:rsidRPr="00F655BF">
        <w:rPr>
          <w:sz w:val="24"/>
          <w:szCs w:val="24"/>
        </w:rPr>
        <w:t xml:space="preserve">also </w:t>
      </w:r>
      <w:r w:rsidR="005A1622" w:rsidRPr="00F655BF">
        <w:rPr>
          <w:sz w:val="24"/>
          <w:szCs w:val="24"/>
        </w:rPr>
        <w:t xml:space="preserve">driven by </w:t>
      </w:r>
      <w:r w:rsidR="000471C1" w:rsidRPr="00F655BF">
        <w:rPr>
          <w:sz w:val="24"/>
          <w:szCs w:val="24"/>
        </w:rPr>
        <w:t xml:space="preserve">long-term care (nursing </w:t>
      </w:r>
      <w:r w:rsidR="001D703D" w:rsidRPr="00F655BF">
        <w:rPr>
          <w:sz w:val="24"/>
          <w:szCs w:val="24"/>
        </w:rPr>
        <w:t xml:space="preserve">homes </w:t>
      </w:r>
      <w:r w:rsidR="000471C1" w:rsidRPr="00F655BF">
        <w:rPr>
          <w:sz w:val="24"/>
          <w:szCs w:val="24"/>
        </w:rPr>
        <w:t>and home health)</w:t>
      </w:r>
      <w:r w:rsidR="00406479" w:rsidRPr="00F655BF">
        <w:rPr>
          <w:sz w:val="24"/>
          <w:szCs w:val="24"/>
        </w:rPr>
        <w:t>, accounting for</w:t>
      </w:r>
      <w:r w:rsidR="00C7151C" w:rsidRPr="00F655BF">
        <w:rPr>
          <w:sz w:val="24"/>
          <w:szCs w:val="24"/>
        </w:rPr>
        <w:t xml:space="preserve"> </w:t>
      </w:r>
      <w:del w:id="172" w:author="Melissa Oney" w:date="2021-08-16T14:32:00Z">
        <w:r w:rsidR="0041296E" w:rsidRPr="0059456B" w:rsidDel="001B32B3">
          <w:rPr>
            <w:sz w:val="24"/>
            <w:szCs w:val="24"/>
            <w:highlight w:val="yellow"/>
          </w:rPr>
          <w:delText>8</w:delText>
        </w:r>
      </w:del>
      <w:del w:id="173" w:author="Melissa Oney" w:date="2021-07-16T17:30:00Z">
        <w:r w:rsidR="0041296E" w:rsidRPr="0059456B" w:rsidDel="00F655BF">
          <w:rPr>
            <w:sz w:val="24"/>
            <w:szCs w:val="24"/>
            <w:highlight w:val="yellow"/>
          </w:rPr>
          <w:delText>1</w:delText>
        </w:r>
      </w:del>
      <w:ins w:id="174" w:author="Melissa Oney" w:date="2021-08-16T14:32:00Z">
        <w:r w:rsidR="001B32B3">
          <w:rPr>
            <w:sz w:val="24"/>
            <w:szCs w:val="24"/>
          </w:rPr>
          <w:t>95</w:t>
        </w:r>
      </w:ins>
      <w:r w:rsidR="00680FD4" w:rsidRPr="00F655BF">
        <w:rPr>
          <w:sz w:val="24"/>
          <w:szCs w:val="24"/>
        </w:rPr>
        <w:t xml:space="preserve"> </w:t>
      </w:r>
      <w:r w:rsidR="00406479" w:rsidRPr="00F655BF">
        <w:rPr>
          <w:sz w:val="24"/>
          <w:szCs w:val="24"/>
        </w:rPr>
        <w:t>p</w:t>
      </w:r>
      <w:r w:rsidR="00591FA8" w:rsidRPr="00F655BF">
        <w:rPr>
          <w:sz w:val="24"/>
          <w:szCs w:val="24"/>
        </w:rPr>
        <w:t xml:space="preserve">ercent of Medicaid expenditures in the first </w:t>
      </w:r>
      <w:r w:rsidR="001D703D" w:rsidRPr="00F655BF">
        <w:rPr>
          <w:sz w:val="24"/>
          <w:szCs w:val="24"/>
        </w:rPr>
        <w:t xml:space="preserve">five </w:t>
      </w:r>
      <w:r w:rsidR="00591FA8" w:rsidRPr="00F655BF">
        <w:rPr>
          <w:sz w:val="24"/>
          <w:szCs w:val="24"/>
        </w:rPr>
        <w:t>years.</w:t>
      </w:r>
      <w:r w:rsidR="00ED3068" w:rsidRPr="00F655BF">
        <w:rPr>
          <w:sz w:val="24"/>
          <w:szCs w:val="24"/>
        </w:rPr>
        <w:t xml:space="preserve"> Prescription drug spending levels are also low within Medicaid, </w:t>
      </w:r>
      <w:r w:rsidR="00ED3068" w:rsidRPr="00D06483">
        <w:rPr>
          <w:sz w:val="24"/>
          <w:szCs w:val="24"/>
        </w:rPr>
        <w:t>ranging from $</w:t>
      </w:r>
      <w:del w:id="175" w:author="Melissa Oney" w:date="2021-08-16T14:34:00Z">
        <w:r w:rsidR="0041296E" w:rsidRPr="00D06483" w:rsidDel="001B32B3">
          <w:rPr>
            <w:sz w:val="24"/>
            <w:szCs w:val="24"/>
          </w:rPr>
          <w:delText>5</w:delText>
        </w:r>
      </w:del>
      <w:ins w:id="176" w:author="Melissa Oney" w:date="2021-08-16T14:34:00Z">
        <w:r w:rsidR="001B32B3" w:rsidRPr="0059456B">
          <w:rPr>
            <w:sz w:val="24"/>
            <w:szCs w:val="24"/>
          </w:rPr>
          <w:t>38</w:t>
        </w:r>
      </w:ins>
      <w:del w:id="177" w:author="Melissa Oney" w:date="2021-07-16T17:30:00Z">
        <w:r w:rsidR="0041296E" w:rsidRPr="00D06483" w:rsidDel="00F655BF">
          <w:rPr>
            <w:sz w:val="24"/>
            <w:szCs w:val="24"/>
          </w:rPr>
          <w:delText>7</w:delText>
        </w:r>
      </w:del>
      <w:r w:rsidR="00ED3068" w:rsidRPr="00D06483">
        <w:rPr>
          <w:sz w:val="24"/>
          <w:szCs w:val="24"/>
        </w:rPr>
        <w:t>-$1</w:t>
      </w:r>
      <w:ins w:id="178" w:author="Melissa Oney" w:date="2021-08-16T14:34:00Z">
        <w:r w:rsidR="001B32B3" w:rsidRPr="0059456B">
          <w:rPr>
            <w:sz w:val="24"/>
            <w:szCs w:val="24"/>
          </w:rPr>
          <w:t>01</w:t>
        </w:r>
      </w:ins>
      <w:del w:id="179" w:author="Melissa Oney" w:date="2021-08-16T14:34:00Z">
        <w:r w:rsidR="00ED3068" w:rsidRPr="00D06483" w:rsidDel="001B32B3">
          <w:rPr>
            <w:sz w:val="24"/>
            <w:szCs w:val="24"/>
          </w:rPr>
          <w:delText>4</w:delText>
        </w:r>
      </w:del>
      <w:del w:id="180" w:author="Melissa Oney" w:date="2021-07-16T17:30:00Z">
        <w:r w:rsidR="0041296E" w:rsidRPr="00D06483" w:rsidDel="00F655BF">
          <w:rPr>
            <w:sz w:val="24"/>
            <w:szCs w:val="24"/>
          </w:rPr>
          <w:delText>2</w:delText>
        </w:r>
      </w:del>
      <w:r w:rsidR="00ED3068" w:rsidRPr="00D06483">
        <w:rPr>
          <w:sz w:val="24"/>
          <w:szCs w:val="24"/>
        </w:rPr>
        <w:t xml:space="preserve"> annually. All categories of spending except </w:t>
      </w:r>
      <w:del w:id="181" w:author="Melissa Oney" w:date="2021-08-16T14:35:00Z">
        <w:r w:rsidR="00ED3068" w:rsidRPr="00D06483" w:rsidDel="00B43A5A">
          <w:rPr>
            <w:sz w:val="24"/>
            <w:szCs w:val="24"/>
          </w:rPr>
          <w:delText xml:space="preserve">inpatient </w:delText>
        </w:r>
      </w:del>
      <w:ins w:id="182" w:author="Melissa Oney" w:date="2021-08-16T14:35:00Z">
        <w:r w:rsidR="00B43A5A" w:rsidRPr="0059456B">
          <w:rPr>
            <w:sz w:val="24"/>
            <w:szCs w:val="24"/>
          </w:rPr>
          <w:t>long-term care</w:t>
        </w:r>
        <w:r w:rsidR="00B43A5A" w:rsidRPr="00D06483">
          <w:rPr>
            <w:sz w:val="24"/>
            <w:szCs w:val="24"/>
          </w:rPr>
          <w:t xml:space="preserve"> </w:t>
        </w:r>
      </w:ins>
      <w:r w:rsidR="00ED3068" w:rsidRPr="00D06483">
        <w:rPr>
          <w:sz w:val="24"/>
          <w:szCs w:val="24"/>
        </w:rPr>
        <w:t xml:space="preserve">show a </w:t>
      </w:r>
      <w:del w:id="183" w:author="Melissa Oney" w:date="2021-08-16T14:35:00Z">
        <w:r w:rsidR="00ED3068" w:rsidRPr="00D06483" w:rsidDel="00B43A5A">
          <w:rPr>
            <w:sz w:val="24"/>
            <w:szCs w:val="24"/>
          </w:rPr>
          <w:delText>back</w:delText>
        </w:r>
      </w:del>
      <w:ins w:id="184" w:author="Melissa Oney" w:date="2021-08-16T14:35:00Z">
        <w:r w:rsidR="00B43A5A" w:rsidRPr="0059456B">
          <w:rPr>
            <w:sz w:val="24"/>
            <w:szCs w:val="24"/>
          </w:rPr>
          <w:t>front</w:t>
        </w:r>
      </w:ins>
      <w:r w:rsidR="00ED3068" w:rsidRPr="00D06483">
        <w:rPr>
          <w:sz w:val="24"/>
          <w:szCs w:val="24"/>
        </w:rPr>
        <w:t>-loaded pattern of expenditures.</w:t>
      </w:r>
    </w:p>
    <w:p w14:paraId="014A52CF" w14:textId="77777777" w:rsidR="00C1306D" w:rsidRDefault="00970D13" w:rsidP="008F11EF">
      <w:pPr>
        <w:rPr>
          <w:b/>
          <w:sz w:val="24"/>
          <w:szCs w:val="24"/>
        </w:rPr>
      </w:pPr>
      <w:r w:rsidRPr="00E64777">
        <w:rPr>
          <w:b/>
          <w:sz w:val="24"/>
          <w:szCs w:val="24"/>
        </w:rPr>
        <w:t>Discussion</w:t>
      </w:r>
    </w:p>
    <w:p w14:paraId="1B576DEC" w14:textId="30D00420" w:rsidR="00ED3068" w:rsidRDefault="009E0963" w:rsidP="00ED3068">
      <w:pPr>
        <w:rPr>
          <w:sz w:val="24"/>
          <w:szCs w:val="24"/>
        </w:rPr>
      </w:pPr>
      <w:r w:rsidRPr="009E0963">
        <w:rPr>
          <w:sz w:val="24"/>
          <w:szCs w:val="24"/>
        </w:rPr>
        <w:lastRenderedPageBreak/>
        <w:t>ADRD</w:t>
      </w:r>
      <w:r>
        <w:rPr>
          <w:sz w:val="24"/>
          <w:szCs w:val="24"/>
        </w:rPr>
        <w:t xml:space="preserve"> represents a considerable cost to the public purse. Over the first five years after </w:t>
      </w:r>
      <w:r w:rsidRPr="00D515D6">
        <w:rPr>
          <w:sz w:val="24"/>
          <w:szCs w:val="24"/>
        </w:rPr>
        <w:t xml:space="preserve">diagnosis, we estimate </w:t>
      </w:r>
      <w:r w:rsidRPr="00D06483">
        <w:rPr>
          <w:sz w:val="24"/>
          <w:szCs w:val="24"/>
        </w:rPr>
        <w:t>that ADRD costs</w:t>
      </w:r>
      <w:r w:rsidR="00A109BA" w:rsidRPr="00D06483">
        <w:rPr>
          <w:sz w:val="24"/>
          <w:szCs w:val="24"/>
        </w:rPr>
        <w:t xml:space="preserve"> </w:t>
      </w:r>
      <w:ins w:id="185" w:author="Melissa Oney" w:date="2021-07-16T17:15:00Z">
        <w:r w:rsidR="00E21152" w:rsidRPr="00D06483">
          <w:rPr>
            <w:sz w:val="24"/>
            <w:szCs w:val="24"/>
          </w:rPr>
          <w:t>$2</w:t>
        </w:r>
      </w:ins>
      <w:ins w:id="186" w:author="Melissa Oney" w:date="2021-08-19T15:34:00Z">
        <w:r w:rsidR="00D06483" w:rsidRPr="00C62C46">
          <w:rPr>
            <w:sz w:val="24"/>
            <w:szCs w:val="24"/>
          </w:rPr>
          <w:t xml:space="preserve">4,465 </w:t>
        </w:r>
      </w:ins>
      <w:del w:id="187" w:author="Melissa Oney" w:date="2021-07-16T17:15:00Z">
        <w:r w:rsidR="00ED3068" w:rsidRPr="00D06483" w:rsidDel="00E21152">
          <w:rPr>
            <w:sz w:val="24"/>
            <w:szCs w:val="24"/>
          </w:rPr>
          <w:delText>$31,</w:delText>
        </w:r>
        <w:r w:rsidR="0041296E" w:rsidRPr="00D06483" w:rsidDel="00E21152">
          <w:rPr>
            <w:sz w:val="24"/>
            <w:szCs w:val="24"/>
          </w:rPr>
          <w:delText>915</w:delText>
        </w:r>
        <w:r w:rsidR="00ED3068" w:rsidRPr="00D06483" w:rsidDel="00E21152">
          <w:rPr>
            <w:sz w:val="24"/>
            <w:szCs w:val="24"/>
          </w:rPr>
          <w:delText xml:space="preserve"> </w:delText>
        </w:r>
      </w:del>
      <w:r w:rsidR="00390158" w:rsidRPr="00D06483">
        <w:rPr>
          <w:sz w:val="24"/>
          <w:szCs w:val="24"/>
        </w:rPr>
        <w:t>per person</w:t>
      </w:r>
      <w:r w:rsidR="00ED3068" w:rsidRPr="00D06483">
        <w:rPr>
          <w:sz w:val="24"/>
          <w:szCs w:val="24"/>
        </w:rPr>
        <w:t xml:space="preserve">, with </w:t>
      </w:r>
      <w:r w:rsidR="00680FD4" w:rsidRPr="00D06483">
        <w:rPr>
          <w:sz w:val="24"/>
          <w:szCs w:val="24"/>
        </w:rPr>
        <w:t>a 6</w:t>
      </w:r>
      <w:ins w:id="188" w:author="Melissa Oney" w:date="2021-07-16T17:16:00Z">
        <w:r w:rsidR="00E21152" w:rsidRPr="00C62C46">
          <w:rPr>
            <w:sz w:val="24"/>
            <w:szCs w:val="24"/>
          </w:rPr>
          <w:t>4</w:t>
        </w:r>
      </w:ins>
      <w:del w:id="189" w:author="Melissa Oney" w:date="2021-07-16T17:16:00Z">
        <w:r w:rsidR="00680FD4" w:rsidRPr="00D06483" w:rsidDel="00E21152">
          <w:rPr>
            <w:sz w:val="24"/>
            <w:szCs w:val="24"/>
          </w:rPr>
          <w:delText>0</w:delText>
        </w:r>
      </w:del>
      <w:r w:rsidR="00680FD4" w:rsidRPr="00D06483">
        <w:rPr>
          <w:sz w:val="24"/>
          <w:szCs w:val="24"/>
        </w:rPr>
        <w:t>-</w:t>
      </w:r>
      <w:ins w:id="190" w:author="Melissa Oney" w:date="2021-07-16T17:16:00Z">
        <w:r w:rsidR="00E21152" w:rsidRPr="00C62C46">
          <w:rPr>
            <w:sz w:val="24"/>
            <w:szCs w:val="24"/>
          </w:rPr>
          <w:t>36</w:t>
        </w:r>
      </w:ins>
      <w:del w:id="191" w:author="Melissa Oney" w:date="2021-07-16T17:16:00Z">
        <w:r w:rsidR="00680FD4" w:rsidRPr="00D06483" w:rsidDel="00E21152">
          <w:rPr>
            <w:sz w:val="24"/>
            <w:szCs w:val="24"/>
          </w:rPr>
          <w:delText>40</w:delText>
        </w:r>
      </w:del>
      <w:r w:rsidR="00680FD4" w:rsidRPr="00D06483">
        <w:rPr>
          <w:sz w:val="24"/>
          <w:szCs w:val="24"/>
        </w:rPr>
        <w:t xml:space="preserve"> split between </w:t>
      </w:r>
      <w:r w:rsidRPr="00D06483">
        <w:rPr>
          <w:sz w:val="24"/>
          <w:szCs w:val="24"/>
        </w:rPr>
        <w:t xml:space="preserve">Medicare </w:t>
      </w:r>
      <w:r w:rsidR="00ED3068" w:rsidRPr="00D06483">
        <w:rPr>
          <w:sz w:val="24"/>
          <w:szCs w:val="24"/>
        </w:rPr>
        <w:t xml:space="preserve">and </w:t>
      </w:r>
      <w:r w:rsidRPr="00D06483">
        <w:rPr>
          <w:sz w:val="24"/>
          <w:szCs w:val="24"/>
        </w:rPr>
        <w:t>Medicaid</w:t>
      </w:r>
      <w:r w:rsidR="00ED3068" w:rsidRPr="00D06483">
        <w:rPr>
          <w:sz w:val="24"/>
          <w:szCs w:val="24"/>
        </w:rPr>
        <w:t xml:space="preserve">. </w:t>
      </w:r>
      <w:r w:rsidRPr="00D06483">
        <w:rPr>
          <w:sz w:val="24"/>
          <w:szCs w:val="24"/>
        </w:rPr>
        <w:t>There are also</w:t>
      </w:r>
      <w:r>
        <w:rPr>
          <w:sz w:val="24"/>
          <w:szCs w:val="24"/>
        </w:rPr>
        <w:t xml:space="preserve"> different trajectories to this expenditure</w:t>
      </w:r>
      <w:r w:rsidR="00ED3068">
        <w:rPr>
          <w:sz w:val="24"/>
          <w:szCs w:val="24"/>
        </w:rPr>
        <w:t xml:space="preserve"> by insurance program and by expenditure type</w:t>
      </w:r>
      <w:r>
        <w:rPr>
          <w:sz w:val="24"/>
          <w:szCs w:val="24"/>
        </w:rPr>
        <w:t xml:space="preserve"> – Medicare costs are concentrated soon after diagnosis while Medicaid expenditures are relatively evenly distrib</w:t>
      </w:r>
      <w:r w:rsidR="005A1622">
        <w:rPr>
          <w:sz w:val="24"/>
          <w:szCs w:val="24"/>
        </w:rPr>
        <w:t xml:space="preserve">uted over the first five years. </w:t>
      </w:r>
      <w:r w:rsidR="00ED3068">
        <w:rPr>
          <w:sz w:val="24"/>
          <w:szCs w:val="24"/>
        </w:rPr>
        <w:t xml:space="preserve">Inpatient expenditures within Medicare decrease starting </w:t>
      </w:r>
      <w:r w:rsidR="00680FD4">
        <w:rPr>
          <w:sz w:val="24"/>
          <w:szCs w:val="24"/>
        </w:rPr>
        <w:t xml:space="preserve">five </w:t>
      </w:r>
      <w:r w:rsidR="00ED3068">
        <w:rPr>
          <w:sz w:val="24"/>
          <w:szCs w:val="24"/>
        </w:rPr>
        <w:t xml:space="preserve">years after ADRD diagnosis. This could be due to decreased utilization since patients are increasing their </w:t>
      </w:r>
      <w:r w:rsidR="002106B4">
        <w:rPr>
          <w:sz w:val="24"/>
          <w:szCs w:val="24"/>
        </w:rPr>
        <w:t>SNF</w:t>
      </w:r>
      <w:r w:rsidR="00ED3068">
        <w:rPr>
          <w:sz w:val="24"/>
          <w:szCs w:val="24"/>
        </w:rPr>
        <w:t xml:space="preserve"> use, or due to less intense inpatient use, for example by foregoing elective procedures since their health trajectory is already being driven by their ADRD. The estimated Medicaid costs in year 5 among those who are dual-eligible are roughly equivalent to the Medicaid costs of a nursing home, suggesting that Medicaid is covering most, if not all, of the long-term care bill five years post-diagnosis.</w:t>
      </w:r>
    </w:p>
    <w:p w14:paraId="0420BC59" w14:textId="15AE4748" w:rsidR="009E0963" w:rsidRDefault="005A1622" w:rsidP="008F11EF">
      <w:pPr>
        <w:rPr>
          <w:sz w:val="24"/>
          <w:szCs w:val="24"/>
        </w:rPr>
      </w:pPr>
      <w:r>
        <w:rPr>
          <w:sz w:val="24"/>
          <w:szCs w:val="24"/>
        </w:rPr>
        <w:t xml:space="preserve">These longitudinal patterns are important for understanding the future </w:t>
      </w:r>
      <w:r w:rsidR="00732B66">
        <w:rPr>
          <w:sz w:val="24"/>
          <w:szCs w:val="24"/>
        </w:rPr>
        <w:t xml:space="preserve">cost </w:t>
      </w:r>
      <w:r>
        <w:rPr>
          <w:sz w:val="24"/>
          <w:szCs w:val="24"/>
        </w:rPr>
        <w:t>burden of the disease.</w:t>
      </w:r>
      <w:r w:rsidR="004E66A4">
        <w:rPr>
          <w:sz w:val="24"/>
          <w:szCs w:val="24"/>
        </w:rPr>
        <w:t xml:space="preserve"> M</w:t>
      </w:r>
      <w:r>
        <w:rPr>
          <w:sz w:val="24"/>
          <w:szCs w:val="24"/>
        </w:rPr>
        <w:t xml:space="preserve">ost </w:t>
      </w:r>
      <w:r w:rsidR="004E66A4">
        <w:rPr>
          <w:sz w:val="24"/>
          <w:szCs w:val="24"/>
        </w:rPr>
        <w:t xml:space="preserve">current </w:t>
      </w:r>
      <w:r>
        <w:rPr>
          <w:sz w:val="24"/>
          <w:szCs w:val="24"/>
        </w:rPr>
        <w:t xml:space="preserve">estimates of the cost of ADRD are </w:t>
      </w:r>
      <w:r w:rsidR="00C7151C">
        <w:rPr>
          <w:sz w:val="24"/>
          <w:szCs w:val="24"/>
        </w:rPr>
        <w:t>based on prevalent cases</w:t>
      </w:r>
      <w:r w:rsidR="00120402">
        <w:rPr>
          <w:sz w:val="24"/>
          <w:szCs w:val="24"/>
        </w:rPr>
        <w:t xml:space="preserve">, which can be used to forecast future costs as long as one assumes that costs </w:t>
      </w:r>
      <w:r w:rsidR="00883764">
        <w:rPr>
          <w:sz w:val="24"/>
          <w:szCs w:val="24"/>
        </w:rPr>
        <w:t>are</w:t>
      </w:r>
      <w:r w:rsidR="00120402">
        <w:rPr>
          <w:sz w:val="24"/>
          <w:szCs w:val="24"/>
        </w:rPr>
        <w:t xml:space="preserve"> not dependent on the time since diagnosis</w:t>
      </w:r>
      <w:r w:rsidR="00C7151C">
        <w:rPr>
          <w:sz w:val="24"/>
          <w:szCs w:val="24"/>
        </w:rPr>
        <w:t xml:space="preserve">. </w:t>
      </w:r>
      <w:r>
        <w:rPr>
          <w:sz w:val="24"/>
          <w:szCs w:val="24"/>
        </w:rPr>
        <w:t xml:space="preserve">Our estimates suggest that this approach might give reasonable estimates </w:t>
      </w:r>
      <w:r w:rsidR="00C7151C">
        <w:rPr>
          <w:sz w:val="24"/>
          <w:szCs w:val="24"/>
        </w:rPr>
        <w:t xml:space="preserve">for </w:t>
      </w:r>
      <w:r>
        <w:rPr>
          <w:sz w:val="24"/>
          <w:szCs w:val="24"/>
        </w:rPr>
        <w:t>forecast</w:t>
      </w:r>
      <w:r w:rsidR="00C7151C">
        <w:rPr>
          <w:sz w:val="24"/>
          <w:szCs w:val="24"/>
        </w:rPr>
        <w:t>ing</w:t>
      </w:r>
      <w:r>
        <w:rPr>
          <w:sz w:val="24"/>
          <w:szCs w:val="24"/>
        </w:rPr>
        <w:t xml:space="preserve"> Medicaid expenditures since they are relatively constant over the first five years after diagnosis. However, </w:t>
      </w:r>
      <w:r w:rsidR="00C7151C">
        <w:rPr>
          <w:sz w:val="24"/>
          <w:szCs w:val="24"/>
        </w:rPr>
        <w:t xml:space="preserve">the pronounced time-trend in </w:t>
      </w:r>
      <w:r>
        <w:rPr>
          <w:sz w:val="24"/>
          <w:szCs w:val="24"/>
        </w:rPr>
        <w:t xml:space="preserve">Medicare expenditures </w:t>
      </w:r>
      <w:r w:rsidR="00C7151C">
        <w:rPr>
          <w:sz w:val="24"/>
          <w:szCs w:val="24"/>
        </w:rPr>
        <w:t xml:space="preserve">makes prevalent case estimates particularly difficult to use in </w:t>
      </w:r>
      <w:r w:rsidR="005C37D6">
        <w:rPr>
          <w:sz w:val="24"/>
          <w:szCs w:val="24"/>
        </w:rPr>
        <w:t>predicting future costs</w:t>
      </w:r>
      <w:r w:rsidR="00730FBE">
        <w:rPr>
          <w:sz w:val="24"/>
          <w:szCs w:val="24"/>
        </w:rPr>
        <w:t>; the case-mix matters for Medicare costs</w:t>
      </w:r>
      <w:r w:rsidR="00C7151C">
        <w:rPr>
          <w:sz w:val="24"/>
          <w:szCs w:val="24"/>
        </w:rPr>
        <w:t>.</w:t>
      </w:r>
      <w:r>
        <w:rPr>
          <w:sz w:val="24"/>
          <w:szCs w:val="24"/>
        </w:rPr>
        <w:t xml:space="preserve">  </w:t>
      </w:r>
    </w:p>
    <w:p w14:paraId="76E6577E" w14:textId="22B61647" w:rsidR="00ED3068" w:rsidRDefault="00ED3068" w:rsidP="00ED3068">
      <w:pPr>
        <w:rPr>
          <w:sz w:val="24"/>
          <w:szCs w:val="24"/>
        </w:rPr>
      </w:pPr>
      <w:r>
        <w:rPr>
          <w:sz w:val="24"/>
          <w:szCs w:val="24"/>
        </w:rPr>
        <w:t>T</w:t>
      </w:r>
      <w:r w:rsidR="005A1622">
        <w:rPr>
          <w:sz w:val="24"/>
          <w:szCs w:val="24"/>
        </w:rPr>
        <w:t xml:space="preserve">he time-profile of the incremental costs of ADRD is </w:t>
      </w:r>
      <w:r>
        <w:rPr>
          <w:sz w:val="24"/>
          <w:szCs w:val="24"/>
        </w:rPr>
        <w:t xml:space="preserve">also </w:t>
      </w:r>
      <w:r w:rsidR="005A1622">
        <w:rPr>
          <w:sz w:val="24"/>
          <w:szCs w:val="24"/>
        </w:rPr>
        <w:t xml:space="preserve">important for understanding </w:t>
      </w:r>
      <w:r>
        <w:rPr>
          <w:sz w:val="24"/>
          <w:szCs w:val="24"/>
        </w:rPr>
        <w:t xml:space="preserve">the cost implications of new </w:t>
      </w:r>
      <w:r w:rsidR="005A1622">
        <w:rPr>
          <w:sz w:val="24"/>
          <w:szCs w:val="24"/>
        </w:rPr>
        <w:t xml:space="preserve">therapies </w:t>
      </w:r>
      <w:r>
        <w:rPr>
          <w:sz w:val="24"/>
          <w:szCs w:val="24"/>
        </w:rPr>
        <w:t>for ADRD</w:t>
      </w:r>
      <w:r w:rsidR="001D703D">
        <w:rPr>
          <w:sz w:val="24"/>
          <w:szCs w:val="24"/>
        </w:rPr>
        <w:t xml:space="preserve">. </w:t>
      </w:r>
      <w:r w:rsidR="005A1622">
        <w:rPr>
          <w:sz w:val="24"/>
          <w:szCs w:val="24"/>
        </w:rPr>
        <w:t>Our estimates suggest that delaying the onset of the disease</w:t>
      </w:r>
      <w:r w:rsidR="001D703D">
        <w:rPr>
          <w:sz w:val="24"/>
          <w:szCs w:val="24"/>
        </w:rPr>
        <w:t>, without changing underlying survival, w</w:t>
      </w:r>
      <w:r w:rsidR="005A1622">
        <w:rPr>
          <w:sz w:val="24"/>
          <w:szCs w:val="24"/>
        </w:rPr>
        <w:t xml:space="preserve">ill have </w:t>
      </w:r>
      <w:r w:rsidR="00E21811">
        <w:rPr>
          <w:sz w:val="24"/>
          <w:szCs w:val="24"/>
        </w:rPr>
        <w:t xml:space="preserve">a larger </w:t>
      </w:r>
      <w:r w:rsidR="005A1622">
        <w:rPr>
          <w:sz w:val="24"/>
          <w:szCs w:val="24"/>
        </w:rPr>
        <w:t xml:space="preserve">impact on </w:t>
      </w:r>
      <w:r w:rsidR="00E62411">
        <w:rPr>
          <w:sz w:val="24"/>
          <w:szCs w:val="24"/>
        </w:rPr>
        <w:t xml:space="preserve">the present discounted value of expenditures for </w:t>
      </w:r>
      <w:r w:rsidR="005A1622">
        <w:rPr>
          <w:sz w:val="24"/>
          <w:szCs w:val="24"/>
        </w:rPr>
        <w:t>Medicare</w:t>
      </w:r>
      <w:r w:rsidR="00730FBE">
        <w:rPr>
          <w:sz w:val="24"/>
          <w:szCs w:val="24"/>
        </w:rPr>
        <w:t xml:space="preserve"> than </w:t>
      </w:r>
      <w:r w:rsidR="00E62411">
        <w:rPr>
          <w:sz w:val="24"/>
          <w:szCs w:val="24"/>
        </w:rPr>
        <w:t xml:space="preserve">for </w:t>
      </w:r>
      <w:r w:rsidR="00730FBE">
        <w:rPr>
          <w:sz w:val="24"/>
          <w:szCs w:val="24"/>
        </w:rPr>
        <w:t>Medicaid</w:t>
      </w:r>
      <w:r w:rsidR="005A1622">
        <w:rPr>
          <w:sz w:val="24"/>
          <w:szCs w:val="24"/>
        </w:rPr>
        <w:t xml:space="preserve">, </w:t>
      </w:r>
      <w:r w:rsidR="00E21811">
        <w:rPr>
          <w:sz w:val="24"/>
          <w:szCs w:val="24"/>
        </w:rPr>
        <w:t xml:space="preserve">since these costs are </w:t>
      </w:r>
      <w:r w:rsidR="001D703D">
        <w:rPr>
          <w:sz w:val="24"/>
          <w:szCs w:val="24"/>
        </w:rPr>
        <w:t>concentrated in the first two years post-diagnosis</w:t>
      </w:r>
      <w:r w:rsidR="00E21811">
        <w:rPr>
          <w:sz w:val="24"/>
          <w:szCs w:val="24"/>
        </w:rPr>
        <w:t xml:space="preserve">.  Interventions that change the progression of the disease would have </w:t>
      </w:r>
      <w:r>
        <w:rPr>
          <w:sz w:val="24"/>
          <w:szCs w:val="24"/>
        </w:rPr>
        <w:t>large</w:t>
      </w:r>
      <w:r w:rsidR="00E21811">
        <w:rPr>
          <w:sz w:val="24"/>
          <w:szCs w:val="24"/>
        </w:rPr>
        <w:t>r</w:t>
      </w:r>
      <w:r>
        <w:rPr>
          <w:sz w:val="24"/>
          <w:szCs w:val="24"/>
        </w:rPr>
        <w:t xml:space="preserve"> impacts on Medicaid</w:t>
      </w:r>
      <w:r w:rsidR="00E21811">
        <w:rPr>
          <w:sz w:val="24"/>
          <w:szCs w:val="24"/>
        </w:rPr>
        <w:t xml:space="preserve">, since they are </w:t>
      </w:r>
      <w:r w:rsidR="001D703D">
        <w:rPr>
          <w:sz w:val="24"/>
          <w:szCs w:val="24"/>
        </w:rPr>
        <w:t xml:space="preserve">primarily </w:t>
      </w:r>
      <w:r w:rsidR="00E21811">
        <w:rPr>
          <w:sz w:val="24"/>
          <w:szCs w:val="24"/>
        </w:rPr>
        <w:t xml:space="preserve">long-term care expenditures. </w:t>
      </w:r>
    </w:p>
    <w:p w14:paraId="7DB764F5" w14:textId="4E3D399B" w:rsidR="00B97D04" w:rsidRDefault="009E0963" w:rsidP="00ED3068">
      <w:pPr>
        <w:rPr>
          <w:sz w:val="24"/>
          <w:szCs w:val="24"/>
        </w:rPr>
      </w:pPr>
      <w:r>
        <w:rPr>
          <w:sz w:val="24"/>
          <w:szCs w:val="24"/>
        </w:rPr>
        <w:t xml:space="preserve">This study has limitations. </w:t>
      </w:r>
      <w:r w:rsidR="005A1622">
        <w:rPr>
          <w:sz w:val="24"/>
          <w:szCs w:val="24"/>
        </w:rPr>
        <w:t xml:space="preserve">We rely on diagnosis of dementia in claims data, which </w:t>
      </w:r>
      <w:r w:rsidR="00C60C33">
        <w:rPr>
          <w:sz w:val="24"/>
          <w:szCs w:val="24"/>
        </w:rPr>
        <w:t xml:space="preserve">is likely </w:t>
      </w:r>
      <w:r w:rsidR="005A1622">
        <w:rPr>
          <w:sz w:val="24"/>
          <w:szCs w:val="24"/>
        </w:rPr>
        <w:t xml:space="preserve">not </w:t>
      </w:r>
      <w:r w:rsidR="005A1622" w:rsidRPr="00B34889">
        <w:rPr>
          <w:sz w:val="24"/>
          <w:szCs w:val="24"/>
        </w:rPr>
        <w:t xml:space="preserve">sensitive to the </w:t>
      </w:r>
      <w:r w:rsidR="005A1622" w:rsidRPr="005667AA">
        <w:rPr>
          <w:sz w:val="24"/>
          <w:szCs w:val="24"/>
        </w:rPr>
        <w:t xml:space="preserve">true onset of disease symptoms. Indeed, </w:t>
      </w:r>
      <w:r w:rsidR="00334406" w:rsidRPr="005667AA">
        <w:rPr>
          <w:sz w:val="24"/>
          <w:szCs w:val="24"/>
        </w:rPr>
        <w:t xml:space="preserve">over </w:t>
      </w:r>
      <w:del w:id="192" w:author="Melissa Oney" w:date="2021-08-23T09:19:00Z">
        <w:r w:rsidR="00334406" w:rsidRPr="005667AA" w:rsidDel="00423BE7">
          <w:rPr>
            <w:sz w:val="24"/>
            <w:szCs w:val="24"/>
          </w:rPr>
          <w:delText>3</w:delText>
        </w:r>
      </w:del>
      <w:del w:id="193" w:author="Melissa Oney" w:date="2021-07-22T08:35:00Z">
        <w:r w:rsidR="00334406" w:rsidRPr="005667AA" w:rsidDel="005667AA">
          <w:rPr>
            <w:sz w:val="24"/>
            <w:szCs w:val="24"/>
          </w:rPr>
          <w:delText>6</w:delText>
        </w:r>
      </w:del>
      <w:ins w:id="194" w:author="Melissa Oney" w:date="2021-08-23T09:19:00Z">
        <w:r w:rsidR="00423BE7">
          <w:rPr>
            <w:sz w:val="24"/>
            <w:szCs w:val="24"/>
          </w:rPr>
          <w:t>40</w:t>
        </w:r>
      </w:ins>
      <w:r w:rsidR="00334406" w:rsidRPr="005667AA">
        <w:rPr>
          <w:sz w:val="24"/>
          <w:szCs w:val="24"/>
        </w:rPr>
        <w:t xml:space="preserve"> </w:t>
      </w:r>
      <w:r w:rsidR="005A1622" w:rsidRPr="005667AA">
        <w:rPr>
          <w:sz w:val="24"/>
          <w:szCs w:val="24"/>
        </w:rPr>
        <w:t>percent of our sample is first diagnosed in an inpatient</w:t>
      </w:r>
      <w:r w:rsidR="005A1622">
        <w:rPr>
          <w:sz w:val="24"/>
          <w:szCs w:val="24"/>
        </w:rPr>
        <w:t xml:space="preserve"> setting. We do not estimate the incremental costs to the Medicare Advantage program, which has been increasing its coverage rates over the last 20 years</w:t>
      </w:r>
      <w:r w:rsidR="001E745C">
        <w:rPr>
          <w:sz w:val="24"/>
          <w:szCs w:val="24"/>
        </w:rPr>
        <w:t xml:space="preserve"> and</w:t>
      </w:r>
      <w:r w:rsidR="005A1622">
        <w:rPr>
          <w:sz w:val="24"/>
          <w:szCs w:val="24"/>
        </w:rPr>
        <w:t xml:space="preserve"> may have very different spending patterns. </w:t>
      </w:r>
      <w:r>
        <w:rPr>
          <w:sz w:val="24"/>
          <w:szCs w:val="24"/>
        </w:rPr>
        <w:t xml:space="preserve">These estimates are only the direct medical costs to the public purse </w:t>
      </w:r>
      <w:r w:rsidR="00C4207D">
        <w:rPr>
          <w:sz w:val="24"/>
          <w:szCs w:val="24"/>
        </w:rPr>
        <w:t xml:space="preserve">(Medicaid and Medicare) </w:t>
      </w:r>
      <w:r>
        <w:rPr>
          <w:sz w:val="24"/>
          <w:szCs w:val="24"/>
        </w:rPr>
        <w:t xml:space="preserve">and are far from a full accounting </w:t>
      </w:r>
      <w:r w:rsidR="006066B4">
        <w:rPr>
          <w:sz w:val="24"/>
          <w:szCs w:val="24"/>
        </w:rPr>
        <w:t>of</w:t>
      </w:r>
      <w:r>
        <w:rPr>
          <w:sz w:val="24"/>
          <w:szCs w:val="24"/>
        </w:rPr>
        <w:t xml:space="preserve"> the cost of illness, which would include out-of-pocket expenditures and </w:t>
      </w:r>
      <w:r w:rsidR="00ED3068">
        <w:rPr>
          <w:sz w:val="24"/>
          <w:szCs w:val="24"/>
        </w:rPr>
        <w:t xml:space="preserve">the </w:t>
      </w:r>
      <w:r>
        <w:rPr>
          <w:sz w:val="24"/>
          <w:szCs w:val="24"/>
        </w:rPr>
        <w:t>cost of caregiving.</w:t>
      </w:r>
      <w:r w:rsidR="005A1622">
        <w:rPr>
          <w:sz w:val="24"/>
          <w:szCs w:val="24"/>
        </w:rPr>
        <w:t xml:space="preserve"> We are limited to estimating the incremental costs due to ADRD for the first five years after diagnosis due to data and sample size limitations, while survival after diagnosis can be over 20 years. </w:t>
      </w:r>
    </w:p>
    <w:p w14:paraId="7FA90E0D" w14:textId="27221DB2" w:rsidR="00C1306D" w:rsidRDefault="00B97D04">
      <w:pPr>
        <w:rPr>
          <w:sz w:val="24"/>
          <w:szCs w:val="24"/>
        </w:rPr>
      </w:pPr>
      <w:r w:rsidRPr="00D06483">
        <w:rPr>
          <w:sz w:val="24"/>
          <w:szCs w:val="24"/>
        </w:rPr>
        <w:t>In conclusion,</w:t>
      </w:r>
      <w:r w:rsidR="009776CA" w:rsidRPr="00D06483">
        <w:rPr>
          <w:sz w:val="24"/>
          <w:szCs w:val="24"/>
        </w:rPr>
        <w:t xml:space="preserve"> the incremental costs of ADRD to the </w:t>
      </w:r>
      <w:r w:rsidR="00ED3068" w:rsidRPr="00D06483">
        <w:rPr>
          <w:sz w:val="24"/>
          <w:szCs w:val="24"/>
        </w:rPr>
        <w:t xml:space="preserve">US </w:t>
      </w:r>
      <w:r w:rsidR="009776CA" w:rsidRPr="00D06483">
        <w:rPr>
          <w:sz w:val="24"/>
          <w:szCs w:val="24"/>
        </w:rPr>
        <w:t>government are substantial</w:t>
      </w:r>
      <w:r w:rsidR="00C4207D" w:rsidRPr="00D06483">
        <w:rPr>
          <w:sz w:val="24"/>
          <w:szCs w:val="24"/>
        </w:rPr>
        <w:t xml:space="preserve">. </w:t>
      </w:r>
      <w:r w:rsidR="00E21811" w:rsidRPr="00D06483">
        <w:rPr>
          <w:sz w:val="24"/>
          <w:szCs w:val="24"/>
        </w:rPr>
        <w:t xml:space="preserve">On average, each case of ADRD is costing the government </w:t>
      </w:r>
      <w:r w:rsidR="00E21811" w:rsidRPr="008D2FFE">
        <w:rPr>
          <w:sz w:val="24"/>
          <w:szCs w:val="24"/>
        </w:rPr>
        <w:t>$</w:t>
      </w:r>
      <w:del w:id="195" w:author="Melissa Oney" w:date="2021-07-16T17:15:00Z">
        <w:r w:rsidR="00E21811" w:rsidRPr="008D2FFE" w:rsidDel="00E21152">
          <w:rPr>
            <w:sz w:val="24"/>
            <w:szCs w:val="24"/>
          </w:rPr>
          <w:delText>31,</w:delText>
        </w:r>
        <w:r w:rsidR="00310038" w:rsidRPr="008D2FFE" w:rsidDel="00E21152">
          <w:rPr>
            <w:sz w:val="24"/>
            <w:szCs w:val="24"/>
          </w:rPr>
          <w:delText>915</w:delText>
        </w:r>
      </w:del>
      <w:ins w:id="196" w:author="Melissa Oney" w:date="2021-07-16T17:15:00Z">
        <w:r w:rsidR="00E21152" w:rsidRPr="00C62C46">
          <w:rPr>
            <w:sz w:val="24"/>
            <w:szCs w:val="24"/>
          </w:rPr>
          <w:t>2</w:t>
        </w:r>
      </w:ins>
      <w:ins w:id="197" w:author="Melissa Oney" w:date="2021-08-19T15:34:00Z">
        <w:r w:rsidR="00D06483" w:rsidRPr="00C62C46">
          <w:rPr>
            <w:sz w:val="24"/>
            <w:szCs w:val="24"/>
          </w:rPr>
          <w:t>4</w:t>
        </w:r>
      </w:ins>
      <w:ins w:id="198" w:author="Melissa Oney" w:date="2021-07-16T17:15:00Z">
        <w:r w:rsidR="00E21152" w:rsidRPr="00D06483">
          <w:rPr>
            <w:sz w:val="24"/>
            <w:szCs w:val="24"/>
          </w:rPr>
          <w:t>,</w:t>
        </w:r>
      </w:ins>
      <w:ins w:id="199" w:author="Melissa Oney" w:date="2021-08-19T15:34:00Z">
        <w:r w:rsidR="00D06483" w:rsidRPr="00C62C46">
          <w:rPr>
            <w:sz w:val="24"/>
            <w:szCs w:val="24"/>
          </w:rPr>
          <w:t xml:space="preserve">465 </w:t>
        </w:r>
      </w:ins>
      <w:del w:id="200" w:author="Melissa Oney" w:date="2021-08-19T15:34:00Z">
        <w:r w:rsidR="00E21811" w:rsidRPr="00D06483" w:rsidDel="00D06483">
          <w:rPr>
            <w:sz w:val="24"/>
            <w:szCs w:val="24"/>
          </w:rPr>
          <w:delText xml:space="preserve"> </w:delText>
        </w:r>
      </w:del>
      <w:r w:rsidR="001D703D" w:rsidRPr="00D06483">
        <w:rPr>
          <w:sz w:val="24"/>
          <w:szCs w:val="24"/>
        </w:rPr>
        <w:t xml:space="preserve">over the first five years after diagnosis. </w:t>
      </w:r>
      <w:r w:rsidR="00C4207D" w:rsidRPr="00D06483">
        <w:rPr>
          <w:sz w:val="24"/>
          <w:szCs w:val="24"/>
        </w:rPr>
        <w:t xml:space="preserve">Most of the literature has focused on estimating the costs to Medicare, </w:t>
      </w:r>
      <w:r w:rsidR="009776CA" w:rsidRPr="00D06483">
        <w:rPr>
          <w:sz w:val="24"/>
          <w:szCs w:val="24"/>
        </w:rPr>
        <w:t>miss</w:t>
      </w:r>
      <w:r w:rsidR="00C4207D" w:rsidRPr="00D06483">
        <w:rPr>
          <w:sz w:val="24"/>
          <w:szCs w:val="24"/>
        </w:rPr>
        <w:t xml:space="preserve">ing </w:t>
      </w:r>
      <w:ins w:id="201" w:author="Melissa Oney" w:date="2021-07-16T17:17:00Z">
        <w:r w:rsidR="00E21152" w:rsidRPr="00C62C46">
          <w:rPr>
            <w:sz w:val="24"/>
            <w:szCs w:val="24"/>
          </w:rPr>
          <w:t>36</w:t>
        </w:r>
      </w:ins>
      <w:del w:id="202" w:author="Melissa Oney" w:date="2021-07-16T17:17:00Z">
        <w:r w:rsidR="006810EF" w:rsidRPr="00D06483" w:rsidDel="00E21152">
          <w:rPr>
            <w:sz w:val="24"/>
            <w:szCs w:val="24"/>
          </w:rPr>
          <w:delText>40</w:delText>
        </w:r>
      </w:del>
      <w:r w:rsidR="006810EF" w:rsidRPr="00D06483">
        <w:rPr>
          <w:sz w:val="24"/>
          <w:szCs w:val="24"/>
        </w:rPr>
        <w:t xml:space="preserve"> percent </w:t>
      </w:r>
      <w:r w:rsidR="009776CA" w:rsidRPr="00D06483">
        <w:rPr>
          <w:sz w:val="24"/>
          <w:szCs w:val="24"/>
        </w:rPr>
        <w:t xml:space="preserve">of the incremental costs over the first five years after diagnosis. </w:t>
      </w:r>
      <w:r w:rsidR="00ED3068" w:rsidRPr="00D06483">
        <w:rPr>
          <w:sz w:val="24"/>
          <w:szCs w:val="24"/>
        </w:rPr>
        <w:t xml:space="preserve"> While incidence of ADRD is declining, prevalence is not.  Our estimates show that as the</w:t>
      </w:r>
      <w:r w:rsidR="00ED3068">
        <w:rPr>
          <w:sz w:val="24"/>
          <w:szCs w:val="24"/>
        </w:rPr>
        <w:t xml:space="preserve"> case-mix of ADRD disease changes, so will the level and the distribution of costs.  </w:t>
      </w:r>
    </w:p>
    <w:p w14:paraId="2466EC02" w14:textId="77777777" w:rsidR="00D515D6" w:rsidRDefault="00D515D6">
      <w:pPr>
        <w:rPr>
          <w:b/>
          <w:sz w:val="24"/>
          <w:szCs w:val="24"/>
        </w:rPr>
      </w:pPr>
    </w:p>
    <w:p w14:paraId="532724E4" w14:textId="77777777" w:rsidR="002106B4" w:rsidRDefault="002106B4">
      <w:pPr>
        <w:rPr>
          <w:rFonts w:ascii="Times New Roman" w:hAnsi="Times New Roman" w:cs="Times New Roman"/>
        </w:rPr>
      </w:pPr>
      <w:r>
        <w:rPr>
          <w:rFonts w:ascii="Times New Roman" w:hAnsi="Times New Roman" w:cs="Times New Roman"/>
        </w:rPr>
        <w:br w:type="page"/>
      </w:r>
    </w:p>
    <w:p w14:paraId="518C7098" w14:textId="77777777" w:rsidR="00D747A1" w:rsidRPr="00EE6431" w:rsidRDefault="00D747A1" w:rsidP="00D747A1">
      <w:pPr>
        <w:keepNext/>
        <w:widowControl w:val="0"/>
        <w:autoSpaceDE w:val="0"/>
        <w:autoSpaceDN w:val="0"/>
        <w:adjustRightInd w:val="0"/>
        <w:spacing w:after="0" w:line="240" w:lineRule="auto"/>
        <w:rPr>
          <w:rFonts w:ascii="Times New Roman" w:hAnsi="Times New Roman"/>
          <w:b/>
          <w:sz w:val="24"/>
          <w:szCs w:val="24"/>
        </w:rPr>
      </w:pPr>
      <w:r w:rsidRPr="00E21152">
        <w:rPr>
          <w:rFonts w:ascii="Times New Roman" w:hAnsi="Times New Roman"/>
          <w:b/>
          <w:sz w:val="24"/>
          <w:szCs w:val="24"/>
        </w:rPr>
        <w:lastRenderedPageBreak/>
        <w:t>Table 1. Characteristics of dementia cases and the first matched control</w:t>
      </w:r>
    </w:p>
    <w:tbl>
      <w:tblPr>
        <w:tblW w:w="9702" w:type="dxa"/>
        <w:tblLayout w:type="fixed"/>
        <w:tblLook w:val="0000" w:firstRow="0" w:lastRow="0" w:firstColumn="0" w:lastColumn="0" w:noHBand="0" w:noVBand="0"/>
      </w:tblPr>
      <w:tblGrid>
        <w:gridCol w:w="3978"/>
        <w:gridCol w:w="2250"/>
        <w:gridCol w:w="1800"/>
        <w:gridCol w:w="1674"/>
        <w:tblGridChange w:id="203">
          <w:tblGrid>
            <w:gridCol w:w="3978"/>
            <w:gridCol w:w="2250"/>
            <w:gridCol w:w="1800"/>
            <w:gridCol w:w="1674"/>
          </w:tblGrid>
        </w:tblGridChange>
      </w:tblGrid>
      <w:tr w:rsidR="00D747A1" w:rsidRPr="00D747A1" w14:paraId="177223FA" w14:textId="77777777" w:rsidTr="00523993">
        <w:tc>
          <w:tcPr>
            <w:tcW w:w="3978" w:type="dxa"/>
            <w:tcBorders>
              <w:top w:val="single" w:sz="4" w:space="0" w:color="auto"/>
              <w:left w:val="nil"/>
              <w:bottom w:val="single" w:sz="4" w:space="0" w:color="auto"/>
              <w:right w:val="nil"/>
            </w:tcBorders>
          </w:tcPr>
          <w:p w14:paraId="13C85BA0" w14:textId="77777777" w:rsidR="00D747A1" w:rsidRPr="00D747A1" w:rsidRDefault="00D747A1" w:rsidP="00523993">
            <w:pPr>
              <w:widowControl w:val="0"/>
              <w:autoSpaceDE w:val="0"/>
              <w:autoSpaceDN w:val="0"/>
              <w:adjustRightInd w:val="0"/>
              <w:spacing w:after="0" w:line="240" w:lineRule="auto"/>
              <w:rPr>
                <w:rFonts w:ascii="Times New Roman" w:hAnsi="Times New Roman" w:cs="Times New Roman"/>
              </w:rPr>
            </w:pPr>
          </w:p>
        </w:tc>
        <w:tc>
          <w:tcPr>
            <w:tcW w:w="2250" w:type="dxa"/>
            <w:tcBorders>
              <w:top w:val="single" w:sz="4" w:space="0" w:color="auto"/>
              <w:left w:val="nil"/>
              <w:bottom w:val="single" w:sz="4" w:space="0" w:color="auto"/>
              <w:right w:val="nil"/>
            </w:tcBorders>
          </w:tcPr>
          <w:p w14:paraId="086FCBE4" w14:textId="3ED762BE" w:rsidR="00D747A1" w:rsidRPr="00D747A1" w:rsidRDefault="00D747A1" w:rsidP="00D06483">
            <w:pPr>
              <w:widowControl w:val="0"/>
              <w:autoSpaceDE w:val="0"/>
              <w:autoSpaceDN w:val="0"/>
              <w:adjustRightInd w:val="0"/>
              <w:spacing w:after="0" w:line="240" w:lineRule="auto"/>
              <w:jc w:val="center"/>
              <w:rPr>
                <w:rFonts w:ascii="Times New Roman" w:hAnsi="Times New Roman" w:cs="Times New Roman"/>
              </w:rPr>
            </w:pPr>
            <w:r w:rsidRPr="00D747A1">
              <w:rPr>
                <w:rFonts w:ascii="Times New Roman" w:hAnsi="Times New Roman" w:cs="Times New Roman"/>
              </w:rPr>
              <w:t>Participants with dementia diagnosis (N=</w:t>
            </w:r>
            <w:ins w:id="204" w:author="Melissa Oney" w:date="2021-07-12T11:08:00Z">
              <w:r w:rsidR="00EA5697">
                <w:rPr>
                  <w:rFonts w:ascii="Times New Roman" w:hAnsi="Times New Roman" w:cs="Times New Roman"/>
                </w:rPr>
                <w:t>3</w:t>
              </w:r>
            </w:ins>
            <w:del w:id="205" w:author="Melissa Oney" w:date="2021-07-12T11:08:00Z">
              <w:r w:rsidRPr="00D747A1" w:rsidDel="00EA5697">
                <w:rPr>
                  <w:rFonts w:ascii="Times New Roman" w:hAnsi="Times New Roman" w:cs="Times New Roman"/>
                </w:rPr>
                <w:delText>4</w:delText>
              </w:r>
            </w:del>
            <w:r w:rsidRPr="00D747A1">
              <w:rPr>
                <w:rFonts w:ascii="Times New Roman" w:hAnsi="Times New Roman" w:cs="Times New Roman"/>
              </w:rPr>
              <w:t>,</w:t>
            </w:r>
            <w:ins w:id="206" w:author="Melissa Oney" w:date="2021-07-12T11:08:00Z">
              <w:r w:rsidR="00EA5697">
                <w:rPr>
                  <w:rFonts w:ascii="Times New Roman" w:hAnsi="Times New Roman" w:cs="Times New Roman"/>
                </w:rPr>
                <w:t>65</w:t>
              </w:r>
            </w:ins>
            <w:ins w:id="207" w:author="Melissa Oney" w:date="2021-08-16T08:36:00Z">
              <w:r w:rsidR="00471DE0">
                <w:rPr>
                  <w:rFonts w:ascii="Times New Roman" w:hAnsi="Times New Roman" w:cs="Times New Roman"/>
                </w:rPr>
                <w:t>3</w:t>
              </w:r>
            </w:ins>
            <w:del w:id="208" w:author="Melissa Oney" w:date="2021-07-12T11:08:00Z">
              <w:r w:rsidRPr="00D747A1" w:rsidDel="00EA5697">
                <w:rPr>
                  <w:rFonts w:ascii="Times New Roman" w:hAnsi="Times New Roman" w:cs="Times New Roman"/>
                </w:rPr>
                <w:delText>248</w:delText>
              </w:r>
            </w:del>
            <w:r w:rsidRPr="00D747A1">
              <w:rPr>
                <w:rFonts w:ascii="Times New Roman" w:hAnsi="Times New Roman" w:cs="Times New Roman"/>
              </w:rPr>
              <w:t>)</w:t>
            </w:r>
          </w:p>
        </w:tc>
        <w:tc>
          <w:tcPr>
            <w:tcW w:w="1800" w:type="dxa"/>
            <w:tcBorders>
              <w:top w:val="single" w:sz="4" w:space="0" w:color="auto"/>
              <w:left w:val="nil"/>
              <w:bottom w:val="single" w:sz="4" w:space="0" w:color="auto"/>
              <w:right w:val="nil"/>
            </w:tcBorders>
          </w:tcPr>
          <w:p w14:paraId="43ED973C" w14:textId="4F1C3B05" w:rsidR="00D747A1" w:rsidRPr="00D747A1" w:rsidRDefault="00D747A1" w:rsidP="00EA5697">
            <w:pPr>
              <w:widowControl w:val="0"/>
              <w:autoSpaceDE w:val="0"/>
              <w:autoSpaceDN w:val="0"/>
              <w:adjustRightInd w:val="0"/>
              <w:spacing w:after="0" w:line="240" w:lineRule="auto"/>
              <w:jc w:val="center"/>
              <w:rPr>
                <w:rFonts w:ascii="Times New Roman" w:hAnsi="Times New Roman" w:cs="Times New Roman"/>
              </w:rPr>
            </w:pPr>
            <w:r w:rsidRPr="00D747A1">
              <w:rPr>
                <w:rFonts w:ascii="Times New Roman" w:hAnsi="Times New Roman" w:cs="Times New Roman"/>
              </w:rPr>
              <w:t>First matched control (N=</w:t>
            </w:r>
            <w:del w:id="209" w:author="Melissa Oney" w:date="2021-07-12T11:08:00Z">
              <w:r w:rsidRPr="00D747A1" w:rsidDel="00EA5697">
                <w:rPr>
                  <w:rFonts w:ascii="Times New Roman" w:hAnsi="Times New Roman" w:cs="Times New Roman"/>
                </w:rPr>
                <w:delText>4,248</w:delText>
              </w:r>
            </w:del>
            <w:ins w:id="210" w:author="Melissa Oney" w:date="2021-07-12T11:08:00Z">
              <w:r w:rsidR="00EA5697">
                <w:rPr>
                  <w:rFonts w:ascii="Times New Roman" w:hAnsi="Times New Roman" w:cs="Times New Roman"/>
                </w:rPr>
                <w:t>3,65</w:t>
              </w:r>
              <w:r w:rsidR="00471DE0">
                <w:rPr>
                  <w:rFonts w:ascii="Times New Roman" w:hAnsi="Times New Roman" w:cs="Times New Roman"/>
                </w:rPr>
                <w:t>3</w:t>
              </w:r>
            </w:ins>
            <w:r w:rsidRPr="00D747A1">
              <w:rPr>
                <w:rFonts w:ascii="Times New Roman" w:hAnsi="Times New Roman" w:cs="Times New Roman"/>
              </w:rPr>
              <w:t>)</w:t>
            </w:r>
          </w:p>
        </w:tc>
        <w:tc>
          <w:tcPr>
            <w:tcW w:w="1674" w:type="dxa"/>
            <w:tcBorders>
              <w:top w:val="single" w:sz="4" w:space="0" w:color="auto"/>
              <w:left w:val="nil"/>
              <w:bottom w:val="single" w:sz="4" w:space="0" w:color="auto"/>
              <w:right w:val="nil"/>
            </w:tcBorders>
          </w:tcPr>
          <w:p w14:paraId="0CCFB57D" w14:textId="77777777" w:rsidR="00D747A1" w:rsidRPr="00D747A1" w:rsidRDefault="00D747A1" w:rsidP="00523993">
            <w:pPr>
              <w:widowControl w:val="0"/>
              <w:autoSpaceDE w:val="0"/>
              <w:autoSpaceDN w:val="0"/>
              <w:adjustRightInd w:val="0"/>
              <w:spacing w:after="0" w:line="240" w:lineRule="auto"/>
              <w:jc w:val="center"/>
              <w:rPr>
                <w:rFonts w:ascii="Times New Roman" w:hAnsi="Times New Roman" w:cs="Times New Roman"/>
              </w:rPr>
            </w:pPr>
            <w:r w:rsidRPr="00D747A1">
              <w:rPr>
                <w:rFonts w:ascii="Times New Roman" w:hAnsi="Times New Roman" w:cs="Times New Roman"/>
              </w:rPr>
              <w:t>p-value</w:t>
            </w:r>
          </w:p>
        </w:tc>
      </w:tr>
      <w:tr w:rsidR="00D747A1" w:rsidRPr="00D747A1" w14:paraId="25037009" w14:textId="77777777" w:rsidTr="00523993">
        <w:trPr>
          <w:trHeight w:val="273"/>
        </w:trPr>
        <w:tc>
          <w:tcPr>
            <w:tcW w:w="3978" w:type="dxa"/>
            <w:tcBorders>
              <w:top w:val="single" w:sz="4" w:space="0" w:color="auto"/>
              <w:left w:val="nil"/>
              <w:right w:val="nil"/>
            </w:tcBorders>
          </w:tcPr>
          <w:p w14:paraId="10DADDB4" w14:textId="77777777" w:rsidR="00D747A1" w:rsidRPr="00D747A1" w:rsidRDefault="00D747A1" w:rsidP="00523993">
            <w:pPr>
              <w:widowControl w:val="0"/>
              <w:autoSpaceDE w:val="0"/>
              <w:autoSpaceDN w:val="0"/>
              <w:adjustRightInd w:val="0"/>
              <w:spacing w:after="0" w:line="240" w:lineRule="auto"/>
              <w:rPr>
                <w:rFonts w:ascii="Times New Roman" w:hAnsi="Times New Roman" w:cs="Times New Roman"/>
                <w:b/>
              </w:rPr>
            </w:pPr>
            <w:r w:rsidRPr="00D747A1">
              <w:rPr>
                <w:rFonts w:ascii="Times New Roman" w:hAnsi="Times New Roman" w:cs="Times New Roman"/>
                <w:b/>
              </w:rPr>
              <w:t>Sociodemographic characteristics</w:t>
            </w:r>
          </w:p>
        </w:tc>
        <w:tc>
          <w:tcPr>
            <w:tcW w:w="2250" w:type="dxa"/>
            <w:tcBorders>
              <w:top w:val="single" w:sz="4" w:space="0" w:color="auto"/>
              <w:left w:val="nil"/>
              <w:right w:val="nil"/>
            </w:tcBorders>
          </w:tcPr>
          <w:p w14:paraId="3777F87D" w14:textId="77777777" w:rsidR="00D747A1" w:rsidRPr="00D747A1" w:rsidRDefault="00D747A1" w:rsidP="00523993">
            <w:pPr>
              <w:widowControl w:val="0"/>
              <w:autoSpaceDE w:val="0"/>
              <w:autoSpaceDN w:val="0"/>
              <w:adjustRightInd w:val="0"/>
              <w:spacing w:after="0" w:line="240" w:lineRule="auto"/>
              <w:jc w:val="center"/>
              <w:rPr>
                <w:rFonts w:ascii="Times New Roman" w:hAnsi="Times New Roman" w:cs="Times New Roman"/>
                <w:b/>
              </w:rPr>
            </w:pPr>
          </w:p>
        </w:tc>
        <w:tc>
          <w:tcPr>
            <w:tcW w:w="1800" w:type="dxa"/>
            <w:tcBorders>
              <w:top w:val="single" w:sz="4" w:space="0" w:color="auto"/>
              <w:left w:val="nil"/>
              <w:right w:val="nil"/>
            </w:tcBorders>
          </w:tcPr>
          <w:p w14:paraId="1084B2CC" w14:textId="77777777" w:rsidR="00D747A1" w:rsidRPr="00D747A1" w:rsidRDefault="00D747A1" w:rsidP="00523993">
            <w:pPr>
              <w:widowControl w:val="0"/>
              <w:autoSpaceDE w:val="0"/>
              <w:autoSpaceDN w:val="0"/>
              <w:adjustRightInd w:val="0"/>
              <w:spacing w:after="0" w:line="240" w:lineRule="auto"/>
              <w:jc w:val="center"/>
              <w:rPr>
                <w:rFonts w:ascii="Times New Roman" w:hAnsi="Times New Roman" w:cs="Times New Roman"/>
                <w:b/>
              </w:rPr>
            </w:pPr>
          </w:p>
        </w:tc>
        <w:tc>
          <w:tcPr>
            <w:tcW w:w="1674" w:type="dxa"/>
            <w:tcBorders>
              <w:top w:val="single" w:sz="4" w:space="0" w:color="auto"/>
              <w:left w:val="nil"/>
              <w:right w:val="nil"/>
            </w:tcBorders>
          </w:tcPr>
          <w:p w14:paraId="4DCBF85A" w14:textId="77777777" w:rsidR="00D747A1" w:rsidRPr="00D747A1" w:rsidRDefault="00D747A1" w:rsidP="00523993">
            <w:pPr>
              <w:widowControl w:val="0"/>
              <w:autoSpaceDE w:val="0"/>
              <w:autoSpaceDN w:val="0"/>
              <w:adjustRightInd w:val="0"/>
              <w:spacing w:after="0" w:line="240" w:lineRule="auto"/>
              <w:jc w:val="center"/>
              <w:rPr>
                <w:rFonts w:ascii="Times New Roman" w:hAnsi="Times New Roman" w:cs="Times New Roman"/>
                <w:b/>
              </w:rPr>
            </w:pPr>
          </w:p>
        </w:tc>
      </w:tr>
      <w:tr w:rsidR="00663174" w:rsidRPr="00D747A1" w14:paraId="38D11FF7" w14:textId="77777777" w:rsidTr="00523993">
        <w:tblPrEx>
          <w:tblW w:w="9702" w:type="dxa"/>
          <w:tblLayout w:type="fixed"/>
          <w:tblLook w:val="0000" w:firstRow="0" w:lastRow="0" w:firstColumn="0" w:lastColumn="0" w:noHBand="0" w:noVBand="0"/>
          <w:tblPrExChange w:id="211" w:author="Melissa Oney" w:date="2021-07-12T11:13:00Z">
            <w:tblPrEx>
              <w:tblW w:w="9702" w:type="dxa"/>
              <w:tblLayout w:type="fixed"/>
              <w:tblLook w:val="0000" w:firstRow="0" w:lastRow="0" w:firstColumn="0" w:lastColumn="0" w:noHBand="0" w:noVBand="0"/>
            </w:tblPrEx>
          </w:tblPrExChange>
        </w:tblPrEx>
        <w:trPr>
          <w:trHeight w:val="273"/>
          <w:trPrChange w:id="212" w:author="Melissa Oney" w:date="2021-07-12T11:13:00Z">
            <w:trPr>
              <w:trHeight w:val="273"/>
            </w:trPr>
          </w:trPrChange>
        </w:trPr>
        <w:tc>
          <w:tcPr>
            <w:tcW w:w="3978" w:type="dxa"/>
            <w:tcBorders>
              <w:left w:val="nil"/>
              <w:bottom w:val="nil"/>
              <w:right w:val="nil"/>
            </w:tcBorders>
            <w:tcPrChange w:id="213" w:author="Melissa Oney" w:date="2021-07-12T11:13:00Z">
              <w:tcPr>
                <w:tcW w:w="3978" w:type="dxa"/>
                <w:tcBorders>
                  <w:left w:val="nil"/>
                  <w:bottom w:val="nil"/>
                  <w:right w:val="nil"/>
                </w:tcBorders>
              </w:tcPr>
            </w:tcPrChange>
          </w:tcPr>
          <w:p w14:paraId="0FEDCCDC"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 xml:space="preserve">Age at diagnosis in years, </w:t>
            </w:r>
            <w:r w:rsidRPr="008D2FFE">
              <w:rPr>
                <w:rFonts w:ascii="Times New Roman" w:hAnsi="Times New Roman" w:cs="Times New Roman"/>
              </w:rPr>
              <w:t>mean (sd)</w:t>
            </w:r>
          </w:p>
        </w:tc>
        <w:tc>
          <w:tcPr>
            <w:tcW w:w="2250" w:type="dxa"/>
            <w:tcBorders>
              <w:left w:val="nil"/>
              <w:bottom w:val="nil"/>
              <w:right w:val="nil"/>
            </w:tcBorders>
            <w:tcPrChange w:id="214" w:author="Melissa Oney" w:date="2021-07-12T11:13:00Z">
              <w:tcPr>
                <w:tcW w:w="2250" w:type="dxa"/>
                <w:tcBorders>
                  <w:left w:val="nil"/>
                  <w:bottom w:val="nil"/>
                  <w:right w:val="nil"/>
                </w:tcBorders>
                <w:vAlign w:val="bottom"/>
              </w:tcPr>
            </w:tcPrChange>
          </w:tcPr>
          <w:p w14:paraId="30D8C141" w14:textId="21D78D16" w:rsidR="00663174" w:rsidRPr="00EA5697" w:rsidRDefault="00663174" w:rsidP="00663174">
            <w:pPr>
              <w:spacing w:after="0"/>
              <w:jc w:val="center"/>
              <w:rPr>
                <w:rFonts w:ascii="Times New Roman" w:hAnsi="Times New Roman" w:cs="Times New Roman"/>
                <w:color w:val="000000"/>
              </w:rPr>
            </w:pPr>
            <w:ins w:id="215" w:author="Melissa Oney" w:date="2021-08-16T08:46:00Z">
              <w:r w:rsidRPr="00CC528F">
                <w:rPr>
                  <w:rFonts w:ascii="Times New Roman" w:hAnsi="Times New Roman"/>
                </w:rPr>
                <w:t>79.9</w:t>
              </w:r>
            </w:ins>
            <w:ins w:id="216" w:author="Melissa Oney" w:date="2021-08-23T11:36:00Z">
              <w:r w:rsidR="00C339B7">
                <w:rPr>
                  <w:rFonts w:ascii="Times New Roman" w:hAnsi="Times New Roman"/>
                </w:rPr>
                <w:t xml:space="preserve"> (</w:t>
              </w:r>
              <w:r w:rsidR="00BE356F">
                <w:rPr>
                  <w:rFonts w:ascii="Times New Roman" w:hAnsi="Times New Roman"/>
                </w:rPr>
                <w:t>7.4)</w:t>
              </w:r>
            </w:ins>
            <w:del w:id="217" w:author="Melissa Oney" w:date="2021-07-12T11:13:00Z">
              <w:r w:rsidRPr="00EA5697" w:rsidDel="0051393F">
                <w:rPr>
                  <w:rFonts w:ascii="Times New Roman" w:hAnsi="Times New Roman" w:cs="Times New Roman"/>
                  <w:color w:val="000000"/>
                </w:rPr>
                <w:delText>80.6 (7.7)</w:delText>
              </w:r>
            </w:del>
          </w:p>
        </w:tc>
        <w:tc>
          <w:tcPr>
            <w:tcW w:w="1800" w:type="dxa"/>
            <w:tcBorders>
              <w:left w:val="nil"/>
              <w:bottom w:val="nil"/>
              <w:right w:val="nil"/>
            </w:tcBorders>
            <w:tcPrChange w:id="218" w:author="Melissa Oney" w:date="2021-07-12T11:13:00Z">
              <w:tcPr>
                <w:tcW w:w="1800" w:type="dxa"/>
                <w:tcBorders>
                  <w:left w:val="nil"/>
                  <w:bottom w:val="nil"/>
                  <w:right w:val="nil"/>
                </w:tcBorders>
                <w:vAlign w:val="bottom"/>
              </w:tcPr>
            </w:tcPrChange>
          </w:tcPr>
          <w:p w14:paraId="067AB056" w14:textId="49669587" w:rsidR="00663174" w:rsidRPr="00EA5697" w:rsidRDefault="00663174" w:rsidP="00663174">
            <w:pPr>
              <w:spacing w:after="0"/>
              <w:jc w:val="center"/>
              <w:rPr>
                <w:rFonts w:ascii="Times New Roman" w:hAnsi="Times New Roman" w:cs="Times New Roman"/>
                <w:color w:val="000000"/>
              </w:rPr>
            </w:pPr>
            <w:ins w:id="219" w:author="Melissa Oney" w:date="2021-08-16T08:46:00Z">
              <w:r w:rsidRPr="00CC528F">
                <w:rPr>
                  <w:rFonts w:ascii="Times New Roman" w:hAnsi="Times New Roman"/>
                </w:rPr>
                <w:t>79.7</w:t>
              </w:r>
            </w:ins>
            <w:ins w:id="220" w:author="Melissa Oney" w:date="2021-08-23T11:36:00Z">
              <w:r w:rsidR="00BE356F">
                <w:rPr>
                  <w:rFonts w:ascii="Times New Roman" w:hAnsi="Times New Roman"/>
                </w:rPr>
                <w:t xml:space="preserve"> </w:t>
              </w:r>
            </w:ins>
            <w:ins w:id="221" w:author="Melissa Oney" w:date="2021-08-23T11:37:00Z">
              <w:r w:rsidR="00BE356F">
                <w:rPr>
                  <w:rFonts w:ascii="Times New Roman" w:hAnsi="Times New Roman"/>
                </w:rPr>
                <w:t>(7.4)</w:t>
              </w:r>
            </w:ins>
            <w:del w:id="222" w:author="Melissa Oney" w:date="2021-07-12T11:13:00Z">
              <w:r w:rsidRPr="00EA5697" w:rsidDel="0051393F">
                <w:rPr>
                  <w:rFonts w:ascii="Times New Roman" w:hAnsi="Times New Roman" w:cs="Times New Roman"/>
                  <w:color w:val="000000"/>
                </w:rPr>
                <w:delText>80.6 (7.7)</w:delText>
              </w:r>
            </w:del>
          </w:p>
        </w:tc>
        <w:tc>
          <w:tcPr>
            <w:tcW w:w="1674" w:type="dxa"/>
            <w:tcBorders>
              <w:left w:val="nil"/>
              <w:bottom w:val="nil"/>
              <w:right w:val="nil"/>
            </w:tcBorders>
            <w:tcPrChange w:id="223" w:author="Melissa Oney" w:date="2021-07-12T11:13:00Z">
              <w:tcPr>
                <w:tcW w:w="1674" w:type="dxa"/>
                <w:tcBorders>
                  <w:left w:val="nil"/>
                  <w:bottom w:val="nil"/>
                  <w:right w:val="nil"/>
                </w:tcBorders>
                <w:vAlign w:val="bottom"/>
              </w:tcPr>
            </w:tcPrChange>
          </w:tcPr>
          <w:p w14:paraId="2BCB7EED" w14:textId="4273B6C7" w:rsidR="00663174" w:rsidRPr="00EA5697" w:rsidRDefault="00663174" w:rsidP="00663174">
            <w:pPr>
              <w:spacing w:after="0"/>
              <w:jc w:val="center"/>
              <w:rPr>
                <w:rFonts w:ascii="Times New Roman" w:hAnsi="Times New Roman" w:cs="Times New Roman"/>
                <w:color w:val="000000"/>
              </w:rPr>
            </w:pPr>
            <w:ins w:id="224" w:author="Melissa Oney" w:date="2021-08-16T08:46:00Z">
              <w:r w:rsidRPr="00CC528F">
                <w:rPr>
                  <w:rFonts w:ascii="Times New Roman" w:hAnsi="Times New Roman"/>
                </w:rPr>
                <w:t>0.230</w:t>
              </w:r>
            </w:ins>
            <w:del w:id="225" w:author="Melissa Oney" w:date="2021-07-12T11:13:00Z">
              <w:r w:rsidRPr="00EA5697" w:rsidDel="0051393F">
                <w:rPr>
                  <w:rFonts w:ascii="Times New Roman" w:hAnsi="Times New Roman" w:cs="Times New Roman"/>
                  <w:color w:val="000000"/>
                </w:rPr>
                <w:delText>0.952</w:delText>
              </w:r>
            </w:del>
          </w:p>
        </w:tc>
      </w:tr>
      <w:tr w:rsidR="00663174" w:rsidRPr="00D747A1" w14:paraId="6D52A026" w14:textId="77777777" w:rsidTr="00080619">
        <w:tblPrEx>
          <w:tblW w:w="9702" w:type="dxa"/>
          <w:tblLayout w:type="fixed"/>
          <w:tblLook w:val="0000" w:firstRow="0" w:lastRow="0" w:firstColumn="0" w:lastColumn="0" w:noHBand="0" w:noVBand="0"/>
          <w:tblPrExChange w:id="226" w:author="Melissa Oney" w:date="2021-08-16T08:46:00Z">
            <w:tblPrEx>
              <w:tblW w:w="9702" w:type="dxa"/>
              <w:tblLayout w:type="fixed"/>
              <w:tblLook w:val="0000" w:firstRow="0" w:lastRow="0" w:firstColumn="0" w:lastColumn="0" w:noHBand="0" w:noVBand="0"/>
            </w:tblPrEx>
          </w:tblPrExChange>
        </w:tblPrEx>
        <w:trPr>
          <w:trHeight w:val="273"/>
          <w:trPrChange w:id="227" w:author="Melissa Oney" w:date="2021-08-16T08:46:00Z">
            <w:trPr>
              <w:trHeight w:val="273"/>
            </w:trPr>
          </w:trPrChange>
        </w:trPr>
        <w:tc>
          <w:tcPr>
            <w:tcW w:w="3978" w:type="dxa"/>
            <w:tcBorders>
              <w:top w:val="nil"/>
              <w:left w:val="nil"/>
              <w:bottom w:val="nil"/>
              <w:right w:val="nil"/>
            </w:tcBorders>
            <w:tcPrChange w:id="228" w:author="Melissa Oney" w:date="2021-08-16T08:46:00Z">
              <w:tcPr>
                <w:tcW w:w="3978" w:type="dxa"/>
                <w:tcBorders>
                  <w:top w:val="nil"/>
                  <w:left w:val="nil"/>
                  <w:bottom w:val="nil"/>
                  <w:right w:val="nil"/>
                </w:tcBorders>
              </w:tcPr>
            </w:tcPrChange>
          </w:tcPr>
          <w:p w14:paraId="49C426B7"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Male, %</w:t>
            </w:r>
          </w:p>
        </w:tc>
        <w:tc>
          <w:tcPr>
            <w:tcW w:w="2250" w:type="dxa"/>
            <w:tcBorders>
              <w:top w:val="nil"/>
              <w:left w:val="nil"/>
              <w:bottom w:val="nil"/>
              <w:right w:val="nil"/>
            </w:tcBorders>
            <w:vAlign w:val="center"/>
            <w:tcPrChange w:id="229" w:author="Melissa Oney" w:date="2021-08-16T08:46:00Z">
              <w:tcPr>
                <w:tcW w:w="2250" w:type="dxa"/>
                <w:tcBorders>
                  <w:top w:val="nil"/>
                  <w:left w:val="nil"/>
                  <w:bottom w:val="nil"/>
                  <w:right w:val="nil"/>
                </w:tcBorders>
                <w:vAlign w:val="bottom"/>
              </w:tcPr>
            </w:tcPrChange>
          </w:tcPr>
          <w:p w14:paraId="050E081C" w14:textId="340A43BF" w:rsidR="00663174" w:rsidRPr="00EA5697" w:rsidRDefault="00663174" w:rsidP="00663174">
            <w:pPr>
              <w:spacing w:after="0"/>
              <w:jc w:val="center"/>
              <w:rPr>
                <w:rFonts w:ascii="Times New Roman" w:hAnsi="Times New Roman" w:cs="Times New Roman"/>
                <w:color w:val="000000"/>
              </w:rPr>
            </w:pPr>
            <w:ins w:id="230" w:author="Melissa Oney" w:date="2021-08-16T08:46:00Z">
              <w:r w:rsidRPr="00CC528F">
                <w:rPr>
                  <w:rFonts w:ascii="Times New Roman" w:hAnsi="Times New Roman"/>
                  <w:color w:val="000000"/>
                </w:rPr>
                <w:t>36.8</w:t>
              </w:r>
            </w:ins>
            <w:del w:id="231" w:author="Melissa Oney" w:date="2021-07-12T11:13:00Z">
              <w:r w:rsidRPr="00EA5697" w:rsidDel="0051393F">
                <w:rPr>
                  <w:rFonts w:ascii="Times New Roman" w:hAnsi="Times New Roman" w:cs="Times New Roman"/>
                  <w:color w:val="000000"/>
                </w:rPr>
                <w:delText>37.2</w:delText>
              </w:r>
            </w:del>
          </w:p>
        </w:tc>
        <w:tc>
          <w:tcPr>
            <w:tcW w:w="1800" w:type="dxa"/>
            <w:tcBorders>
              <w:top w:val="nil"/>
              <w:left w:val="nil"/>
              <w:bottom w:val="nil"/>
              <w:right w:val="nil"/>
            </w:tcBorders>
            <w:vAlign w:val="center"/>
            <w:tcPrChange w:id="232" w:author="Melissa Oney" w:date="2021-08-16T08:46:00Z">
              <w:tcPr>
                <w:tcW w:w="1800" w:type="dxa"/>
                <w:tcBorders>
                  <w:top w:val="nil"/>
                  <w:left w:val="nil"/>
                  <w:bottom w:val="nil"/>
                  <w:right w:val="nil"/>
                </w:tcBorders>
                <w:vAlign w:val="bottom"/>
              </w:tcPr>
            </w:tcPrChange>
          </w:tcPr>
          <w:p w14:paraId="0659D48B" w14:textId="0E4E8AFC" w:rsidR="00663174" w:rsidRPr="00EA5697" w:rsidRDefault="00663174" w:rsidP="00663174">
            <w:pPr>
              <w:spacing w:after="0"/>
              <w:jc w:val="center"/>
              <w:rPr>
                <w:rFonts w:ascii="Times New Roman" w:hAnsi="Times New Roman" w:cs="Times New Roman"/>
                <w:color w:val="000000"/>
              </w:rPr>
            </w:pPr>
            <w:ins w:id="233" w:author="Melissa Oney" w:date="2021-08-16T08:46:00Z">
              <w:r w:rsidRPr="00CC528F">
                <w:rPr>
                  <w:rFonts w:ascii="Times New Roman" w:hAnsi="Times New Roman"/>
                  <w:color w:val="000000"/>
                </w:rPr>
                <w:t>36.8</w:t>
              </w:r>
            </w:ins>
            <w:del w:id="234" w:author="Melissa Oney" w:date="2021-07-12T11:13:00Z">
              <w:r w:rsidRPr="00EA5697" w:rsidDel="0051393F">
                <w:rPr>
                  <w:rFonts w:ascii="Times New Roman" w:hAnsi="Times New Roman" w:cs="Times New Roman"/>
                  <w:color w:val="000000"/>
                </w:rPr>
                <w:delText>37.2</w:delText>
              </w:r>
            </w:del>
          </w:p>
        </w:tc>
        <w:tc>
          <w:tcPr>
            <w:tcW w:w="1674" w:type="dxa"/>
            <w:tcBorders>
              <w:top w:val="nil"/>
              <w:left w:val="nil"/>
              <w:bottom w:val="nil"/>
              <w:right w:val="nil"/>
            </w:tcBorders>
            <w:tcPrChange w:id="235" w:author="Melissa Oney" w:date="2021-08-16T08:46:00Z">
              <w:tcPr>
                <w:tcW w:w="1674" w:type="dxa"/>
                <w:tcBorders>
                  <w:top w:val="nil"/>
                  <w:left w:val="nil"/>
                  <w:bottom w:val="nil"/>
                  <w:right w:val="nil"/>
                </w:tcBorders>
                <w:vAlign w:val="bottom"/>
              </w:tcPr>
            </w:tcPrChange>
          </w:tcPr>
          <w:p w14:paraId="3F3B9F14" w14:textId="2AB868E7" w:rsidR="00663174" w:rsidRPr="00EA5697" w:rsidRDefault="00663174" w:rsidP="00663174">
            <w:pPr>
              <w:spacing w:after="0"/>
              <w:jc w:val="center"/>
              <w:rPr>
                <w:rFonts w:ascii="Times New Roman" w:hAnsi="Times New Roman" w:cs="Times New Roman"/>
                <w:color w:val="000000"/>
              </w:rPr>
            </w:pPr>
            <w:ins w:id="236" w:author="Melissa Oney" w:date="2021-08-16T08:46:00Z">
              <w:r w:rsidRPr="00CC528F">
                <w:rPr>
                  <w:rFonts w:ascii="Times New Roman" w:hAnsi="Times New Roman"/>
                </w:rPr>
                <w:t>1.000</w:t>
              </w:r>
            </w:ins>
            <w:del w:id="237" w:author="Melissa Oney" w:date="2021-07-12T11:13:00Z">
              <w:r w:rsidRPr="00EA5697" w:rsidDel="0051393F">
                <w:rPr>
                  <w:rFonts w:ascii="Times New Roman" w:hAnsi="Times New Roman" w:cs="Times New Roman"/>
                  <w:color w:val="000000"/>
                </w:rPr>
                <w:delText>1.000</w:delText>
              </w:r>
            </w:del>
          </w:p>
        </w:tc>
      </w:tr>
      <w:tr w:rsidR="00663174" w:rsidRPr="00D747A1" w14:paraId="786C2AB0" w14:textId="77777777" w:rsidTr="00080619">
        <w:tblPrEx>
          <w:tblW w:w="9702" w:type="dxa"/>
          <w:tblLayout w:type="fixed"/>
          <w:tblLook w:val="0000" w:firstRow="0" w:lastRow="0" w:firstColumn="0" w:lastColumn="0" w:noHBand="0" w:noVBand="0"/>
          <w:tblPrExChange w:id="238" w:author="Melissa Oney" w:date="2021-08-16T08:46:00Z">
            <w:tblPrEx>
              <w:tblW w:w="9702" w:type="dxa"/>
              <w:tblLayout w:type="fixed"/>
              <w:tblLook w:val="0000" w:firstRow="0" w:lastRow="0" w:firstColumn="0" w:lastColumn="0" w:noHBand="0" w:noVBand="0"/>
            </w:tblPrEx>
          </w:tblPrExChange>
        </w:tblPrEx>
        <w:trPr>
          <w:trHeight w:val="273"/>
          <w:trPrChange w:id="239" w:author="Melissa Oney" w:date="2021-08-16T08:46:00Z">
            <w:trPr>
              <w:trHeight w:val="273"/>
            </w:trPr>
          </w:trPrChange>
        </w:trPr>
        <w:tc>
          <w:tcPr>
            <w:tcW w:w="3978" w:type="dxa"/>
            <w:tcBorders>
              <w:top w:val="nil"/>
              <w:left w:val="nil"/>
              <w:bottom w:val="nil"/>
              <w:right w:val="nil"/>
            </w:tcBorders>
            <w:tcPrChange w:id="240" w:author="Melissa Oney" w:date="2021-08-16T08:46:00Z">
              <w:tcPr>
                <w:tcW w:w="3978" w:type="dxa"/>
                <w:tcBorders>
                  <w:top w:val="nil"/>
                  <w:left w:val="nil"/>
                  <w:bottom w:val="nil"/>
                  <w:right w:val="nil"/>
                </w:tcBorders>
              </w:tcPr>
            </w:tcPrChange>
          </w:tcPr>
          <w:p w14:paraId="15D6C280"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Race, %</w:t>
            </w:r>
          </w:p>
        </w:tc>
        <w:tc>
          <w:tcPr>
            <w:tcW w:w="2250" w:type="dxa"/>
            <w:tcBorders>
              <w:top w:val="nil"/>
              <w:left w:val="nil"/>
              <w:bottom w:val="nil"/>
              <w:right w:val="nil"/>
            </w:tcBorders>
            <w:vAlign w:val="center"/>
            <w:tcPrChange w:id="241" w:author="Melissa Oney" w:date="2021-08-16T08:46:00Z">
              <w:tcPr>
                <w:tcW w:w="2250" w:type="dxa"/>
                <w:tcBorders>
                  <w:top w:val="nil"/>
                  <w:left w:val="nil"/>
                  <w:bottom w:val="nil"/>
                  <w:right w:val="nil"/>
                </w:tcBorders>
                <w:vAlign w:val="bottom"/>
              </w:tcPr>
            </w:tcPrChange>
          </w:tcPr>
          <w:p w14:paraId="6AF0632B" w14:textId="77777777" w:rsidR="00663174" w:rsidRPr="00EA5697" w:rsidRDefault="00663174" w:rsidP="00663174">
            <w:pPr>
              <w:spacing w:after="0"/>
              <w:jc w:val="center"/>
              <w:rPr>
                <w:rFonts w:ascii="Times New Roman" w:hAnsi="Times New Roman" w:cs="Times New Roman"/>
                <w:color w:val="000000"/>
              </w:rPr>
            </w:pPr>
          </w:p>
        </w:tc>
        <w:tc>
          <w:tcPr>
            <w:tcW w:w="1800" w:type="dxa"/>
            <w:tcBorders>
              <w:top w:val="nil"/>
              <w:left w:val="nil"/>
              <w:bottom w:val="nil"/>
              <w:right w:val="nil"/>
            </w:tcBorders>
            <w:vAlign w:val="center"/>
            <w:tcPrChange w:id="242" w:author="Melissa Oney" w:date="2021-08-16T08:46:00Z">
              <w:tcPr>
                <w:tcW w:w="1800" w:type="dxa"/>
                <w:tcBorders>
                  <w:top w:val="nil"/>
                  <w:left w:val="nil"/>
                  <w:bottom w:val="nil"/>
                  <w:right w:val="nil"/>
                </w:tcBorders>
                <w:vAlign w:val="bottom"/>
              </w:tcPr>
            </w:tcPrChange>
          </w:tcPr>
          <w:p w14:paraId="23194B14" w14:textId="77777777" w:rsidR="00663174" w:rsidRPr="00EA5697" w:rsidRDefault="00663174" w:rsidP="00663174">
            <w:pPr>
              <w:spacing w:after="0"/>
              <w:jc w:val="center"/>
              <w:rPr>
                <w:rFonts w:ascii="Times New Roman" w:hAnsi="Times New Roman" w:cs="Times New Roman"/>
              </w:rPr>
            </w:pPr>
          </w:p>
        </w:tc>
        <w:tc>
          <w:tcPr>
            <w:tcW w:w="1674" w:type="dxa"/>
            <w:tcBorders>
              <w:top w:val="nil"/>
              <w:left w:val="nil"/>
              <w:bottom w:val="nil"/>
              <w:right w:val="nil"/>
            </w:tcBorders>
            <w:tcPrChange w:id="243" w:author="Melissa Oney" w:date="2021-08-16T08:46:00Z">
              <w:tcPr>
                <w:tcW w:w="1674" w:type="dxa"/>
                <w:tcBorders>
                  <w:top w:val="nil"/>
                  <w:left w:val="nil"/>
                  <w:bottom w:val="nil"/>
                  <w:right w:val="nil"/>
                </w:tcBorders>
                <w:vAlign w:val="bottom"/>
              </w:tcPr>
            </w:tcPrChange>
          </w:tcPr>
          <w:p w14:paraId="1C620BD2" w14:textId="499C0116" w:rsidR="00663174" w:rsidRPr="00EA5697" w:rsidRDefault="00663174" w:rsidP="00663174">
            <w:pPr>
              <w:spacing w:after="0"/>
              <w:jc w:val="center"/>
              <w:rPr>
                <w:rFonts w:ascii="Times New Roman" w:hAnsi="Times New Roman" w:cs="Times New Roman"/>
                <w:color w:val="000000"/>
              </w:rPr>
            </w:pPr>
            <w:ins w:id="244" w:author="Melissa Oney" w:date="2021-08-16T08:46:00Z">
              <w:r w:rsidRPr="00CC528F">
                <w:rPr>
                  <w:rFonts w:ascii="Times New Roman" w:hAnsi="Times New Roman"/>
                </w:rPr>
                <w:t>0.178</w:t>
              </w:r>
            </w:ins>
            <w:del w:id="245" w:author="Melissa Oney" w:date="2021-07-12T11:13:00Z">
              <w:r w:rsidRPr="00EA5697" w:rsidDel="0051393F">
                <w:rPr>
                  <w:rFonts w:ascii="Times New Roman" w:hAnsi="Times New Roman" w:cs="Times New Roman"/>
                  <w:color w:val="000000"/>
                </w:rPr>
                <w:delText>1.000</w:delText>
              </w:r>
            </w:del>
          </w:p>
        </w:tc>
      </w:tr>
      <w:tr w:rsidR="00663174" w:rsidRPr="00D747A1" w14:paraId="590589C1" w14:textId="77777777" w:rsidTr="00080619">
        <w:tblPrEx>
          <w:tblW w:w="9702" w:type="dxa"/>
          <w:tblLayout w:type="fixed"/>
          <w:tblLook w:val="0000" w:firstRow="0" w:lastRow="0" w:firstColumn="0" w:lastColumn="0" w:noHBand="0" w:noVBand="0"/>
          <w:tblPrExChange w:id="246" w:author="Melissa Oney" w:date="2021-08-16T08:46:00Z">
            <w:tblPrEx>
              <w:tblW w:w="9702" w:type="dxa"/>
              <w:tblLayout w:type="fixed"/>
              <w:tblLook w:val="0000" w:firstRow="0" w:lastRow="0" w:firstColumn="0" w:lastColumn="0" w:noHBand="0" w:noVBand="0"/>
            </w:tblPrEx>
          </w:tblPrExChange>
        </w:tblPrEx>
        <w:trPr>
          <w:trHeight w:val="273"/>
          <w:trPrChange w:id="247" w:author="Melissa Oney" w:date="2021-08-16T08:46:00Z">
            <w:trPr>
              <w:trHeight w:val="273"/>
            </w:trPr>
          </w:trPrChange>
        </w:trPr>
        <w:tc>
          <w:tcPr>
            <w:tcW w:w="3978" w:type="dxa"/>
            <w:tcBorders>
              <w:top w:val="nil"/>
              <w:left w:val="nil"/>
              <w:bottom w:val="nil"/>
              <w:right w:val="nil"/>
            </w:tcBorders>
            <w:tcPrChange w:id="248" w:author="Melissa Oney" w:date="2021-08-16T08:46:00Z">
              <w:tcPr>
                <w:tcW w:w="3978" w:type="dxa"/>
                <w:tcBorders>
                  <w:top w:val="nil"/>
                  <w:left w:val="nil"/>
                  <w:bottom w:val="nil"/>
                  <w:right w:val="nil"/>
                </w:tcBorders>
              </w:tcPr>
            </w:tcPrChange>
          </w:tcPr>
          <w:p w14:paraId="68AE9301"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Non-Hispanic white</w:t>
            </w:r>
          </w:p>
        </w:tc>
        <w:tc>
          <w:tcPr>
            <w:tcW w:w="2250" w:type="dxa"/>
            <w:tcBorders>
              <w:top w:val="nil"/>
              <w:left w:val="nil"/>
              <w:bottom w:val="nil"/>
              <w:right w:val="nil"/>
            </w:tcBorders>
            <w:vAlign w:val="center"/>
            <w:tcPrChange w:id="249" w:author="Melissa Oney" w:date="2021-08-16T08:46:00Z">
              <w:tcPr>
                <w:tcW w:w="2250" w:type="dxa"/>
                <w:tcBorders>
                  <w:top w:val="nil"/>
                  <w:left w:val="nil"/>
                  <w:bottom w:val="nil"/>
                  <w:right w:val="nil"/>
                </w:tcBorders>
                <w:vAlign w:val="bottom"/>
              </w:tcPr>
            </w:tcPrChange>
          </w:tcPr>
          <w:p w14:paraId="0C4A6AF4" w14:textId="0D6E6F4B" w:rsidR="00663174" w:rsidRPr="00EA5697" w:rsidRDefault="00663174" w:rsidP="00663174">
            <w:pPr>
              <w:spacing w:after="0"/>
              <w:jc w:val="center"/>
              <w:rPr>
                <w:rFonts w:ascii="Times New Roman" w:hAnsi="Times New Roman" w:cs="Times New Roman"/>
                <w:color w:val="000000"/>
              </w:rPr>
            </w:pPr>
            <w:ins w:id="250" w:author="Melissa Oney" w:date="2021-08-16T08:46:00Z">
              <w:r w:rsidRPr="00CC528F">
                <w:rPr>
                  <w:rFonts w:ascii="Times New Roman" w:hAnsi="Times New Roman"/>
                  <w:color w:val="000000"/>
                </w:rPr>
                <w:t>79.3</w:t>
              </w:r>
            </w:ins>
            <w:del w:id="251" w:author="Melissa Oney" w:date="2021-07-12T11:13:00Z">
              <w:r w:rsidRPr="00EA5697" w:rsidDel="0051393F">
                <w:rPr>
                  <w:rFonts w:ascii="Times New Roman" w:hAnsi="Times New Roman" w:cs="Times New Roman"/>
                  <w:color w:val="000000"/>
                </w:rPr>
                <w:delText>80.7</w:delText>
              </w:r>
            </w:del>
          </w:p>
        </w:tc>
        <w:tc>
          <w:tcPr>
            <w:tcW w:w="1800" w:type="dxa"/>
            <w:tcBorders>
              <w:top w:val="nil"/>
              <w:left w:val="nil"/>
              <w:bottom w:val="nil"/>
              <w:right w:val="nil"/>
            </w:tcBorders>
            <w:vAlign w:val="center"/>
            <w:tcPrChange w:id="252" w:author="Melissa Oney" w:date="2021-08-16T08:46:00Z">
              <w:tcPr>
                <w:tcW w:w="1800" w:type="dxa"/>
                <w:tcBorders>
                  <w:top w:val="nil"/>
                  <w:left w:val="nil"/>
                  <w:bottom w:val="nil"/>
                  <w:right w:val="nil"/>
                </w:tcBorders>
                <w:vAlign w:val="bottom"/>
              </w:tcPr>
            </w:tcPrChange>
          </w:tcPr>
          <w:p w14:paraId="1DF5C119" w14:textId="6842096D" w:rsidR="00663174" w:rsidRPr="00EA5697" w:rsidRDefault="00663174" w:rsidP="00663174">
            <w:pPr>
              <w:spacing w:after="0"/>
              <w:jc w:val="center"/>
              <w:rPr>
                <w:rFonts w:ascii="Times New Roman" w:hAnsi="Times New Roman" w:cs="Times New Roman"/>
                <w:color w:val="000000"/>
              </w:rPr>
            </w:pPr>
            <w:ins w:id="253" w:author="Melissa Oney" w:date="2021-08-16T08:46:00Z">
              <w:r w:rsidRPr="00CC528F">
                <w:rPr>
                  <w:rFonts w:ascii="Times New Roman" w:hAnsi="Times New Roman"/>
                  <w:color w:val="000000"/>
                </w:rPr>
                <w:t>79.3</w:t>
              </w:r>
            </w:ins>
            <w:del w:id="254" w:author="Melissa Oney" w:date="2021-07-12T11:13:00Z">
              <w:r w:rsidRPr="00EA5697" w:rsidDel="0051393F">
                <w:rPr>
                  <w:rFonts w:ascii="Times New Roman" w:hAnsi="Times New Roman" w:cs="Times New Roman"/>
                  <w:color w:val="000000"/>
                </w:rPr>
                <w:delText>80.7</w:delText>
              </w:r>
            </w:del>
          </w:p>
        </w:tc>
        <w:tc>
          <w:tcPr>
            <w:tcW w:w="1674" w:type="dxa"/>
            <w:tcBorders>
              <w:top w:val="nil"/>
              <w:left w:val="nil"/>
              <w:bottom w:val="nil"/>
              <w:right w:val="nil"/>
            </w:tcBorders>
            <w:tcPrChange w:id="255" w:author="Melissa Oney" w:date="2021-08-16T08:46:00Z">
              <w:tcPr>
                <w:tcW w:w="1674" w:type="dxa"/>
                <w:tcBorders>
                  <w:top w:val="nil"/>
                  <w:left w:val="nil"/>
                  <w:bottom w:val="nil"/>
                  <w:right w:val="nil"/>
                </w:tcBorders>
                <w:vAlign w:val="bottom"/>
              </w:tcPr>
            </w:tcPrChange>
          </w:tcPr>
          <w:p w14:paraId="77FDA73B"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6C641CC1" w14:textId="77777777" w:rsidTr="00080619">
        <w:tblPrEx>
          <w:tblW w:w="9702" w:type="dxa"/>
          <w:tblLayout w:type="fixed"/>
          <w:tblLook w:val="0000" w:firstRow="0" w:lastRow="0" w:firstColumn="0" w:lastColumn="0" w:noHBand="0" w:noVBand="0"/>
          <w:tblPrExChange w:id="256" w:author="Melissa Oney" w:date="2021-08-16T08:46:00Z">
            <w:tblPrEx>
              <w:tblW w:w="9702" w:type="dxa"/>
              <w:tblLayout w:type="fixed"/>
              <w:tblLook w:val="0000" w:firstRow="0" w:lastRow="0" w:firstColumn="0" w:lastColumn="0" w:noHBand="0" w:noVBand="0"/>
            </w:tblPrEx>
          </w:tblPrExChange>
        </w:tblPrEx>
        <w:trPr>
          <w:trHeight w:val="273"/>
          <w:trPrChange w:id="257" w:author="Melissa Oney" w:date="2021-08-16T08:46:00Z">
            <w:trPr>
              <w:trHeight w:val="273"/>
            </w:trPr>
          </w:trPrChange>
        </w:trPr>
        <w:tc>
          <w:tcPr>
            <w:tcW w:w="3978" w:type="dxa"/>
            <w:tcBorders>
              <w:top w:val="nil"/>
              <w:left w:val="nil"/>
              <w:bottom w:val="nil"/>
              <w:right w:val="nil"/>
            </w:tcBorders>
            <w:tcPrChange w:id="258" w:author="Melissa Oney" w:date="2021-08-16T08:46:00Z">
              <w:tcPr>
                <w:tcW w:w="3978" w:type="dxa"/>
                <w:tcBorders>
                  <w:top w:val="nil"/>
                  <w:left w:val="nil"/>
                  <w:bottom w:val="nil"/>
                  <w:right w:val="nil"/>
                </w:tcBorders>
              </w:tcPr>
            </w:tcPrChange>
          </w:tcPr>
          <w:p w14:paraId="44828CC0"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Non-Hispanic black</w:t>
            </w:r>
          </w:p>
        </w:tc>
        <w:tc>
          <w:tcPr>
            <w:tcW w:w="2250" w:type="dxa"/>
            <w:tcBorders>
              <w:top w:val="nil"/>
              <w:left w:val="nil"/>
              <w:bottom w:val="nil"/>
              <w:right w:val="nil"/>
            </w:tcBorders>
            <w:vAlign w:val="center"/>
            <w:tcPrChange w:id="259" w:author="Melissa Oney" w:date="2021-08-16T08:46:00Z">
              <w:tcPr>
                <w:tcW w:w="2250" w:type="dxa"/>
                <w:tcBorders>
                  <w:top w:val="nil"/>
                  <w:left w:val="nil"/>
                  <w:bottom w:val="nil"/>
                  <w:right w:val="nil"/>
                </w:tcBorders>
                <w:vAlign w:val="bottom"/>
              </w:tcPr>
            </w:tcPrChange>
          </w:tcPr>
          <w:p w14:paraId="5F5E8135" w14:textId="20183CDE" w:rsidR="00663174" w:rsidRPr="00EA5697" w:rsidRDefault="00663174" w:rsidP="00663174">
            <w:pPr>
              <w:spacing w:after="0"/>
              <w:jc w:val="center"/>
              <w:rPr>
                <w:rFonts w:ascii="Times New Roman" w:hAnsi="Times New Roman" w:cs="Times New Roman"/>
                <w:color w:val="000000"/>
              </w:rPr>
            </w:pPr>
            <w:ins w:id="260" w:author="Melissa Oney" w:date="2021-08-16T08:46:00Z">
              <w:r w:rsidRPr="00CC528F">
                <w:rPr>
                  <w:rFonts w:ascii="Times New Roman" w:hAnsi="Times New Roman"/>
                  <w:color w:val="000000"/>
                </w:rPr>
                <w:t>13.2</w:t>
              </w:r>
            </w:ins>
            <w:del w:id="261" w:author="Melissa Oney" w:date="2021-07-12T11:13:00Z">
              <w:r w:rsidRPr="00EA5697" w:rsidDel="0051393F">
                <w:rPr>
                  <w:rFonts w:ascii="Times New Roman" w:hAnsi="Times New Roman" w:cs="Times New Roman"/>
                  <w:color w:val="000000"/>
                </w:rPr>
                <w:delText>14.1</w:delText>
              </w:r>
            </w:del>
          </w:p>
        </w:tc>
        <w:tc>
          <w:tcPr>
            <w:tcW w:w="1800" w:type="dxa"/>
            <w:tcBorders>
              <w:top w:val="nil"/>
              <w:left w:val="nil"/>
              <w:bottom w:val="nil"/>
              <w:right w:val="nil"/>
            </w:tcBorders>
            <w:vAlign w:val="center"/>
            <w:tcPrChange w:id="262" w:author="Melissa Oney" w:date="2021-08-16T08:46:00Z">
              <w:tcPr>
                <w:tcW w:w="1800" w:type="dxa"/>
                <w:tcBorders>
                  <w:top w:val="nil"/>
                  <w:left w:val="nil"/>
                  <w:bottom w:val="nil"/>
                  <w:right w:val="nil"/>
                </w:tcBorders>
                <w:vAlign w:val="bottom"/>
              </w:tcPr>
            </w:tcPrChange>
          </w:tcPr>
          <w:p w14:paraId="478FB7D4" w14:textId="29DC264E" w:rsidR="00663174" w:rsidRPr="00EA5697" w:rsidRDefault="00663174" w:rsidP="00663174">
            <w:pPr>
              <w:spacing w:after="0"/>
              <w:jc w:val="center"/>
              <w:rPr>
                <w:rFonts w:ascii="Times New Roman" w:hAnsi="Times New Roman" w:cs="Times New Roman"/>
                <w:color w:val="000000"/>
              </w:rPr>
            </w:pPr>
            <w:ins w:id="263" w:author="Melissa Oney" w:date="2021-08-16T08:46:00Z">
              <w:r w:rsidRPr="00CC528F">
                <w:rPr>
                  <w:rFonts w:ascii="Times New Roman" w:hAnsi="Times New Roman"/>
                  <w:color w:val="000000"/>
                </w:rPr>
                <w:t>12.7</w:t>
              </w:r>
            </w:ins>
            <w:del w:id="264" w:author="Melissa Oney" w:date="2021-07-12T11:13:00Z">
              <w:r w:rsidRPr="00EA5697" w:rsidDel="0051393F">
                <w:rPr>
                  <w:rFonts w:ascii="Times New Roman" w:hAnsi="Times New Roman" w:cs="Times New Roman"/>
                  <w:color w:val="000000"/>
                </w:rPr>
                <w:delText>14.1</w:delText>
              </w:r>
            </w:del>
          </w:p>
        </w:tc>
        <w:tc>
          <w:tcPr>
            <w:tcW w:w="1674" w:type="dxa"/>
            <w:tcBorders>
              <w:top w:val="nil"/>
              <w:left w:val="nil"/>
              <w:bottom w:val="nil"/>
              <w:right w:val="nil"/>
            </w:tcBorders>
            <w:tcPrChange w:id="265" w:author="Melissa Oney" w:date="2021-08-16T08:46:00Z">
              <w:tcPr>
                <w:tcW w:w="1674" w:type="dxa"/>
                <w:tcBorders>
                  <w:top w:val="nil"/>
                  <w:left w:val="nil"/>
                  <w:bottom w:val="nil"/>
                  <w:right w:val="nil"/>
                </w:tcBorders>
                <w:vAlign w:val="bottom"/>
              </w:tcPr>
            </w:tcPrChange>
          </w:tcPr>
          <w:p w14:paraId="6F8C173B"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0E6160CD" w14:textId="77777777" w:rsidTr="00080619">
        <w:tblPrEx>
          <w:tblW w:w="9702" w:type="dxa"/>
          <w:tblLayout w:type="fixed"/>
          <w:tblLook w:val="0000" w:firstRow="0" w:lastRow="0" w:firstColumn="0" w:lastColumn="0" w:noHBand="0" w:noVBand="0"/>
          <w:tblPrExChange w:id="266" w:author="Melissa Oney" w:date="2021-08-16T08:46:00Z">
            <w:tblPrEx>
              <w:tblW w:w="9702" w:type="dxa"/>
              <w:tblLayout w:type="fixed"/>
              <w:tblLook w:val="0000" w:firstRow="0" w:lastRow="0" w:firstColumn="0" w:lastColumn="0" w:noHBand="0" w:noVBand="0"/>
            </w:tblPrEx>
          </w:tblPrExChange>
        </w:tblPrEx>
        <w:trPr>
          <w:trHeight w:val="273"/>
          <w:trPrChange w:id="267" w:author="Melissa Oney" w:date="2021-08-16T08:46:00Z">
            <w:trPr>
              <w:trHeight w:val="273"/>
            </w:trPr>
          </w:trPrChange>
        </w:trPr>
        <w:tc>
          <w:tcPr>
            <w:tcW w:w="3978" w:type="dxa"/>
            <w:tcBorders>
              <w:top w:val="nil"/>
              <w:left w:val="nil"/>
              <w:bottom w:val="nil"/>
              <w:right w:val="nil"/>
            </w:tcBorders>
            <w:tcPrChange w:id="268" w:author="Melissa Oney" w:date="2021-08-16T08:46:00Z">
              <w:tcPr>
                <w:tcW w:w="3978" w:type="dxa"/>
                <w:tcBorders>
                  <w:top w:val="nil"/>
                  <w:left w:val="nil"/>
                  <w:bottom w:val="nil"/>
                  <w:right w:val="nil"/>
                </w:tcBorders>
              </w:tcPr>
            </w:tcPrChange>
          </w:tcPr>
          <w:p w14:paraId="57B00EB9"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Hispanic</w:t>
            </w:r>
          </w:p>
        </w:tc>
        <w:tc>
          <w:tcPr>
            <w:tcW w:w="2250" w:type="dxa"/>
            <w:tcBorders>
              <w:top w:val="nil"/>
              <w:left w:val="nil"/>
              <w:bottom w:val="nil"/>
              <w:right w:val="nil"/>
            </w:tcBorders>
            <w:vAlign w:val="center"/>
            <w:tcPrChange w:id="269" w:author="Melissa Oney" w:date="2021-08-16T08:46:00Z">
              <w:tcPr>
                <w:tcW w:w="2250" w:type="dxa"/>
                <w:tcBorders>
                  <w:top w:val="nil"/>
                  <w:left w:val="nil"/>
                  <w:bottom w:val="nil"/>
                  <w:right w:val="nil"/>
                </w:tcBorders>
                <w:vAlign w:val="bottom"/>
              </w:tcPr>
            </w:tcPrChange>
          </w:tcPr>
          <w:p w14:paraId="1831BDBB" w14:textId="568FB176" w:rsidR="00663174" w:rsidRPr="00EA5697" w:rsidRDefault="00663174" w:rsidP="00663174">
            <w:pPr>
              <w:spacing w:after="0"/>
              <w:jc w:val="center"/>
              <w:rPr>
                <w:rFonts w:ascii="Times New Roman" w:hAnsi="Times New Roman" w:cs="Times New Roman"/>
                <w:color w:val="000000"/>
              </w:rPr>
            </w:pPr>
            <w:ins w:id="270" w:author="Melissa Oney" w:date="2021-08-16T08:46:00Z">
              <w:r w:rsidRPr="00CC528F">
                <w:rPr>
                  <w:rFonts w:ascii="Times New Roman" w:hAnsi="Times New Roman"/>
                  <w:color w:val="000000"/>
                </w:rPr>
                <w:t>6.3</w:t>
              </w:r>
            </w:ins>
            <w:del w:id="271" w:author="Melissa Oney" w:date="2021-07-12T11:13:00Z">
              <w:r w:rsidRPr="00EA5697" w:rsidDel="0051393F">
                <w:rPr>
                  <w:rFonts w:ascii="Times New Roman" w:hAnsi="Times New Roman" w:cs="Times New Roman"/>
                  <w:color w:val="000000"/>
                </w:rPr>
                <w:delText>4.3</w:delText>
              </w:r>
            </w:del>
          </w:p>
        </w:tc>
        <w:tc>
          <w:tcPr>
            <w:tcW w:w="1800" w:type="dxa"/>
            <w:tcBorders>
              <w:top w:val="nil"/>
              <w:left w:val="nil"/>
              <w:bottom w:val="nil"/>
              <w:right w:val="nil"/>
            </w:tcBorders>
            <w:vAlign w:val="center"/>
            <w:tcPrChange w:id="272" w:author="Melissa Oney" w:date="2021-08-16T08:46:00Z">
              <w:tcPr>
                <w:tcW w:w="1800" w:type="dxa"/>
                <w:tcBorders>
                  <w:top w:val="nil"/>
                  <w:left w:val="nil"/>
                  <w:bottom w:val="nil"/>
                  <w:right w:val="nil"/>
                </w:tcBorders>
                <w:vAlign w:val="bottom"/>
              </w:tcPr>
            </w:tcPrChange>
          </w:tcPr>
          <w:p w14:paraId="47485F56" w14:textId="17F71D8D" w:rsidR="00663174" w:rsidRPr="00EA5697" w:rsidRDefault="00663174" w:rsidP="00663174">
            <w:pPr>
              <w:spacing w:after="0"/>
              <w:jc w:val="center"/>
              <w:rPr>
                <w:rFonts w:ascii="Times New Roman" w:hAnsi="Times New Roman" w:cs="Times New Roman"/>
                <w:color w:val="000000"/>
              </w:rPr>
            </w:pPr>
            <w:ins w:id="273" w:author="Melissa Oney" w:date="2021-08-16T08:46:00Z">
              <w:r w:rsidRPr="00CC528F">
                <w:rPr>
                  <w:rFonts w:ascii="Times New Roman" w:hAnsi="Times New Roman"/>
                  <w:color w:val="000000"/>
                </w:rPr>
                <w:t>6.2</w:t>
              </w:r>
            </w:ins>
            <w:del w:id="274" w:author="Melissa Oney" w:date="2021-07-12T11:13:00Z">
              <w:r w:rsidRPr="00EA5697" w:rsidDel="0051393F">
                <w:rPr>
                  <w:rFonts w:ascii="Times New Roman" w:hAnsi="Times New Roman" w:cs="Times New Roman"/>
                  <w:color w:val="000000"/>
                </w:rPr>
                <w:delText>4.3</w:delText>
              </w:r>
            </w:del>
          </w:p>
        </w:tc>
        <w:tc>
          <w:tcPr>
            <w:tcW w:w="1674" w:type="dxa"/>
            <w:tcBorders>
              <w:top w:val="nil"/>
              <w:left w:val="nil"/>
              <w:bottom w:val="nil"/>
              <w:right w:val="nil"/>
            </w:tcBorders>
            <w:tcPrChange w:id="275" w:author="Melissa Oney" w:date="2021-08-16T08:46:00Z">
              <w:tcPr>
                <w:tcW w:w="1674" w:type="dxa"/>
                <w:tcBorders>
                  <w:top w:val="nil"/>
                  <w:left w:val="nil"/>
                  <w:bottom w:val="nil"/>
                  <w:right w:val="nil"/>
                </w:tcBorders>
                <w:vAlign w:val="bottom"/>
              </w:tcPr>
            </w:tcPrChange>
          </w:tcPr>
          <w:p w14:paraId="3E7E4D1F"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093BF52D" w14:textId="77777777" w:rsidTr="00080619">
        <w:tblPrEx>
          <w:tblW w:w="9702" w:type="dxa"/>
          <w:tblLayout w:type="fixed"/>
          <w:tblLook w:val="0000" w:firstRow="0" w:lastRow="0" w:firstColumn="0" w:lastColumn="0" w:noHBand="0" w:noVBand="0"/>
          <w:tblPrExChange w:id="276" w:author="Melissa Oney" w:date="2021-08-16T08:46:00Z">
            <w:tblPrEx>
              <w:tblW w:w="9702" w:type="dxa"/>
              <w:tblLayout w:type="fixed"/>
              <w:tblLook w:val="0000" w:firstRow="0" w:lastRow="0" w:firstColumn="0" w:lastColumn="0" w:noHBand="0" w:noVBand="0"/>
            </w:tblPrEx>
          </w:tblPrExChange>
        </w:tblPrEx>
        <w:trPr>
          <w:trHeight w:val="273"/>
          <w:trPrChange w:id="277" w:author="Melissa Oney" w:date="2021-08-16T08:46:00Z">
            <w:trPr>
              <w:trHeight w:val="273"/>
            </w:trPr>
          </w:trPrChange>
        </w:trPr>
        <w:tc>
          <w:tcPr>
            <w:tcW w:w="3978" w:type="dxa"/>
            <w:tcBorders>
              <w:top w:val="nil"/>
              <w:left w:val="nil"/>
              <w:bottom w:val="nil"/>
              <w:right w:val="nil"/>
            </w:tcBorders>
            <w:tcPrChange w:id="278" w:author="Melissa Oney" w:date="2021-08-16T08:46:00Z">
              <w:tcPr>
                <w:tcW w:w="3978" w:type="dxa"/>
                <w:tcBorders>
                  <w:top w:val="nil"/>
                  <w:left w:val="nil"/>
                  <w:bottom w:val="nil"/>
                  <w:right w:val="nil"/>
                </w:tcBorders>
              </w:tcPr>
            </w:tcPrChange>
          </w:tcPr>
          <w:p w14:paraId="48CB5756"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Non-Hispanic other</w:t>
            </w:r>
          </w:p>
        </w:tc>
        <w:tc>
          <w:tcPr>
            <w:tcW w:w="2250" w:type="dxa"/>
            <w:tcBorders>
              <w:top w:val="nil"/>
              <w:left w:val="nil"/>
              <w:bottom w:val="nil"/>
              <w:right w:val="nil"/>
            </w:tcBorders>
            <w:vAlign w:val="center"/>
            <w:tcPrChange w:id="279" w:author="Melissa Oney" w:date="2021-08-16T08:46:00Z">
              <w:tcPr>
                <w:tcW w:w="2250" w:type="dxa"/>
                <w:tcBorders>
                  <w:top w:val="nil"/>
                  <w:left w:val="nil"/>
                  <w:bottom w:val="nil"/>
                  <w:right w:val="nil"/>
                </w:tcBorders>
                <w:vAlign w:val="bottom"/>
              </w:tcPr>
            </w:tcPrChange>
          </w:tcPr>
          <w:p w14:paraId="3BE2674B" w14:textId="61A5DEB2" w:rsidR="00663174" w:rsidRPr="00EA5697" w:rsidRDefault="00663174" w:rsidP="00663174">
            <w:pPr>
              <w:spacing w:after="0"/>
              <w:jc w:val="center"/>
              <w:rPr>
                <w:rFonts w:ascii="Times New Roman" w:hAnsi="Times New Roman" w:cs="Times New Roman"/>
                <w:color w:val="000000"/>
              </w:rPr>
            </w:pPr>
            <w:ins w:id="280" w:author="Melissa Oney" w:date="2021-08-16T08:46:00Z">
              <w:r w:rsidRPr="00CC528F">
                <w:rPr>
                  <w:rFonts w:ascii="Times New Roman" w:hAnsi="Times New Roman"/>
                  <w:color w:val="000000"/>
                </w:rPr>
                <w:t>1.2</w:t>
              </w:r>
            </w:ins>
            <w:del w:id="281" w:author="Melissa Oney" w:date="2021-07-12T11:13:00Z">
              <w:r w:rsidRPr="00EA5697" w:rsidDel="0051393F">
                <w:rPr>
                  <w:rFonts w:ascii="Times New Roman" w:hAnsi="Times New Roman" w:cs="Times New Roman"/>
                  <w:color w:val="000000"/>
                </w:rPr>
                <w:delText>0.9</w:delText>
              </w:r>
            </w:del>
          </w:p>
        </w:tc>
        <w:tc>
          <w:tcPr>
            <w:tcW w:w="1800" w:type="dxa"/>
            <w:tcBorders>
              <w:top w:val="nil"/>
              <w:left w:val="nil"/>
              <w:bottom w:val="nil"/>
              <w:right w:val="nil"/>
            </w:tcBorders>
            <w:vAlign w:val="center"/>
            <w:tcPrChange w:id="282" w:author="Melissa Oney" w:date="2021-08-16T08:46:00Z">
              <w:tcPr>
                <w:tcW w:w="1800" w:type="dxa"/>
                <w:tcBorders>
                  <w:top w:val="nil"/>
                  <w:left w:val="nil"/>
                  <w:bottom w:val="nil"/>
                  <w:right w:val="nil"/>
                </w:tcBorders>
                <w:vAlign w:val="bottom"/>
              </w:tcPr>
            </w:tcPrChange>
          </w:tcPr>
          <w:p w14:paraId="77A1750B" w14:textId="1B8EFF5C" w:rsidR="00663174" w:rsidRPr="00EA5697" w:rsidRDefault="00663174" w:rsidP="00663174">
            <w:pPr>
              <w:spacing w:after="0"/>
              <w:jc w:val="center"/>
              <w:rPr>
                <w:rFonts w:ascii="Times New Roman" w:hAnsi="Times New Roman" w:cs="Times New Roman"/>
                <w:color w:val="000000"/>
              </w:rPr>
            </w:pPr>
            <w:ins w:id="283" w:author="Melissa Oney" w:date="2021-08-16T08:46:00Z">
              <w:r w:rsidRPr="00CC528F">
                <w:rPr>
                  <w:rFonts w:ascii="Times New Roman" w:hAnsi="Times New Roman"/>
                  <w:color w:val="000000"/>
                </w:rPr>
                <w:t>1.8</w:t>
              </w:r>
            </w:ins>
            <w:del w:id="284" w:author="Melissa Oney" w:date="2021-07-12T11:13:00Z">
              <w:r w:rsidRPr="00EA5697" w:rsidDel="0051393F">
                <w:rPr>
                  <w:rFonts w:ascii="Times New Roman" w:hAnsi="Times New Roman" w:cs="Times New Roman"/>
                  <w:color w:val="000000"/>
                </w:rPr>
                <w:delText>0.9</w:delText>
              </w:r>
            </w:del>
          </w:p>
        </w:tc>
        <w:tc>
          <w:tcPr>
            <w:tcW w:w="1674" w:type="dxa"/>
            <w:tcBorders>
              <w:top w:val="nil"/>
              <w:left w:val="nil"/>
              <w:bottom w:val="nil"/>
              <w:right w:val="nil"/>
            </w:tcBorders>
            <w:tcPrChange w:id="285" w:author="Melissa Oney" w:date="2021-08-16T08:46:00Z">
              <w:tcPr>
                <w:tcW w:w="1674" w:type="dxa"/>
                <w:tcBorders>
                  <w:top w:val="nil"/>
                  <w:left w:val="nil"/>
                  <w:bottom w:val="nil"/>
                  <w:right w:val="nil"/>
                </w:tcBorders>
                <w:vAlign w:val="bottom"/>
              </w:tcPr>
            </w:tcPrChange>
          </w:tcPr>
          <w:p w14:paraId="08142E2C"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0DAD1A98" w14:textId="77777777" w:rsidTr="00080619">
        <w:tblPrEx>
          <w:tblW w:w="9702" w:type="dxa"/>
          <w:tblLayout w:type="fixed"/>
          <w:tblLook w:val="0000" w:firstRow="0" w:lastRow="0" w:firstColumn="0" w:lastColumn="0" w:noHBand="0" w:noVBand="0"/>
          <w:tblPrExChange w:id="286" w:author="Melissa Oney" w:date="2021-08-16T08:46:00Z">
            <w:tblPrEx>
              <w:tblW w:w="9702" w:type="dxa"/>
              <w:tblLayout w:type="fixed"/>
              <w:tblLook w:val="0000" w:firstRow="0" w:lastRow="0" w:firstColumn="0" w:lastColumn="0" w:noHBand="0" w:noVBand="0"/>
            </w:tblPrEx>
          </w:tblPrExChange>
        </w:tblPrEx>
        <w:trPr>
          <w:trHeight w:val="273"/>
          <w:trPrChange w:id="287" w:author="Melissa Oney" w:date="2021-08-16T08:46:00Z">
            <w:trPr>
              <w:trHeight w:val="273"/>
            </w:trPr>
          </w:trPrChange>
        </w:trPr>
        <w:tc>
          <w:tcPr>
            <w:tcW w:w="3978" w:type="dxa"/>
            <w:tcBorders>
              <w:top w:val="nil"/>
              <w:left w:val="nil"/>
              <w:bottom w:val="nil"/>
              <w:right w:val="nil"/>
            </w:tcBorders>
            <w:tcPrChange w:id="288" w:author="Melissa Oney" w:date="2021-08-16T08:46:00Z">
              <w:tcPr>
                <w:tcW w:w="3978" w:type="dxa"/>
                <w:tcBorders>
                  <w:top w:val="nil"/>
                  <w:left w:val="nil"/>
                  <w:bottom w:val="nil"/>
                  <w:right w:val="nil"/>
                </w:tcBorders>
              </w:tcPr>
            </w:tcPrChange>
          </w:tcPr>
          <w:p w14:paraId="5C3972BF"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Marital status at diagnosis, %</w:t>
            </w:r>
          </w:p>
        </w:tc>
        <w:tc>
          <w:tcPr>
            <w:tcW w:w="2250" w:type="dxa"/>
            <w:tcBorders>
              <w:top w:val="nil"/>
              <w:left w:val="nil"/>
              <w:bottom w:val="nil"/>
              <w:right w:val="nil"/>
            </w:tcBorders>
            <w:vAlign w:val="center"/>
            <w:tcPrChange w:id="289" w:author="Melissa Oney" w:date="2021-08-16T08:46:00Z">
              <w:tcPr>
                <w:tcW w:w="2250" w:type="dxa"/>
                <w:tcBorders>
                  <w:top w:val="nil"/>
                  <w:left w:val="nil"/>
                  <w:bottom w:val="nil"/>
                  <w:right w:val="nil"/>
                </w:tcBorders>
                <w:vAlign w:val="bottom"/>
              </w:tcPr>
            </w:tcPrChange>
          </w:tcPr>
          <w:p w14:paraId="22F3FA75" w14:textId="77777777" w:rsidR="00663174" w:rsidRPr="00EA5697" w:rsidRDefault="00663174" w:rsidP="00663174">
            <w:pPr>
              <w:spacing w:after="0"/>
              <w:jc w:val="center"/>
              <w:rPr>
                <w:rFonts w:ascii="Times New Roman" w:hAnsi="Times New Roman" w:cs="Times New Roman"/>
              </w:rPr>
            </w:pPr>
          </w:p>
        </w:tc>
        <w:tc>
          <w:tcPr>
            <w:tcW w:w="1800" w:type="dxa"/>
            <w:tcBorders>
              <w:top w:val="nil"/>
              <w:left w:val="nil"/>
              <w:bottom w:val="nil"/>
              <w:right w:val="nil"/>
            </w:tcBorders>
            <w:vAlign w:val="center"/>
            <w:tcPrChange w:id="290" w:author="Melissa Oney" w:date="2021-08-16T08:46:00Z">
              <w:tcPr>
                <w:tcW w:w="1800" w:type="dxa"/>
                <w:tcBorders>
                  <w:top w:val="nil"/>
                  <w:left w:val="nil"/>
                  <w:bottom w:val="nil"/>
                  <w:right w:val="nil"/>
                </w:tcBorders>
                <w:vAlign w:val="bottom"/>
              </w:tcPr>
            </w:tcPrChange>
          </w:tcPr>
          <w:p w14:paraId="04DC11A8" w14:textId="77777777" w:rsidR="00663174" w:rsidRPr="00EA5697" w:rsidRDefault="00663174" w:rsidP="00663174">
            <w:pPr>
              <w:spacing w:after="0"/>
              <w:jc w:val="center"/>
              <w:rPr>
                <w:rFonts w:ascii="Times New Roman" w:hAnsi="Times New Roman" w:cs="Times New Roman"/>
              </w:rPr>
            </w:pPr>
          </w:p>
        </w:tc>
        <w:tc>
          <w:tcPr>
            <w:tcW w:w="1674" w:type="dxa"/>
            <w:tcBorders>
              <w:top w:val="nil"/>
              <w:left w:val="nil"/>
              <w:bottom w:val="nil"/>
              <w:right w:val="nil"/>
            </w:tcBorders>
            <w:tcPrChange w:id="291" w:author="Melissa Oney" w:date="2021-08-16T08:46:00Z">
              <w:tcPr>
                <w:tcW w:w="1674" w:type="dxa"/>
                <w:tcBorders>
                  <w:top w:val="nil"/>
                  <w:left w:val="nil"/>
                  <w:bottom w:val="nil"/>
                  <w:right w:val="nil"/>
                </w:tcBorders>
                <w:vAlign w:val="bottom"/>
              </w:tcPr>
            </w:tcPrChange>
          </w:tcPr>
          <w:p w14:paraId="099E0186" w14:textId="5D2C1945" w:rsidR="00663174" w:rsidRPr="00EA5697" w:rsidRDefault="00663174" w:rsidP="00663174">
            <w:pPr>
              <w:spacing w:after="0"/>
              <w:jc w:val="center"/>
              <w:rPr>
                <w:rFonts w:ascii="Times New Roman" w:hAnsi="Times New Roman" w:cs="Times New Roman"/>
                <w:color w:val="000000"/>
              </w:rPr>
            </w:pPr>
            <w:ins w:id="292" w:author="Melissa Oney" w:date="2021-08-16T08:46:00Z">
              <w:r w:rsidRPr="00CC528F">
                <w:rPr>
                  <w:rFonts w:ascii="Times New Roman" w:hAnsi="Times New Roman"/>
                </w:rPr>
                <w:t>0.686</w:t>
              </w:r>
            </w:ins>
            <w:del w:id="293" w:author="Melissa Oney" w:date="2021-07-12T11:13:00Z">
              <w:r w:rsidRPr="00EA5697" w:rsidDel="0051393F">
                <w:rPr>
                  <w:rFonts w:ascii="Times New Roman" w:hAnsi="Times New Roman" w:cs="Times New Roman"/>
                  <w:color w:val="000000"/>
                </w:rPr>
                <w:delText>0.433</w:delText>
              </w:r>
            </w:del>
          </w:p>
        </w:tc>
      </w:tr>
      <w:tr w:rsidR="00663174" w:rsidRPr="00D747A1" w14:paraId="36CDE13B" w14:textId="77777777" w:rsidTr="00080619">
        <w:tblPrEx>
          <w:tblW w:w="9702" w:type="dxa"/>
          <w:tblLayout w:type="fixed"/>
          <w:tblLook w:val="0000" w:firstRow="0" w:lastRow="0" w:firstColumn="0" w:lastColumn="0" w:noHBand="0" w:noVBand="0"/>
          <w:tblPrExChange w:id="294" w:author="Melissa Oney" w:date="2021-08-16T08:46:00Z">
            <w:tblPrEx>
              <w:tblW w:w="9702" w:type="dxa"/>
              <w:tblLayout w:type="fixed"/>
              <w:tblLook w:val="0000" w:firstRow="0" w:lastRow="0" w:firstColumn="0" w:lastColumn="0" w:noHBand="0" w:noVBand="0"/>
            </w:tblPrEx>
          </w:tblPrExChange>
        </w:tblPrEx>
        <w:trPr>
          <w:trHeight w:val="273"/>
          <w:trPrChange w:id="295" w:author="Melissa Oney" w:date="2021-08-16T08:46:00Z">
            <w:trPr>
              <w:trHeight w:val="273"/>
            </w:trPr>
          </w:trPrChange>
        </w:trPr>
        <w:tc>
          <w:tcPr>
            <w:tcW w:w="3978" w:type="dxa"/>
            <w:tcBorders>
              <w:top w:val="nil"/>
              <w:left w:val="nil"/>
              <w:bottom w:val="nil"/>
              <w:right w:val="nil"/>
            </w:tcBorders>
            <w:tcPrChange w:id="296" w:author="Melissa Oney" w:date="2021-08-16T08:46:00Z">
              <w:tcPr>
                <w:tcW w:w="3978" w:type="dxa"/>
                <w:tcBorders>
                  <w:top w:val="nil"/>
                  <w:left w:val="nil"/>
                  <w:bottom w:val="nil"/>
                  <w:right w:val="nil"/>
                </w:tcBorders>
              </w:tcPr>
            </w:tcPrChange>
          </w:tcPr>
          <w:p w14:paraId="44E1F370"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Married</w:t>
            </w:r>
          </w:p>
        </w:tc>
        <w:tc>
          <w:tcPr>
            <w:tcW w:w="2250" w:type="dxa"/>
            <w:tcBorders>
              <w:top w:val="nil"/>
              <w:left w:val="nil"/>
              <w:bottom w:val="nil"/>
              <w:right w:val="nil"/>
            </w:tcBorders>
            <w:vAlign w:val="center"/>
            <w:tcPrChange w:id="297" w:author="Melissa Oney" w:date="2021-08-16T08:46:00Z">
              <w:tcPr>
                <w:tcW w:w="2250" w:type="dxa"/>
                <w:tcBorders>
                  <w:top w:val="nil"/>
                  <w:left w:val="nil"/>
                  <w:bottom w:val="nil"/>
                  <w:right w:val="nil"/>
                </w:tcBorders>
                <w:vAlign w:val="bottom"/>
              </w:tcPr>
            </w:tcPrChange>
          </w:tcPr>
          <w:p w14:paraId="2B44EEB3" w14:textId="44A1FAFB" w:rsidR="00663174" w:rsidRPr="00EA5697" w:rsidRDefault="00663174" w:rsidP="00663174">
            <w:pPr>
              <w:spacing w:after="0"/>
              <w:jc w:val="center"/>
              <w:rPr>
                <w:rFonts w:ascii="Times New Roman" w:hAnsi="Times New Roman" w:cs="Times New Roman"/>
                <w:color w:val="000000"/>
              </w:rPr>
            </w:pPr>
            <w:ins w:id="298" w:author="Melissa Oney" w:date="2021-08-16T08:46:00Z">
              <w:r w:rsidRPr="00CC528F">
                <w:rPr>
                  <w:rFonts w:ascii="Times New Roman" w:hAnsi="Times New Roman"/>
                  <w:color w:val="000000"/>
                </w:rPr>
                <w:t>38.2</w:t>
              </w:r>
            </w:ins>
            <w:del w:id="299" w:author="Melissa Oney" w:date="2021-07-12T11:13:00Z">
              <w:r w:rsidRPr="00EA5697" w:rsidDel="0051393F">
                <w:rPr>
                  <w:rFonts w:ascii="Times New Roman" w:hAnsi="Times New Roman" w:cs="Times New Roman"/>
                  <w:color w:val="000000"/>
                </w:rPr>
                <w:delText>36.8</w:delText>
              </w:r>
            </w:del>
          </w:p>
        </w:tc>
        <w:tc>
          <w:tcPr>
            <w:tcW w:w="1800" w:type="dxa"/>
            <w:tcBorders>
              <w:top w:val="nil"/>
              <w:left w:val="nil"/>
              <w:bottom w:val="nil"/>
              <w:right w:val="nil"/>
            </w:tcBorders>
            <w:vAlign w:val="center"/>
            <w:tcPrChange w:id="300" w:author="Melissa Oney" w:date="2021-08-16T08:46:00Z">
              <w:tcPr>
                <w:tcW w:w="1800" w:type="dxa"/>
                <w:tcBorders>
                  <w:top w:val="nil"/>
                  <w:left w:val="nil"/>
                  <w:bottom w:val="nil"/>
                  <w:right w:val="nil"/>
                </w:tcBorders>
                <w:vAlign w:val="bottom"/>
              </w:tcPr>
            </w:tcPrChange>
          </w:tcPr>
          <w:p w14:paraId="0E8608CB" w14:textId="7B7E1DCF" w:rsidR="00663174" w:rsidRPr="00EA5697" w:rsidRDefault="00663174" w:rsidP="00663174">
            <w:pPr>
              <w:spacing w:after="0"/>
              <w:jc w:val="center"/>
              <w:rPr>
                <w:rFonts w:ascii="Times New Roman" w:hAnsi="Times New Roman" w:cs="Times New Roman"/>
                <w:color w:val="000000"/>
              </w:rPr>
            </w:pPr>
            <w:ins w:id="301" w:author="Melissa Oney" w:date="2021-08-16T08:46:00Z">
              <w:r w:rsidRPr="00CC528F">
                <w:rPr>
                  <w:rFonts w:ascii="Times New Roman" w:hAnsi="Times New Roman"/>
                  <w:color w:val="000000"/>
                </w:rPr>
                <w:t>38.9</w:t>
              </w:r>
            </w:ins>
            <w:del w:id="302" w:author="Melissa Oney" w:date="2021-07-12T11:13:00Z">
              <w:r w:rsidRPr="00EA5697" w:rsidDel="0051393F">
                <w:rPr>
                  <w:rFonts w:ascii="Times New Roman" w:hAnsi="Times New Roman" w:cs="Times New Roman"/>
                  <w:color w:val="000000"/>
                </w:rPr>
                <w:delText>38.1</w:delText>
              </w:r>
            </w:del>
          </w:p>
        </w:tc>
        <w:tc>
          <w:tcPr>
            <w:tcW w:w="1674" w:type="dxa"/>
            <w:tcBorders>
              <w:top w:val="nil"/>
              <w:left w:val="nil"/>
              <w:bottom w:val="nil"/>
              <w:right w:val="nil"/>
            </w:tcBorders>
            <w:tcPrChange w:id="303" w:author="Melissa Oney" w:date="2021-08-16T08:46:00Z">
              <w:tcPr>
                <w:tcW w:w="1674" w:type="dxa"/>
                <w:tcBorders>
                  <w:top w:val="nil"/>
                  <w:left w:val="nil"/>
                  <w:bottom w:val="nil"/>
                  <w:right w:val="nil"/>
                </w:tcBorders>
                <w:vAlign w:val="bottom"/>
              </w:tcPr>
            </w:tcPrChange>
          </w:tcPr>
          <w:p w14:paraId="470C1D53"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63647A73" w14:textId="77777777" w:rsidTr="00080619">
        <w:tblPrEx>
          <w:tblW w:w="9702" w:type="dxa"/>
          <w:tblLayout w:type="fixed"/>
          <w:tblLook w:val="0000" w:firstRow="0" w:lastRow="0" w:firstColumn="0" w:lastColumn="0" w:noHBand="0" w:noVBand="0"/>
          <w:tblPrExChange w:id="304" w:author="Melissa Oney" w:date="2021-08-16T08:46:00Z">
            <w:tblPrEx>
              <w:tblW w:w="9702" w:type="dxa"/>
              <w:tblLayout w:type="fixed"/>
              <w:tblLook w:val="0000" w:firstRow="0" w:lastRow="0" w:firstColumn="0" w:lastColumn="0" w:noHBand="0" w:noVBand="0"/>
            </w:tblPrEx>
          </w:tblPrExChange>
        </w:tblPrEx>
        <w:trPr>
          <w:trHeight w:val="273"/>
          <w:trPrChange w:id="305" w:author="Melissa Oney" w:date="2021-08-16T08:46:00Z">
            <w:trPr>
              <w:trHeight w:val="273"/>
            </w:trPr>
          </w:trPrChange>
        </w:trPr>
        <w:tc>
          <w:tcPr>
            <w:tcW w:w="3978" w:type="dxa"/>
            <w:tcBorders>
              <w:top w:val="nil"/>
              <w:left w:val="nil"/>
              <w:bottom w:val="nil"/>
              <w:right w:val="nil"/>
            </w:tcBorders>
            <w:tcPrChange w:id="306" w:author="Melissa Oney" w:date="2021-08-16T08:46:00Z">
              <w:tcPr>
                <w:tcW w:w="3978" w:type="dxa"/>
                <w:tcBorders>
                  <w:top w:val="nil"/>
                  <w:left w:val="nil"/>
                  <w:bottom w:val="nil"/>
                  <w:right w:val="nil"/>
                </w:tcBorders>
              </w:tcPr>
            </w:tcPrChange>
          </w:tcPr>
          <w:p w14:paraId="13465360"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Separated/divorced</w:t>
            </w:r>
          </w:p>
        </w:tc>
        <w:tc>
          <w:tcPr>
            <w:tcW w:w="2250" w:type="dxa"/>
            <w:tcBorders>
              <w:top w:val="nil"/>
              <w:left w:val="nil"/>
              <w:bottom w:val="nil"/>
              <w:right w:val="nil"/>
            </w:tcBorders>
            <w:vAlign w:val="center"/>
            <w:tcPrChange w:id="307" w:author="Melissa Oney" w:date="2021-08-16T08:46:00Z">
              <w:tcPr>
                <w:tcW w:w="2250" w:type="dxa"/>
                <w:tcBorders>
                  <w:top w:val="nil"/>
                  <w:left w:val="nil"/>
                  <w:bottom w:val="nil"/>
                  <w:right w:val="nil"/>
                </w:tcBorders>
                <w:vAlign w:val="bottom"/>
              </w:tcPr>
            </w:tcPrChange>
          </w:tcPr>
          <w:p w14:paraId="0BF95388" w14:textId="38768975" w:rsidR="00663174" w:rsidRPr="00EA5697" w:rsidRDefault="00663174" w:rsidP="00663174">
            <w:pPr>
              <w:spacing w:after="0"/>
              <w:jc w:val="center"/>
              <w:rPr>
                <w:rFonts w:ascii="Times New Roman" w:hAnsi="Times New Roman" w:cs="Times New Roman"/>
                <w:color w:val="000000"/>
              </w:rPr>
            </w:pPr>
            <w:ins w:id="308" w:author="Melissa Oney" w:date="2021-08-16T08:46:00Z">
              <w:r w:rsidRPr="00CC528F">
                <w:rPr>
                  <w:rFonts w:ascii="Times New Roman" w:hAnsi="Times New Roman"/>
                  <w:color w:val="000000"/>
                </w:rPr>
                <w:t>6.7</w:t>
              </w:r>
            </w:ins>
            <w:del w:id="309" w:author="Melissa Oney" w:date="2021-07-12T11:13:00Z">
              <w:r w:rsidRPr="00EA5697" w:rsidDel="0051393F">
                <w:rPr>
                  <w:rFonts w:ascii="Times New Roman" w:hAnsi="Times New Roman" w:cs="Times New Roman"/>
                  <w:color w:val="000000"/>
                </w:rPr>
                <w:delText>6.9</w:delText>
              </w:r>
            </w:del>
          </w:p>
        </w:tc>
        <w:tc>
          <w:tcPr>
            <w:tcW w:w="1800" w:type="dxa"/>
            <w:tcBorders>
              <w:top w:val="nil"/>
              <w:left w:val="nil"/>
              <w:bottom w:val="nil"/>
              <w:right w:val="nil"/>
            </w:tcBorders>
            <w:vAlign w:val="center"/>
            <w:tcPrChange w:id="310" w:author="Melissa Oney" w:date="2021-08-16T08:46:00Z">
              <w:tcPr>
                <w:tcW w:w="1800" w:type="dxa"/>
                <w:tcBorders>
                  <w:top w:val="nil"/>
                  <w:left w:val="nil"/>
                  <w:bottom w:val="nil"/>
                  <w:right w:val="nil"/>
                </w:tcBorders>
                <w:vAlign w:val="bottom"/>
              </w:tcPr>
            </w:tcPrChange>
          </w:tcPr>
          <w:p w14:paraId="77065115" w14:textId="05A71B00" w:rsidR="00663174" w:rsidRPr="00EA5697" w:rsidRDefault="00663174" w:rsidP="00663174">
            <w:pPr>
              <w:spacing w:after="0"/>
              <w:jc w:val="center"/>
              <w:rPr>
                <w:rFonts w:ascii="Times New Roman" w:hAnsi="Times New Roman" w:cs="Times New Roman"/>
                <w:color w:val="000000"/>
              </w:rPr>
            </w:pPr>
            <w:ins w:id="311" w:author="Melissa Oney" w:date="2021-08-16T08:46:00Z">
              <w:r w:rsidRPr="00CC528F">
                <w:rPr>
                  <w:rFonts w:ascii="Times New Roman" w:hAnsi="Times New Roman"/>
                  <w:color w:val="000000"/>
                </w:rPr>
                <w:t>7.4</w:t>
              </w:r>
            </w:ins>
            <w:del w:id="312" w:author="Melissa Oney" w:date="2021-07-12T11:13:00Z">
              <w:r w:rsidRPr="00EA5697" w:rsidDel="0051393F">
                <w:rPr>
                  <w:rFonts w:ascii="Times New Roman" w:hAnsi="Times New Roman" w:cs="Times New Roman"/>
                  <w:color w:val="000000"/>
                </w:rPr>
                <w:delText>6.3</w:delText>
              </w:r>
            </w:del>
          </w:p>
        </w:tc>
        <w:tc>
          <w:tcPr>
            <w:tcW w:w="1674" w:type="dxa"/>
            <w:tcBorders>
              <w:top w:val="nil"/>
              <w:left w:val="nil"/>
              <w:bottom w:val="nil"/>
              <w:right w:val="nil"/>
            </w:tcBorders>
            <w:tcPrChange w:id="313" w:author="Melissa Oney" w:date="2021-08-16T08:46:00Z">
              <w:tcPr>
                <w:tcW w:w="1674" w:type="dxa"/>
                <w:tcBorders>
                  <w:top w:val="nil"/>
                  <w:left w:val="nil"/>
                  <w:bottom w:val="nil"/>
                  <w:right w:val="nil"/>
                </w:tcBorders>
                <w:vAlign w:val="bottom"/>
              </w:tcPr>
            </w:tcPrChange>
          </w:tcPr>
          <w:p w14:paraId="48619A2D"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6FA84116" w14:textId="77777777" w:rsidTr="00080619">
        <w:tblPrEx>
          <w:tblW w:w="9702" w:type="dxa"/>
          <w:tblLayout w:type="fixed"/>
          <w:tblLook w:val="0000" w:firstRow="0" w:lastRow="0" w:firstColumn="0" w:lastColumn="0" w:noHBand="0" w:noVBand="0"/>
          <w:tblPrExChange w:id="314" w:author="Melissa Oney" w:date="2021-08-16T08:46:00Z">
            <w:tblPrEx>
              <w:tblW w:w="9702" w:type="dxa"/>
              <w:tblLayout w:type="fixed"/>
              <w:tblLook w:val="0000" w:firstRow="0" w:lastRow="0" w:firstColumn="0" w:lastColumn="0" w:noHBand="0" w:noVBand="0"/>
            </w:tblPrEx>
          </w:tblPrExChange>
        </w:tblPrEx>
        <w:trPr>
          <w:trHeight w:val="273"/>
          <w:trPrChange w:id="315" w:author="Melissa Oney" w:date="2021-08-16T08:46:00Z">
            <w:trPr>
              <w:trHeight w:val="273"/>
            </w:trPr>
          </w:trPrChange>
        </w:trPr>
        <w:tc>
          <w:tcPr>
            <w:tcW w:w="3978" w:type="dxa"/>
            <w:tcBorders>
              <w:top w:val="nil"/>
              <w:left w:val="nil"/>
              <w:bottom w:val="nil"/>
              <w:right w:val="nil"/>
            </w:tcBorders>
            <w:tcPrChange w:id="316" w:author="Melissa Oney" w:date="2021-08-16T08:46:00Z">
              <w:tcPr>
                <w:tcW w:w="3978" w:type="dxa"/>
                <w:tcBorders>
                  <w:top w:val="nil"/>
                  <w:left w:val="nil"/>
                  <w:bottom w:val="nil"/>
                  <w:right w:val="nil"/>
                </w:tcBorders>
              </w:tcPr>
            </w:tcPrChange>
          </w:tcPr>
          <w:p w14:paraId="20BA8045"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Widowed</w:t>
            </w:r>
          </w:p>
        </w:tc>
        <w:tc>
          <w:tcPr>
            <w:tcW w:w="2250" w:type="dxa"/>
            <w:tcBorders>
              <w:top w:val="nil"/>
              <w:left w:val="nil"/>
              <w:bottom w:val="nil"/>
              <w:right w:val="nil"/>
            </w:tcBorders>
            <w:vAlign w:val="center"/>
            <w:tcPrChange w:id="317" w:author="Melissa Oney" w:date="2021-08-16T08:46:00Z">
              <w:tcPr>
                <w:tcW w:w="2250" w:type="dxa"/>
                <w:tcBorders>
                  <w:top w:val="nil"/>
                  <w:left w:val="nil"/>
                  <w:bottom w:val="nil"/>
                  <w:right w:val="nil"/>
                </w:tcBorders>
                <w:vAlign w:val="bottom"/>
              </w:tcPr>
            </w:tcPrChange>
          </w:tcPr>
          <w:p w14:paraId="2DD79F86" w14:textId="44EFF9D0" w:rsidR="00663174" w:rsidRPr="00EA5697" w:rsidRDefault="00663174" w:rsidP="00663174">
            <w:pPr>
              <w:spacing w:after="0"/>
              <w:jc w:val="center"/>
              <w:rPr>
                <w:rFonts w:ascii="Times New Roman" w:hAnsi="Times New Roman" w:cs="Times New Roman"/>
                <w:color w:val="000000"/>
              </w:rPr>
            </w:pPr>
            <w:ins w:id="318" w:author="Melissa Oney" w:date="2021-08-16T08:46:00Z">
              <w:r w:rsidRPr="00CC528F">
                <w:rPr>
                  <w:rFonts w:ascii="Times New Roman" w:hAnsi="Times New Roman"/>
                  <w:color w:val="000000"/>
                </w:rPr>
                <w:t>40.7</w:t>
              </w:r>
            </w:ins>
            <w:del w:id="319" w:author="Melissa Oney" w:date="2021-07-12T11:13:00Z">
              <w:r w:rsidRPr="00EA5697" w:rsidDel="0051393F">
                <w:rPr>
                  <w:rFonts w:ascii="Times New Roman" w:hAnsi="Times New Roman" w:cs="Times New Roman"/>
                  <w:color w:val="000000"/>
                </w:rPr>
                <w:delText>41.6</w:delText>
              </w:r>
            </w:del>
          </w:p>
        </w:tc>
        <w:tc>
          <w:tcPr>
            <w:tcW w:w="1800" w:type="dxa"/>
            <w:tcBorders>
              <w:top w:val="nil"/>
              <w:left w:val="nil"/>
              <w:bottom w:val="nil"/>
              <w:right w:val="nil"/>
            </w:tcBorders>
            <w:vAlign w:val="center"/>
            <w:tcPrChange w:id="320" w:author="Melissa Oney" w:date="2021-08-16T08:46:00Z">
              <w:tcPr>
                <w:tcW w:w="1800" w:type="dxa"/>
                <w:tcBorders>
                  <w:top w:val="nil"/>
                  <w:left w:val="nil"/>
                  <w:bottom w:val="nil"/>
                  <w:right w:val="nil"/>
                </w:tcBorders>
                <w:vAlign w:val="bottom"/>
              </w:tcPr>
            </w:tcPrChange>
          </w:tcPr>
          <w:p w14:paraId="440FA3F5" w14:textId="1414DEBB" w:rsidR="00663174" w:rsidRPr="00EA5697" w:rsidRDefault="00663174" w:rsidP="00663174">
            <w:pPr>
              <w:spacing w:after="0"/>
              <w:jc w:val="center"/>
              <w:rPr>
                <w:rFonts w:ascii="Times New Roman" w:hAnsi="Times New Roman" w:cs="Times New Roman"/>
                <w:color w:val="000000"/>
              </w:rPr>
            </w:pPr>
            <w:ins w:id="321" w:author="Melissa Oney" w:date="2021-08-16T08:46:00Z">
              <w:r w:rsidRPr="00CC528F">
                <w:rPr>
                  <w:rFonts w:ascii="Times New Roman" w:hAnsi="Times New Roman"/>
                  <w:color w:val="000000"/>
                </w:rPr>
                <w:t>39.5</w:t>
              </w:r>
            </w:ins>
            <w:del w:id="322" w:author="Melissa Oney" w:date="2021-07-12T11:13:00Z">
              <w:r w:rsidRPr="00EA5697" w:rsidDel="0051393F">
                <w:rPr>
                  <w:rFonts w:ascii="Times New Roman" w:hAnsi="Times New Roman" w:cs="Times New Roman"/>
                  <w:color w:val="000000"/>
                </w:rPr>
                <w:delText>40.3</w:delText>
              </w:r>
            </w:del>
          </w:p>
        </w:tc>
        <w:tc>
          <w:tcPr>
            <w:tcW w:w="1674" w:type="dxa"/>
            <w:tcBorders>
              <w:top w:val="nil"/>
              <w:left w:val="nil"/>
              <w:bottom w:val="nil"/>
              <w:right w:val="nil"/>
            </w:tcBorders>
            <w:tcPrChange w:id="323" w:author="Melissa Oney" w:date="2021-08-16T08:46:00Z">
              <w:tcPr>
                <w:tcW w:w="1674" w:type="dxa"/>
                <w:tcBorders>
                  <w:top w:val="nil"/>
                  <w:left w:val="nil"/>
                  <w:bottom w:val="nil"/>
                  <w:right w:val="nil"/>
                </w:tcBorders>
                <w:vAlign w:val="bottom"/>
              </w:tcPr>
            </w:tcPrChange>
          </w:tcPr>
          <w:p w14:paraId="2711C466"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47B8D570" w14:textId="77777777" w:rsidTr="00080619">
        <w:tblPrEx>
          <w:tblW w:w="9702" w:type="dxa"/>
          <w:tblLayout w:type="fixed"/>
          <w:tblLook w:val="0000" w:firstRow="0" w:lastRow="0" w:firstColumn="0" w:lastColumn="0" w:noHBand="0" w:noVBand="0"/>
          <w:tblPrExChange w:id="324" w:author="Melissa Oney" w:date="2021-08-16T08:46:00Z">
            <w:tblPrEx>
              <w:tblW w:w="9702" w:type="dxa"/>
              <w:tblLayout w:type="fixed"/>
              <w:tblLook w:val="0000" w:firstRow="0" w:lastRow="0" w:firstColumn="0" w:lastColumn="0" w:noHBand="0" w:noVBand="0"/>
            </w:tblPrEx>
          </w:tblPrExChange>
        </w:tblPrEx>
        <w:trPr>
          <w:trHeight w:val="273"/>
          <w:trPrChange w:id="325" w:author="Melissa Oney" w:date="2021-08-16T08:46:00Z">
            <w:trPr>
              <w:trHeight w:val="273"/>
            </w:trPr>
          </w:trPrChange>
        </w:trPr>
        <w:tc>
          <w:tcPr>
            <w:tcW w:w="3978" w:type="dxa"/>
            <w:tcBorders>
              <w:top w:val="nil"/>
              <w:left w:val="nil"/>
              <w:bottom w:val="nil"/>
              <w:right w:val="nil"/>
            </w:tcBorders>
            <w:tcPrChange w:id="326" w:author="Melissa Oney" w:date="2021-08-16T08:46:00Z">
              <w:tcPr>
                <w:tcW w:w="3978" w:type="dxa"/>
                <w:tcBorders>
                  <w:top w:val="nil"/>
                  <w:left w:val="nil"/>
                  <w:bottom w:val="nil"/>
                  <w:right w:val="nil"/>
                </w:tcBorders>
              </w:tcPr>
            </w:tcPrChange>
          </w:tcPr>
          <w:p w14:paraId="24D5E680"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Never married</w:t>
            </w:r>
          </w:p>
        </w:tc>
        <w:tc>
          <w:tcPr>
            <w:tcW w:w="2250" w:type="dxa"/>
            <w:tcBorders>
              <w:top w:val="nil"/>
              <w:left w:val="nil"/>
              <w:bottom w:val="nil"/>
              <w:right w:val="nil"/>
            </w:tcBorders>
            <w:vAlign w:val="center"/>
            <w:tcPrChange w:id="327" w:author="Melissa Oney" w:date="2021-08-16T08:46:00Z">
              <w:tcPr>
                <w:tcW w:w="2250" w:type="dxa"/>
                <w:tcBorders>
                  <w:top w:val="nil"/>
                  <w:left w:val="nil"/>
                  <w:bottom w:val="nil"/>
                  <w:right w:val="nil"/>
                </w:tcBorders>
                <w:vAlign w:val="bottom"/>
              </w:tcPr>
            </w:tcPrChange>
          </w:tcPr>
          <w:p w14:paraId="3CF87991" w14:textId="566BE55D" w:rsidR="00663174" w:rsidRPr="00EA5697" w:rsidRDefault="00663174" w:rsidP="00663174">
            <w:pPr>
              <w:spacing w:after="0"/>
              <w:jc w:val="center"/>
              <w:rPr>
                <w:rFonts w:ascii="Times New Roman" w:hAnsi="Times New Roman" w:cs="Times New Roman"/>
                <w:color w:val="000000"/>
              </w:rPr>
            </w:pPr>
            <w:ins w:id="328" w:author="Melissa Oney" w:date="2021-08-16T08:46:00Z">
              <w:r w:rsidRPr="00CC528F">
                <w:rPr>
                  <w:rFonts w:ascii="Times New Roman" w:hAnsi="Times New Roman"/>
                  <w:color w:val="000000"/>
                </w:rPr>
                <w:t>2.9</w:t>
              </w:r>
            </w:ins>
            <w:del w:id="329" w:author="Melissa Oney" w:date="2021-07-12T11:13:00Z">
              <w:r w:rsidRPr="00EA5697" w:rsidDel="0051393F">
                <w:rPr>
                  <w:rFonts w:ascii="Times New Roman" w:hAnsi="Times New Roman" w:cs="Times New Roman"/>
                  <w:color w:val="000000"/>
                </w:rPr>
                <w:delText>2.9</w:delText>
              </w:r>
            </w:del>
          </w:p>
        </w:tc>
        <w:tc>
          <w:tcPr>
            <w:tcW w:w="1800" w:type="dxa"/>
            <w:tcBorders>
              <w:top w:val="nil"/>
              <w:left w:val="nil"/>
              <w:bottom w:val="nil"/>
              <w:right w:val="nil"/>
            </w:tcBorders>
            <w:vAlign w:val="center"/>
            <w:tcPrChange w:id="330" w:author="Melissa Oney" w:date="2021-08-16T08:46:00Z">
              <w:tcPr>
                <w:tcW w:w="1800" w:type="dxa"/>
                <w:tcBorders>
                  <w:top w:val="nil"/>
                  <w:left w:val="nil"/>
                  <w:bottom w:val="nil"/>
                  <w:right w:val="nil"/>
                </w:tcBorders>
                <w:vAlign w:val="bottom"/>
              </w:tcPr>
            </w:tcPrChange>
          </w:tcPr>
          <w:p w14:paraId="235C8AF1" w14:textId="4AE82485" w:rsidR="00663174" w:rsidRPr="00EA5697" w:rsidRDefault="00663174" w:rsidP="00663174">
            <w:pPr>
              <w:spacing w:after="0"/>
              <w:jc w:val="center"/>
              <w:rPr>
                <w:rFonts w:ascii="Times New Roman" w:hAnsi="Times New Roman" w:cs="Times New Roman"/>
                <w:color w:val="000000"/>
              </w:rPr>
            </w:pPr>
            <w:ins w:id="331" w:author="Melissa Oney" w:date="2021-08-16T08:46:00Z">
              <w:r w:rsidRPr="00CC528F">
                <w:rPr>
                  <w:rFonts w:ascii="Times New Roman" w:hAnsi="Times New Roman"/>
                  <w:color w:val="000000"/>
                </w:rPr>
                <w:t>2.7</w:t>
              </w:r>
            </w:ins>
            <w:del w:id="332" w:author="Melissa Oney" w:date="2021-07-12T11:13:00Z">
              <w:r w:rsidRPr="00EA5697" w:rsidDel="0051393F">
                <w:rPr>
                  <w:rFonts w:ascii="Times New Roman" w:hAnsi="Times New Roman" w:cs="Times New Roman"/>
                  <w:color w:val="000000"/>
                </w:rPr>
                <w:delText>3.2</w:delText>
              </w:r>
            </w:del>
          </w:p>
        </w:tc>
        <w:tc>
          <w:tcPr>
            <w:tcW w:w="1674" w:type="dxa"/>
            <w:tcBorders>
              <w:top w:val="nil"/>
              <w:left w:val="nil"/>
              <w:bottom w:val="nil"/>
              <w:right w:val="nil"/>
            </w:tcBorders>
            <w:tcPrChange w:id="333" w:author="Melissa Oney" w:date="2021-08-16T08:46:00Z">
              <w:tcPr>
                <w:tcW w:w="1674" w:type="dxa"/>
                <w:tcBorders>
                  <w:top w:val="nil"/>
                  <w:left w:val="nil"/>
                  <w:bottom w:val="nil"/>
                  <w:right w:val="nil"/>
                </w:tcBorders>
                <w:vAlign w:val="bottom"/>
              </w:tcPr>
            </w:tcPrChange>
          </w:tcPr>
          <w:p w14:paraId="304AFC2B"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472106C6" w14:textId="77777777" w:rsidTr="00080619">
        <w:tblPrEx>
          <w:tblW w:w="9702" w:type="dxa"/>
          <w:tblLayout w:type="fixed"/>
          <w:tblLook w:val="0000" w:firstRow="0" w:lastRow="0" w:firstColumn="0" w:lastColumn="0" w:noHBand="0" w:noVBand="0"/>
          <w:tblPrExChange w:id="334" w:author="Melissa Oney" w:date="2021-08-16T08:46:00Z">
            <w:tblPrEx>
              <w:tblW w:w="9702" w:type="dxa"/>
              <w:tblLayout w:type="fixed"/>
              <w:tblLook w:val="0000" w:firstRow="0" w:lastRow="0" w:firstColumn="0" w:lastColumn="0" w:noHBand="0" w:noVBand="0"/>
            </w:tblPrEx>
          </w:tblPrExChange>
        </w:tblPrEx>
        <w:trPr>
          <w:trHeight w:val="273"/>
          <w:trPrChange w:id="335" w:author="Melissa Oney" w:date="2021-08-16T08:46:00Z">
            <w:trPr>
              <w:trHeight w:val="273"/>
            </w:trPr>
          </w:trPrChange>
        </w:trPr>
        <w:tc>
          <w:tcPr>
            <w:tcW w:w="3978" w:type="dxa"/>
            <w:tcBorders>
              <w:top w:val="nil"/>
              <w:left w:val="nil"/>
              <w:bottom w:val="nil"/>
              <w:right w:val="nil"/>
            </w:tcBorders>
            <w:tcPrChange w:id="336" w:author="Melissa Oney" w:date="2021-08-16T08:46:00Z">
              <w:tcPr>
                <w:tcW w:w="3978" w:type="dxa"/>
                <w:tcBorders>
                  <w:top w:val="nil"/>
                  <w:left w:val="nil"/>
                  <w:bottom w:val="nil"/>
                  <w:right w:val="nil"/>
                </w:tcBorders>
              </w:tcPr>
            </w:tcPrChange>
          </w:tcPr>
          <w:p w14:paraId="18E0FF09"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Unknown marital status</w:t>
            </w:r>
          </w:p>
        </w:tc>
        <w:tc>
          <w:tcPr>
            <w:tcW w:w="2250" w:type="dxa"/>
            <w:tcBorders>
              <w:top w:val="nil"/>
              <w:left w:val="nil"/>
              <w:bottom w:val="nil"/>
              <w:right w:val="nil"/>
            </w:tcBorders>
            <w:vAlign w:val="center"/>
            <w:tcPrChange w:id="337" w:author="Melissa Oney" w:date="2021-08-16T08:46:00Z">
              <w:tcPr>
                <w:tcW w:w="2250" w:type="dxa"/>
                <w:tcBorders>
                  <w:top w:val="nil"/>
                  <w:left w:val="nil"/>
                  <w:bottom w:val="nil"/>
                  <w:right w:val="nil"/>
                </w:tcBorders>
                <w:vAlign w:val="bottom"/>
              </w:tcPr>
            </w:tcPrChange>
          </w:tcPr>
          <w:p w14:paraId="0AA4AB7A" w14:textId="65D0D62E" w:rsidR="00663174" w:rsidRPr="00EA5697" w:rsidRDefault="00663174" w:rsidP="00663174">
            <w:pPr>
              <w:spacing w:after="0"/>
              <w:jc w:val="center"/>
              <w:rPr>
                <w:rFonts w:ascii="Times New Roman" w:hAnsi="Times New Roman" w:cs="Times New Roman"/>
                <w:color w:val="000000"/>
              </w:rPr>
            </w:pPr>
            <w:ins w:id="338" w:author="Melissa Oney" w:date="2021-08-16T08:46:00Z">
              <w:r w:rsidRPr="00CC528F">
                <w:rPr>
                  <w:rFonts w:ascii="Times New Roman" w:hAnsi="Times New Roman"/>
                  <w:color w:val="000000"/>
                </w:rPr>
                <w:t>11.5</w:t>
              </w:r>
            </w:ins>
            <w:del w:id="339" w:author="Melissa Oney" w:date="2021-07-12T11:13:00Z">
              <w:r w:rsidRPr="00EA5697" w:rsidDel="0051393F">
                <w:rPr>
                  <w:rFonts w:ascii="Times New Roman" w:hAnsi="Times New Roman" w:cs="Times New Roman"/>
                  <w:color w:val="000000"/>
                </w:rPr>
                <w:delText>11.8</w:delText>
              </w:r>
            </w:del>
          </w:p>
        </w:tc>
        <w:tc>
          <w:tcPr>
            <w:tcW w:w="1800" w:type="dxa"/>
            <w:tcBorders>
              <w:top w:val="nil"/>
              <w:left w:val="nil"/>
              <w:bottom w:val="nil"/>
              <w:right w:val="nil"/>
            </w:tcBorders>
            <w:vAlign w:val="center"/>
            <w:tcPrChange w:id="340" w:author="Melissa Oney" w:date="2021-08-16T08:46:00Z">
              <w:tcPr>
                <w:tcW w:w="1800" w:type="dxa"/>
                <w:tcBorders>
                  <w:top w:val="nil"/>
                  <w:left w:val="nil"/>
                  <w:bottom w:val="nil"/>
                  <w:right w:val="nil"/>
                </w:tcBorders>
                <w:vAlign w:val="bottom"/>
              </w:tcPr>
            </w:tcPrChange>
          </w:tcPr>
          <w:p w14:paraId="6A532B6E" w14:textId="2ACDE3FF" w:rsidR="00663174" w:rsidRPr="00EA5697" w:rsidRDefault="00663174" w:rsidP="00663174">
            <w:pPr>
              <w:spacing w:after="0"/>
              <w:jc w:val="center"/>
              <w:rPr>
                <w:rFonts w:ascii="Times New Roman" w:hAnsi="Times New Roman" w:cs="Times New Roman"/>
                <w:color w:val="000000"/>
              </w:rPr>
            </w:pPr>
            <w:ins w:id="341" w:author="Melissa Oney" w:date="2021-08-16T08:46:00Z">
              <w:r w:rsidRPr="00CC528F">
                <w:rPr>
                  <w:rFonts w:ascii="Times New Roman" w:hAnsi="Times New Roman"/>
                  <w:color w:val="000000"/>
                </w:rPr>
                <w:t>11.5</w:t>
              </w:r>
            </w:ins>
            <w:del w:id="342" w:author="Melissa Oney" w:date="2021-07-12T11:13:00Z">
              <w:r w:rsidRPr="00EA5697" w:rsidDel="0051393F">
                <w:rPr>
                  <w:rFonts w:ascii="Times New Roman" w:hAnsi="Times New Roman" w:cs="Times New Roman"/>
                  <w:color w:val="000000"/>
                </w:rPr>
                <w:delText>12.2</w:delText>
              </w:r>
            </w:del>
          </w:p>
        </w:tc>
        <w:tc>
          <w:tcPr>
            <w:tcW w:w="1674" w:type="dxa"/>
            <w:tcBorders>
              <w:top w:val="nil"/>
              <w:left w:val="nil"/>
              <w:bottom w:val="nil"/>
              <w:right w:val="nil"/>
            </w:tcBorders>
            <w:tcPrChange w:id="343" w:author="Melissa Oney" w:date="2021-08-16T08:46:00Z">
              <w:tcPr>
                <w:tcW w:w="1674" w:type="dxa"/>
                <w:tcBorders>
                  <w:top w:val="nil"/>
                  <w:left w:val="nil"/>
                  <w:bottom w:val="nil"/>
                  <w:right w:val="nil"/>
                </w:tcBorders>
                <w:vAlign w:val="bottom"/>
              </w:tcPr>
            </w:tcPrChange>
          </w:tcPr>
          <w:p w14:paraId="13B5F913"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619E4911" w14:textId="77777777" w:rsidTr="00080619">
        <w:tblPrEx>
          <w:tblW w:w="9702" w:type="dxa"/>
          <w:tblLayout w:type="fixed"/>
          <w:tblLook w:val="0000" w:firstRow="0" w:lastRow="0" w:firstColumn="0" w:lastColumn="0" w:noHBand="0" w:noVBand="0"/>
          <w:tblPrExChange w:id="344" w:author="Melissa Oney" w:date="2021-08-16T08:46:00Z">
            <w:tblPrEx>
              <w:tblW w:w="9702" w:type="dxa"/>
              <w:tblLayout w:type="fixed"/>
              <w:tblLook w:val="0000" w:firstRow="0" w:lastRow="0" w:firstColumn="0" w:lastColumn="0" w:noHBand="0" w:noVBand="0"/>
            </w:tblPrEx>
          </w:tblPrExChange>
        </w:tblPrEx>
        <w:trPr>
          <w:trHeight w:val="273"/>
          <w:trPrChange w:id="345" w:author="Melissa Oney" w:date="2021-08-16T08:46:00Z">
            <w:trPr>
              <w:trHeight w:val="273"/>
            </w:trPr>
          </w:trPrChange>
        </w:trPr>
        <w:tc>
          <w:tcPr>
            <w:tcW w:w="3978" w:type="dxa"/>
            <w:tcBorders>
              <w:top w:val="nil"/>
              <w:left w:val="nil"/>
              <w:bottom w:val="nil"/>
              <w:right w:val="nil"/>
            </w:tcBorders>
            <w:tcPrChange w:id="346" w:author="Melissa Oney" w:date="2021-08-16T08:46:00Z">
              <w:tcPr>
                <w:tcW w:w="3978" w:type="dxa"/>
                <w:tcBorders>
                  <w:top w:val="nil"/>
                  <w:left w:val="nil"/>
                  <w:bottom w:val="nil"/>
                  <w:right w:val="nil"/>
                </w:tcBorders>
              </w:tcPr>
            </w:tcPrChange>
          </w:tcPr>
          <w:p w14:paraId="590DAE99"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Educational attainment, %</w:t>
            </w:r>
          </w:p>
        </w:tc>
        <w:tc>
          <w:tcPr>
            <w:tcW w:w="2250" w:type="dxa"/>
            <w:tcBorders>
              <w:top w:val="nil"/>
              <w:left w:val="nil"/>
              <w:bottom w:val="nil"/>
              <w:right w:val="nil"/>
            </w:tcBorders>
            <w:vAlign w:val="center"/>
            <w:tcPrChange w:id="347" w:author="Melissa Oney" w:date="2021-08-16T08:46:00Z">
              <w:tcPr>
                <w:tcW w:w="2250" w:type="dxa"/>
                <w:tcBorders>
                  <w:top w:val="nil"/>
                  <w:left w:val="nil"/>
                  <w:bottom w:val="nil"/>
                  <w:right w:val="nil"/>
                </w:tcBorders>
                <w:vAlign w:val="bottom"/>
              </w:tcPr>
            </w:tcPrChange>
          </w:tcPr>
          <w:p w14:paraId="7CF00729" w14:textId="77777777" w:rsidR="00663174" w:rsidRPr="00EA5697" w:rsidRDefault="00663174" w:rsidP="00663174">
            <w:pPr>
              <w:spacing w:after="0"/>
              <w:jc w:val="center"/>
              <w:rPr>
                <w:rFonts w:ascii="Times New Roman" w:hAnsi="Times New Roman" w:cs="Times New Roman"/>
              </w:rPr>
            </w:pPr>
          </w:p>
        </w:tc>
        <w:tc>
          <w:tcPr>
            <w:tcW w:w="1800" w:type="dxa"/>
            <w:tcBorders>
              <w:top w:val="nil"/>
              <w:left w:val="nil"/>
              <w:bottom w:val="nil"/>
              <w:right w:val="nil"/>
            </w:tcBorders>
            <w:vAlign w:val="center"/>
            <w:tcPrChange w:id="348" w:author="Melissa Oney" w:date="2021-08-16T08:46:00Z">
              <w:tcPr>
                <w:tcW w:w="1800" w:type="dxa"/>
                <w:tcBorders>
                  <w:top w:val="nil"/>
                  <w:left w:val="nil"/>
                  <w:bottom w:val="nil"/>
                  <w:right w:val="nil"/>
                </w:tcBorders>
                <w:vAlign w:val="bottom"/>
              </w:tcPr>
            </w:tcPrChange>
          </w:tcPr>
          <w:p w14:paraId="1F4F9919" w14:textId="77777777" w:rsidR="00663174" w:rsidRPr="00EA5697" w:rsidRDefault="00663174" w:rsidP="00663174">
            <w:pPr>
              <w:spacing w:after="0"/>
              <w:jc w:val="center"/>
              <w:rPr>
                <w:rFonts w:ascii="Times New Roman" w:hAnsi="Times New Roman" w:cs="Times New Roman"/>
              </w:rPr>
            </w:pPr>
          </w:p>
        </w:tc>
        <w:tc>
          <w:tcPr>
            <w:tcW w:w="1674" w:type="dxa"/>
            <w:tcBorders>
              <w:top w:val="nil"/>
              <w:left w:val="nil"/>
              <w:bottom w:val="nil"/>
              <w:right w:val="nil"/>
            </w:tcBorders>
            <w:tcPrChange w:id="349" w:author="Melissa Oney" w:date="2021-08-16T08:46:00Z">
              <w:tcPr>
                <w:tcW w:w="1674" w:type="dxa"/>
                <w:tcBorders>
                  <w:top w:val="nil"/>
                  <w:left w:val="nil"/>
                  <w:bottom w:val="nil"/>
                  <w:right w:val="nil"/>
                </w:tcBorders>
                <w:vAlign w:val="bottom"/>
              </w:tcPr>
            </w:tcPrChange>
          </w:tcPr>
          <w:p w14:paraId="4BB10875" w14:textId="083EFC88" w:rsidR="00663174" w:rsidRPr="00EA5697" w:rsidRDefault="00663174" w:rsidP="00663174">
            <w:pPr>
              <w:spacing w:after="0"/>
              <w:jc w:val="center"/>
              <w:rPr>
                <w:rFonts w:ascii="Times New Roman" w:hAnsi="Times New Roman" w:cs="Times New Roman"/>
                <w:color w:val="000000"/>
              </w:rPr>
            </w:pPr>
            <w:ins w:id="350" w:author="Melissa Oney" w:date="2021-08-16T08:46:00Z">
              <w:r w:rsidRPr="002103E7">
                <w:rPr>
                  <w:rFonts w:ascii="Times New Roman" w:hAnsi="Times New Roman"/>
                </w:rPr>
                <w:t>&lt;0.001</w:t>
              </w:r>
            </w:ins>
            <w:del w:id="351" w:author="Melissa Oney" w:date="2021-07-12T11:13:00Z">
              <w:r w:rsidRPr="00EA5697" w:rsidDel="0051393F">
                <w:rPr>
                  <w:rFonts w:ascii="Times New Roman" w:hAnsi="Times New Roman" w:cs="Times New Roman"/>
                  <w:color w:val="000000"/>
                </w:rPr>
                <w:delText>&lt;0.001</w:delText>
              </w:r>
            </w:del>
          </w:p>
        </w:tc>
      </w:tr>
      <w:tr w:rsidR="00663174" w:rsidRPr="00D747A1" w14:paraId="0C84F711" w14:textId="77777777" w:rsidTr="00080619">
        <w:tblPrEx>
          <w:tblW w:w="9702" w:type="dxa"/>
          <w:tblLayout w:type="fixed"/>
          <w:tblLook w:val="0000" w:firstRow="0" w:lastRow="0" w:firstColumn="0" w:lastColumn="0" w:noHBand="0" w:noVBand="0"/>
          <w:tblPrExChange w:id="352" w:author="Melissa Oney" w:date="2021-08-16T08:46:00Z">
            <w:tblPrEx>
              <w:tblW w:w="9702" w:type="dxa"/>
              <w:tblLayout w:type="fixed"/>
              <w:tblLook w:val="0000" w:firstRow="0" w:lastRow="0" w:firstColumn="0" w:lastColumn="0" w:noHBand="0" w:noVBand="0"/>
            </w:tblPrEx>
          </w:tblPrExChange>
        </w:tblPrEx>
        <w:trPr>
          <w:trHeight w:val="273"/>
          <w:trPrChange w:id="353" w:author="Melissa Oney" w:date="2021-08-16T08:46:00Z">
            <w:trPr>
              <w:trHeight w:val="273"/>
            </w:trPr>
          </w:trPrChange>
        </w:trPr>
        <w:tc>
          <w:tcPr>
            <w:tcW w:w="3978" w:type="dxa"/>
            <w:tcBorders>
              <w:top w:val="nil"/>
              <w:left w:val="nil"/>
              <w:bottom w:val="nil"/>
              <w:right w:val="nil"/>
            </w:tcBorders>
            <w:tcPrChange w:id="354" w:author="Melissa Oney" w:date="2021-08-16T08:46:00Z">
              <w:tcPr>
                <w:tcW w:w="3978" w:type="dxa"/>
                <w:tcBorders>
                  <w:top w:val="nil"/>
                  <w:left w:val="nil"/>
                  <w:bottom w:val="nil"/>
                  <w:right w:val="nil"/>
                </w:tcBorders>
              </w:tcPr>
            </w:tcPrChange>
          </w:tcPr>
          <w:p w14:paraId="106605D8"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Less than high school</w:t>
            </w:r>
          </w:p>
        </w:tc>
        <w:tc>
          <w:tcPr>
            <w:tcW w:w="2250" w:type="dxa"/>
            <w:tcBorders>
              <w:top w:val="nil"/>
              <w:left w:val="nil"/>
              <w:bottom w:val="nil"/>
              <w:right w:val="nil"/>
            </w:tcBorders>
            <w:vAlign w:val="center"/>
            <w:tcPrChange w:id="355" w:author="Melissa Oney" w:date="2021-08-16T08:46:00Z">
              <w:tcPr>
                <w:tcW w:w="2250" w:type="dxa"/>
                <w:tcBorders>
                  <w:top w:val="nil"/>
                  <w:left w:val="nil"/>
                  <w:bottom w:val="nil"/>
                  <w:right w:val="nil"/>
                </w:tcBorders>
                <w:vAlign w:val="bottom"/>
              </w:tcPr>
            </w:tcPrChange>
          </w:tcPr>
          <w:p w14:paraId="34FADBD4" w14:textId="5FC42C14" w:rsidR="00663174" w:rsidRPr="00EA5697" w:rsidRDefault="00663174" w:rsidP="00663174">
            <w:pPr>
              <w:spacing w:after="0"/>
              <w:jc w:val="center"/>
              <w:rPr>
                <w:rFonts w:ascii="Times New Roman" w:hAnsi="Times New Roman" w:cs="Times New Roman"/>
                <w:color w:val="000000"/>
              </w:rPr>
            </w:pPr>
            <w:ins w:id="356" w:author="Melissa Oney" w:date="2021-08-16T08:46:00Z">
              <w:r w:rsidRPr="00CC528F">
                <w:rPr>
                  <w:rFonts w:ascii="Times New Roman" w:hAnsi="Times New Roman"/>
                  <w:color w:val="000000"/>
                </w:rPr>
                <w:t>37.9</w:t>
              </w:r>
            </w:ins>
            <w:del w:id="357" w:author="Melissa Oney" w:date="2021-07-12T11:13:00Z">
              <w:r w:rsidRPr="00EA5697" w:rsidDel="0051393F">
                <w:rPr>
                  <w:rFonts w:ascii="Times New Roman" w:hAnsi="Times New Roman" w:cs="Times New Roman"/>
                  <w:color w:val="000000"/>
                </w:rPr>
                <w:delText>37.4</w:delText>
              </w:r>
            </w:del>
          </w:p>
        </w:tc>
        <w:tc>
          <w:tcPr>
            <w:tcW w:w="1800" w:type="dxa"/>
            <w:tcBorders>
              <w:top w:val="nil"/>
              <w:left w:val="nil"/>
              <w:bottom w:val="nil"/>
              <w:right w:val="nil"/>
            </w:tcBorders>
            <w:vAlign w:val="center"/>
            <w:tcPrChange w:id="358" w:author="Melissa Oney" w:date="2021-08-16T08:46:00Z">
              <w:tcPr>
                <w:tcW w:w="1800" w:type="dxa"/>
                <w:tcBorders>
                  <w:top w:val="nil"/>
                  <w:left w:val="nil"/>
                  <w:bottom w:val="nil"/>
                  <w:right w:val="nil"/>
                </w:tcBorders>
                <w:vAlign w:val="bottom"/>
              </w:tcPr>
            </w:tcPrChange>
          </w:tcPr>
          <w:p w14:paraId="16D01BE0" w14:textId="258527B9" w:rsidR="00663174" w:rsidRPr="00EA5697" w:rsidRDefault="00663174" w:rsidP="00663174">
            <w:pPr>
              <w:spacing w:after="0"/>
              <w:jc w:val="center"/>
              <w:rPr>
                <w:rFonts w:ascii="Times New Roman" w:hAnsi="Times New Roman" w:cs="Times New Roman"/>
                <w:color w:val="000000"/>
              </w:rPr>
            </w:pPr>
            <w:ins w:id="359" w:author="Melissa Oney" w:date="2021-08-16T08:46:00Z">
              <w:r w:rsidRPr="00CC528F">
                <w:rPr>
                  <w:rFonts w:ascii="Times New Roman" w:hAnsi="Times New Roman"/>
                  <w:color w:val="000000"/>
                </w:rPr>
                <w:t>33.1</w:t>
              </w:r>
            </w:ins>
            <w:del w:id="360" w:author="Melissa Oney" w:date="2021-07-12T11:13:00Z">
              <w:r w:rsidRPr="00EA5697" w:rsidDel="0051393F">
                <w:rPr>
                  <w:rFonts w:ascii="Times New Roman" w:hAnsi="Times New Roman" w:cs="Times New Roman"/>
                  <w:color w:val="000000"/>
                </w:rPr>
                <w:delText>33.4</w:delText>
              </w:r>
            </w:del>
          </w:p>
        </w:tc>
        <w:tc>
          <w:tcPr>
            <w:tcW w:w="1674" w:type="dxa"/>
            <w:tcBorders>
              <w:top w:val="nil"/>
              <w:left w:val="nil"/>
              <w:bottom w:val="nil"/>
              <w:right w:val="nil"/>
            </w:tcBorders>
            <w:tcPrChange w:id="361" w:author="Melissa Oney" w:date="2021-08-16T08:46:00Z">
              <w:tcPr>
                <w:tcW w:w="1674" w:type="dxa"/>
                <w:tcBorders>
                  <w:top w:val="nil"/>
                  <w:left w:val="nil"/>
                  <w:bottom w:val="nil"/>
                  <w:right w:val="nil"/>
                </w:tcBorders>
                <w:vAlign w:val="bottom"/>
              </w:tcPr>
            </w:tcPrChange>
          </w:tcPr>
          <w:p w14:paraId="48CA1B45"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18FE2792" w14:textId="77777777" w:rsidTr="00080619">
        <w:tblPrEx>
          <w:tblW w:w="9702" w:type="dxa"/>
          <w:tblLayout w:type="fixed"/>
          <w:tblLook w:val="0000" w:firstRow="0" w:lastRow="0" w:firstColumn="0" w:lastColumn="0" w:noHBand="0" w:noVBand="0"/>
          <w:tblPrExChange w:id="362" w:author="Melissa Oney" w:date="2021-08-16T08:46:00Z">
            <w:tblPrEx>
              <w:tblW w:w="9702" w:type="dxa"/>
              <w:tblLayout w:type="fixed"/>
              <w:tblLook w:val="0000" w:firstRow="0" w:lastRow="0" w:firstColumn="0" w:lastColumn="0" w:noHBand="0" w:noVBand="0"/>
            </w:tblPrEx>
          </w:tblPrExChange>
        </w:tblPrEx>
        <w:trPr>
          <w:trHeight w:val="273"/>
          <w:trPrChange w:id="363" w:author="Melissa Oney" w:date="2021-08-16T08:46:00Z">
            <w:trPr>
              <w:trHeight w:val="273"/>
            </w:trPr>
          </w:trPrChange>
        </w:trPr>
        <w:tc>
          <w:tcPr>
            <w:tcW w:w="3978" w:type="dxa"/>
            <w:tcBorders>
              <w:top w:val="nil"/>
              <w:left w:val="nil"/>
              <w:bottom w:val="nil"/>
              <w:right w:val="nil"/>
            </w:tcBorders>
            <w:tcPrChange w:id="364" w:author="Melissa Oney" w:date="2021-08-16T08:46:00Z">
              <w:tcPr>
                <w:tcW w:w="3978" w:type="dxa"/>
                <w:tcBorders>
                  <w:top w:val="nil"/>
                  <w:left w:val="nil"/>
                  <w:bottom w:val="nil"/>
                  <w:right w:val="nil"/>
                </w:tcBorders>
              </w:tcPr>
            </w:tcPrChange>
          </w:tcPr>
          <w:p w14:paraId="64070836"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High school graduate</w:t>
            </w:r>
          </w:p>
        </w:tc>
        <w:tc>
          <w:tcPr>
            <w:tcW w:w="2250" w:type="dxa"/>
            <w:tcBorders>
              <w:top w:val="nil"/>
              <w:left w:val="nil"/>
              <w:bottom w:val="nil"/>
              <w:right w:val="nil"/>
            </w:tcBorders>
            <w:vAlign w:val="center"/>
            <w:tcPrChange w:id="365" w:author="Melissa Oney" w:date="2021-08-16T08:46:00Z">
              <w:tcPr>
                <w:tcW w:w="2250" w:type="dxa"/>
                <w:tcBorders>
                  <w:top w:val="nil"/>
                  <w:left w:val="nil"/>
                  <w:bottom w:val="nil"/>
                  <w:right w:val="nil"/>
                </w:tcBorders>
                <w:vAlign w:val="bottom"/>
              </w:tcPr>
            </w:tcPrChange>
          </w:tcPr>
          <w:p w14:paraId="7CD2F2EE" w14:textId="55ADA0D0" w:rsidR="00663174" w:rsidRPr="00EA5697" w:rsidRDefault="00663174" w:rsidP="00663174">
            <w:pPr>
              <w:spacing w:after="0"/>
              <w:jc w:val="center"/>
              <w:rPr>
                <w:rFonts w:ascii="Times New Roman" w:hAnsi="Times New Roman" w:cs="Times New Roman"/>
                <w:color w:val="000000"/>
              </w:rPr>
            </w:pPr>
            <w:ins w:id="366" w:author="Melissa Oney" w:date="2021-08-16T08:46:00Z">
              <w:r w:rsidRPr="00CC528F">
                <w:rPr>
                  <w:rFonts w:ascii="Times New Roman" w:hAnsi="Times New Roman"/>
                  <w:color w:val="000000"/>
                </w:rPr>
                <w:t>33.9</w:t>
              </w:r>
            </w:ins>
            <w:del w:id="367" w:author="Melissa Oney" w:date="2021-07-12T11:13:00Z">
              <w:r w:rsidRPr="00EA5697" w:rsidDel="0051393F">
                <w:rPr>
                  <w:rFonts w:ascii="Times New Roman" w:hAnsi="Times New Roman" w:cs="Times New Roman"/>
                  <w:color w:val="000000"/>
                </w:rPr>
                <w:delText>34.1</w:delText>
              </w:r>
            </w:del>
          </w:p>
        </w:tc>
        <w:tc>
          <w:tcPr>
            <w:tcW w:w="1800" w:type="dxa"/>
            <w:tcBorders>
              <w:top w:val="nil"/>
              <w:left w:val="nil"/>
              <w:bottom w:val="nil"/>
              <w:right w:val="nil"/>
            </w:tcBorders>
            <w:vAlign w:val="center"/>
            <w:tcPrChange w:id="368" w:author="Melissa Oney" w:date="2021-08-16T08:46:00Z">
              <w:tcPr>
                <w:tcW w:w="1800" w:type="dxa"/>
                <w:tcBorders>
                  <w:top w:val="nil"/>
                  <w:left w:val="nil"/>
                  <w:bottom w:val="nil"/>
                  <w:right w:val="nil"/>
                </w:tcBorders>
                <w:vAlign w:val="bottom"/>
              </w:tcPr>
            </w:tcPrChange>
          </w:tcPr>
          <w:p w14:paraId="43BE8334" w14:textId="5A0820EB" w:rsidR="00663174" w:rsidRPr="00EA5697" w:rsidRDefault="00663174" w:rsidP="00663174">
            <w:pPr>
              <w:spacing w:after="0"/>
              <w:jc w:val="center"/>
              <w:rPr>
                <w:rFonts w:ascii="Times New Roman" w:hAnsi="Times New Roman" w:cs="Times New Roman"/>
                <w:color w:val="000000"/>
              </w:rPr>
            </w:pPr>
            <w:ins w:id="369" w:author="Melissa Oney" w:date="2021-08-16T08:46:00Z">
              <w:r w:rsidRPr="00CC528F">
                <w:rPr>
                  <w:rFonts w:ascii="Times New Roman" w:hAnsi="Times New Roman"/>
                  <w:color w:val="000000"/>
                </w:rPr>
                <w:t>34.3</w:t>
              </w:r>
            </w:ins>
            <w:del w:id="370" w:author="Melissa Oney" w:date="2021-07-12T11:13:00Z">
              <w:r w:rsidRPr="00EA5697" w:rsidDel="0051393F">
                <w:rPr>
                  <w:rFonts w:ascii="Times New Roman" w:hAnsi="Times New Roman" w:cs="Times New Roman"/>
                  <w:color w:val="000000"/>
                </w:rPr>
                <w:delText>34.1</w:delText>
              </w:r>
            </w:del>
          </w:p>
        </w:tc>
        <w:tc>
          <w:tcPr>
            <w:tcW w:w="1674" w:type="dxa"/>
            <w:tcBorders>
              <w:top w:val="nil"/>
              <w:left w:val="nil"/>
              <w:bottom w:val="nil"/>
              <w:right w:val="nil"/>
            </w:tcBorders>
            <w:tcPrChange w:id="371" w:author="Melissa Oney" w:date="2021-08-16T08:46:00Z">
              <w:tcPr>
                <w:tcW w:w="1674" w:type="dxa"/>
                <w:tcBorders>
                  <w:top w:val="nil"/>
                  <w:left w:val="nil"/>
                  <w:bottom w:val="nil"/>
                  <w:right w:val="nil"/>
                </w:tcBorders>
                <w:vAlign w:val="bottom"/>
              </w:tcPr>
            </w:tcPrChange>
          </w:tcPr>
          <w:p w14:paraId="7EBC4DB5"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799C812F" w14:textId="77777777" w:rsidTr="00080619">
        <w:tblPrEx>
          <w:tblW w:w="9702" w:type="dxa"/>
          <w:tblLayout w:type="fixed"/>
          <w:tblLook w:val="0000" w:firstRow="0" w:lastRow="0" w:firstColumn="0" w:lastColumn="0" w:noHBand="0" w:noVBand="0"/>
          <w:tblPrExChange w:id="372" w:author="Melissa Oney" w:date="2021-08-16T08:46:00Z">
            <w:tblPrEx>
              <w:tblW w:w="9702" w:type="dxa"/>
              <w:tblLayout w:type="fixed"/>
              <w:tblLook w:val="0000" w:firstRow="0" w:lastRow="0" w:firstColumn="0" w:lastColumn="0" w:noHBand="0" w:noVBand="0"/>
            </w:tblPrEx>
          </w:tblPrExChange>
        </w:tblPrEx>
        <w:trPr>
          <w:trHeight w:val="273"/>
          <w:trPrChange w:id="373" w:author="Melissa Oney" w:date="2021-08-16T08:46:00Z">
            <w:trPr>
              <w:trHeight w:val="273"/>
            </w:trPr>
          </w:trPrChange>
        </w:trPr>
        <w:tc>
          <w:tcPr>
            <w:tcW w:w="3978" w:type="dxa"/>
            <w:tcBorders>
              <w:top w:val="nil"/>
              <w:left w:val="nil"/>
              <w:bottom w:val="nil"/>
              <w:right w:val="nil"/>
            </w:tcBorders>
            <w:tcPrChange w:id="374" w:author="Melissa Oney" w:date="2021-08-16T08:46:00Z">
              <w:tcPr>
                <w:tcW w:w="3978" w:type="dxa"/>
                <w:tcBorders>
                  <w:top w:val="nil"/>
                  <w:left w:val="nil"/>
                  <w:bottom w:val="nil"/>
                  <w:right w:val="nil"/>
                </w:tcBorders>
              </w:tcPr>
            </w:tcPrChange>
          </w:tcPr>
          <w:p w14:paraId="6940C79B"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Some college</w:t>
            </w:r>
          </w:p>
        </w:tc>
        <w:tc>
          <w:tcPr>
            <w:tcW w:w="2250" w:type="dxa"/>
            <w:tcBorders>
              <w:top w:val="nil"/>
              <w:left w:val="nil"/>
              <w:bottom w:val="nil"/>
              <w:right w:val="nil"/>
            </w:tcBorders>
            <w:vAlign w:val="center"/>
            <w:tcPrChange w:id="375" w:author="Melissa Oney" w:date="2021-08-16T08:46:00Z">
              <w:tcPr>
                <w:tcW w:w="2250" w:type="dxa"/>
                <w:tcBorders>
                  <w:top w:val="nil"/>
                  <w:left w:val="nil"/>
                  <w:bottom w:val="nil"/>
                  <w:right w:val="nil"/>
                </w:tcBorders>
                <w:vAlign w:val="bottom"/>
              </w:tcPr>
            </w:tcPrChange>
          </w:tcPr>
          <w:p w14:paraId="75366EA8" w14:textId="31D2568F" w:rsidR="00663174" w:rsidRPr="00EA5697" w:rsidRDefault="00663174" w:rsidP="00663174">
            <w:pPr>
              <w:spacing w:after="0"/>
              <w:jc w:val="center"/>
              <w:rPr>
                <w:rFonts w:ascii="Times New Roman" w:hAnsi="Times New Roman" w:cs="Times New Roman"/>
                <w:color w:val="000000"/>
              </w:rPr>
            </w:pPr>
            <w:ins w:id="376" w:author="Melissa Oney" w:date="2021-08-16T08:46:00Z">
              <w:r w:rsidRPr="00CC528F">
                <w:rPr>
                  <w:rFonts w:ascii="Times New Roman" w:hAnsi="Times New Roman"/>
                  <w:color w:val="000000"/>
                </w:rPr>
                <w:t>15.8</w:t>
              </w:r>
            </w:ins>
            <w:del w:id="377" w:author="Melissa Oney" w:date="2021-07-12T11:13:00Z">
              <w:r w:rsidRPr="00EA5697" w:rsidDel="0051393F">
                <w:rPr>
                  <w:rFonts w:ascii="Times New Roman" w:hAnsi="Times New Roman" w:cs="Times New Roman"/>
                  <w:color w:val="000000"/>
                </w:rPr>
                <w:delText>15.4</w:delText>
              </w:r>
            </w:del>
          </w:p>
        </w:tc>
        <w:tc>
          <w:tcPr>
            <w:tcW w:w="1800" w:type="dxa"/>
            <w:tcBorders>
              <w:top w:val="nil"/>
              <w:left w:val="nil"/>
              <w:bottom w:val="nil"/>
              <w:right w:val="nil"/>
            </w:tcBorders>
            <w:vAlign w:val="center"/>
            <w:tcPrChange w:id="378" w:author="Melissa Oney" w:date="2021-08-16T08:46:00Z">
              <w:tcPr>
                <w:tcW w:w="1800" w:type="dxa"/>
                <w:tcBorders>
                  <w:top w:val="nil"/>
                  <w:left w:val="nil"/>
                  <w:bottom w:val="nil"/>
                  <w:right w:val="nil"/>
                </w:tcBorders>
                <w:vAlign w:val="bottom"/>
              </w:tcPr>
            </w:tcPrChange>
          </w:tcPr>
          <w:p w14:paraId="44400BB5" w14:textId="1E39CEA7" w:rsidR="00663174" w:rsidRPr="00EA5697" w:rsidRDefault="00663174" w:rsidP="00663174">
            <w:pPr>
              <w:spacing w:after="0"/>
              <w:jc w:val="center"/>
              <w:rPr>
                <w:rFonts w:ascii="Times New Roman" w:hAnsi="Times New Roman" w:cs="Times New Roman"/>
                <w:color w:val="000000"/>
              </w:rPr>
            </w:pPr>
            <w:ins w:id="379" w:author="Melissa Oney" w:date="2021-08-16T08:46:00Z">
              <w:r w:rsidRPr="00CC528F">
                <w:rPr>
                  <w:rFonts w:ascii="Times New Roman" w:hAnsi="Times New Roman"/>
                  <w:color w:val="000000"/>
                </w:rPr>
                <w:t>17.5</w:t>
              </w:r>
            </w:ins>
            <w:del w:id="380" w:author="Melissa Oney" w:date="2021-07-12T11:13:00Z">
              <w:r w:rsidRPr="00EA5697" w:rsidDel="0051393F">
                <w:rPr>
                  <w:rFonts w:ascii="Times New Roman" w:hAnsi="Times New Roman" w:cs="Times New Roman"/>
                  <w:color w:val="000000"/>
                </w:rPr>
                <w:delText>18.0</w:delText>
              </w:r>
            </w:del>
          </w:p>
        </w:tc>
        <w:tc>
          <w:tcPr>
            <w:tcW w:w="1674" w:type="dxa"/>
            <w:tcBorders>
              <w:top w:val="nil"/>
              <w:left w:val="nil"/>
              <w:bottom w:val="nil"/>
              <w:right w:val="nil"/>
            </w:tcBorders>
            <w:tcPrChange w:id="381" w:author="Melissa Oney" w:date="2021-08-16T08:46:00Z">
              <w:tcPr>
                <w:tcW w:w="1674" w:type="dxa"/>
                <w:tcBorders>
                  <w:top w:val="nil"/>
                  <w:left w:val="nil"/>
                  <w:bottom w:val="nil"/>
                  <w:right w:val="nil"/>
                </w:tcBorders>
                <w:vAlign w:val="bottom"/>
              </w:tcPr>
            </w:tcPrChange>
          </w:tcPr>
          <w:p w14:paraId="680DEF26"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65398BD4" w14:textId="77777777" w:rsidTr="00080619">
        <w:tblPrEx>
          <w:tblW w:w="9702" w:type="dxa"/>
          <w:tblLayout w:type="fixed"/>
          <w:tblLook w:val="0000" w:firstRow="0" w:lastRow="0" w:firstColumn="0" w:lastColumn="0" w:noHBand="0" w:noVBand="0"/>
          <w:tblPrExChange w:id="382" w:author="Melissa Oney" w:date="2021-08-16T08:46:00Z">
            <w:tblPrEx>
              <w:tblW w:w="9702" w:type="dxa"/>
              <w:tblLayout w:type="fixed"/>
              <w:tblLook w:val="0000" w:firstRow="0" w:lastRow="0" w:firstColumn="0" w:lastColumn="0" w:noHBand="0" w:noVBand="0"/>
            </w:tblPrEx>
          </w:tblPrExChange>
        </w:tblPrEx>
        <w:trPr>
          <w:trHeight w:val="273"/>
          <w:trPrChange w:id="383" w:author="Melissa Oney" w:date="2021-08-16T08:46:00Z">
            <w:trPr>
              <w:trHeight w:val="273"/>
            </w:trPr>
          </w:trPrChange>
        </w:trPr>
        <w:tc>
          <w:tcPr>
            <w:tcW w:w="3978" w:type="dxa"/>
            <w:tcBorders>
              <w:top w:val="nil"/>
              <w:left w:val="nil"/>
              <w:bottom w:val="nil"/>
              <w:right w:val="nil"/>
            </w:tcBorders>
            <w:tcPrChange w:id="384" w:author="Melissa Oney" w:date="2021-08-16T08:46:00Z">
              <w:tcPr>
                <w:tcW w:w="3978" w:type="dxa"/>
                <w:tcBorders>
                  <w:top w:val="nil"/>
                  <w:left w:val="nil"/>
                  <w:bottom w:val="nil"/>
                  <w:right w:val="nil"/>
                </w:tcBorders>
              </w:tcPr>
            </w:tcPrChange>
          </w:tcPr>
          <w:p w14:paraId="0414D5FF"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College and above</w:t>
            </w:r>
          </w:p>
        </w:tc>
        <w:tc>
          <w:tcPr>
            <w:tcW w:w="2250" w:type="dxa"/>
            <w:tcBorders>
              <w:top w:val="nil"/>
              <w:left w:val="nil"/>
              <w:bottom w:val="nil"/>
              <w:right w:val="nil"/>
            </w:tcBorders>
            <w:vAlign w:val="center"/>
            <w:tcPrChange w:id="385" w:author="Melissa Oney" w:date="2021-08-16T08:46:00Z">
              <w:tcPr>
                <w:tcW w:w="2250" w:type="dxa"/>
                <w:tcBorders>
                  <w:top w:val="nil"/>
                  <w:left w:val="nil"/>
                  <w:bottom w:val="nil"/>
                  <w:right w:val="nil"/>
                </w:tcBorders>
                <w:vAlign w:val="bottom"/>
              </w:tcPr>
            </w:tcPrChange>
          </w:tcPr>
          <w:p w14:paraId="2E625D19" w14:textId="2E8D8E14" w:rsidR="00663174" w:rsidRPr="00EA5697" w:rsidRDefault="00663174" w:rsidP="00663174">
            <w:pPr>
              <w:spacing w:after="0"/>
              <w:jc w:val="center"/>
              <w:rPr>
                <w:rFonts w:ascii="Times New Roman" w:hAnsi="Times New Roman" w:cs="Times New Roman"/>
                <w:color w:val="000000"/>
              </w:rPr>
            </w:pPr>
            <w:ins w:id="386" w:author="Melissa Oney" w:date="2021-08-16T08:46:00Z">
              <w:r w:rsidRPr="00CC528F">
                <w:rPr>
                  <w:rFonts w:ascii="Times New Roman" w:hAnsi="Times New Roman"/>
                  <w:color w:val="000000"/>
                </w:rPr>
                <w:t>12.4</w:t>
              </w:r>
            </w:ins>
            <w:del w:id="387" w:author="Melissa Oney" w:date="2021-07-12T11:13:00Z">
              <w:r w:rsidRPr="00EA5697" w:rsidDel="0051393F">
                <w:rPr>
                  <w:rFonts w:ascii="Times New Roman" w:hAnsi="Times New Roman" w:cs="Times New Roman"/>
                  <w:color w:val="000000"/>
                </w:rPr>
                <w:delText>13.0</w:delText>
              </w:r>
            </w:del>
          </w:p>
        </w:tc>
        <w:tc>
          <w:tcPr>
            <w:tcW w:w="1800" w:type="dxa"/>
            <w:tcBorders>
              <w:top w:val="nil"/>
              <w:left w:val="nil"/>
              <w:bottom w:val="nil"/>
              <w:right w:val="nil"/>
            </w:tcBorders>
            <w:vAlign w:val="center"/>
            <w:tcPrChange w:id="388" w:author="Melissa Oney" w:date="2021-08-16T08:46:00Z">
              <w:tcPr>
                <w:tcW w:w="1800" w:type="dxa"/>
                <w:tcBorders>
                  <w:top w:val="nil"/>
                  <w:left w:val="nil"/>
                  <w:bottom w:val="nil"/>
                  <w:right w:val="nil"/>
                </w:tcBorders>
                <w:vAlign w:val="bottom"/>
              </w:tcPr>
            </w:tcPrChange>
          </w:tcPr>
          <w:p w14:paraId="0E9A4A2C" w14:textId="467424FD" w:rsidR="00663174" w:rsidRPr="00EA5697" w:rsidRDefault="00663174" w:rsidP="00663174">
            <w:pPr>
              <w:spacing w:after="0"/>
              <w:jc w:val="center"/>
              <w:rPr>
                <w:rFonts w:ascii="Times New Roman" w:hAnsi="Times New Roman" w:cs="Times New Roman"/>
                <w:color w:val="000000"/>
              </w:rPr>
            </w:pPr>
            <w:ins w:id="389" w:author="Melissa Oney" w:date="2021-08-16T08:46:00Z">
              <w:r w:rsidRPr="00CC528F">
                <w:rPr>
                  <w:rFonts w:ascii="Times New Roman" w:hAnsi="Times New Roman"/>
                  <w:color w:val="000000"/>
                </w:rPr>
                <w:t>15.1</w:t>
              </w:r>
            </w:ins>
            <w:del w:id="390" w:author="Melissa Oney" w:date="2021-07-12T11:13:00Z">
              <w:r w:rsidRPr="00EA5697" w:rsidDel="0051393F">
                <w:rPr>
                  <w:rFonts w:ascii="Times New Roman" w:hAnsi="Times New Roman" w:cs="Times New Roman"/>
                  <w:color w:val="000000"/>
                </w:rPr>
                <w:delText>14.4</w:delText>
              </w:r>
            </w:del>
          </w:p>
        </w:tc>
        <w:tc>
          <w:tcPr>
            <w:tcW w:w="1674" w:type="dxa"/>
            <w:tcBorders>
              <w:top w:val="nil"/>
              <w:left w:val="nil"/>
              <w:bottom w:val="nil"/>
              <w:right w:val="nil"/>
            </w:tcBorders>
            <w:tcPrChange w:id="391" w:author="Melissa Oney" w:date="2021-08-16T08:46:00Z">
              <w:tcPr>
                <w:tcW w:w="1674" w:type="dxa"/>
                <w:tcBorders>
                  <w:top w:val="nil"/>
                  <w:left w:val="nil"/>
                  <w:bottom w:val="nil"/>
                  <w:right w:val="nil"/>
                </w:tcBorders>
                <w:vAlign w:val="bottom"/>
              </w:tcPr>
            </w:tcPrChange>
          </w:tcPr>
          <w:p w14:paraId="501C3567" w14:textId="77777777" w:rsidR="00663174" w:rsidRPr="00EA5697" w:rsidRDefault="00663174" w:rsidP="00663174">
            <w:pPr>
              <w:spacing w:after="0"/>
              <w:jc w:val="center"/>
              <w:rPr>
                <w:rFonts w:ascii="Times New Roman" w:hAnsi="Times New Roman" w:cs="Times New Roman"/>
                <w:color w:val="000000"/>
              </w:rPr>
            </w:pPr>
          </w:p>
        </w:tc>
      </w:tr>
      <w:tr w:rsidR="00663174" w:rsidRPr="00D747A1" w14:paraId="5CF5BCEC" w14:textId="77777777" w:rsidTr="00080619">
        <w:tblPrEx>
          <w:tblW w:w="9702" w:type="dxa"/>
          <w:tblLayout w:type="fixed"/>
          <w:tblLook w:val="0000" w:firstRow="0" w:lastRow="0" w:firstColumn="0" w:lastColumn="0" w:noHBand="0" w:noVBand="0"/>
          <w:tblPrExChange w:id="392" w:author="Melissa Oney" w:date="2021-08-16T08:46:00Z">
            <w:tblPrEx>
              <w:tblW w:w="9702" w:type="dxa"/>
              <w:tblLayout w:type="fixed"/>
              <w:tblLook w:val="0000" w:firstRow="0" w:lastRow="0" w:firstColumn="0" w:lastColumn="0" w:noHBand="0" w:noVBand="0"/>
            </w:tblPrEx>
          </w:tblPrExChange>
        </w:tblPrEx>
        <w:trPr>
          <w:trHeight w:val="273"/>
          <w:trPrChange w:id="393" w:author="Melissa Oney" w:date="2021-08-16T08:46:00Z">
            <w:trPr>
              <w:trHeight w:val="273"/>
            </w:trPr>
          </w:trPrChange>
        </w:trPr>
        <w:tc>
          <w:tcPr>
            <w:tcW w:w="3978" w:type="dxa"/>
            <w:tcBorders>
              <w:top w:val="nil"/>
              <w:left w:val="nil"/>
              <w:bottom w:val="nil"/>
              <w:right w:val="nil"/>
            </w:tcBorders>
            <w:tcPrChange w:id="394" w:author="Melissa Oney" w:date="2021-08-16T08:46:00Z">
              <w:tcPr>
                <w:tcW w:w="3978" w:type="dxa"/>
                <w:tcBorders>
                  <w:top w:val="nil"/>
                  <w:left w:val="nil"/>
                  <w:bottom w:val="nil"/>
                  <w:right w:val="nil"/>
                </w:tcBorders>
              </w:tcPr>
            </w:tcPrChange>
          </w:tcPr>
          <w:p w14:paraId="6BB634EE"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Veteran, %</w:t>
            </w:r>
          </w:p>
        </w:tc>
        <w:tc>
          <w:tcPr>
            <w:tcW w:w="2250" w:type="dxa"/>
            <w:tcBorders>
              <w:top w:val="nil"/>
              <w:left w:val="nil"/>
              <w:bottom w:val="nil"/>
              <w:right w:val="nil"/>
            </w:tcBorders>
            <w:vAlign w:val="center"/>
            <w:tcPrChange w:id="395" w:author="Melissa Oney" w:date="2021-08-16T08:46:00Z">
              <w:tcPr>
                <w:tcW w:w="2250" w:type="dxa"/>
                <w:tcBorders>
                  <w:top w:val="nil"/>
                  <w:left w:val="nil"/>
                  <w:bottom w:val="nil"/>
                  <w:right w:val="nil"/>
                </w:tcBorders>
                <w:vAlign w:val="bottom"/>
              </w:tcPr>
            </w:tcPrChange>
          </w:tcPr>
          <w:p w14:paraId="48198466" w14:textId="6F064CCD" w:rsidR="00663174" w:rsidRPr="00EA5697" w:rsidRDefault="00663174" w:rsidP="00663174">
            <w:pPr>
              <w:spacing w:after="0"/>
              <w:jc w:val="center"/>
              <w:rPr>
                <w:rFonts w:ascii="Times New Roman" w:hAnsi="Times New Roman" w:cs="Times New Roman"/>
                <w:color w:val="000000"/>
              </w:rPr>
            </w:pPr>
            <w:ins w:id="396" w:author="Melissa Oney" w:date="2021-08-16T08:46:00Z">
              <w:r w:rsidRPr="00CC528F">
                <w:rPr>
                  <w:rFonts w:ascii="Times New Roman" w:hAnsi="Times New Roman"/>
                  <w:color w:val="000000"/>
                </w:rPr>
                <w:t>20.9</w:t>
              </w:r>
            </w:ins>
            <w:del w:id="397" w:author="Melissa Oney" w:date="2021-07-12T11:13:00Z">
              <w:r w:rsidRPr="00EA5697" w:rsidDel="0051393F">
                <w:rPr>
                  <w:rFonts w:ascii="Times New Roman" w:hAnsi="Times New Roman" w:cs="Times New Roman"/>
                  <w:color w:val="000000"/>
                </w:rPr>
                <w:delText>21.5</w:delText>
              </w:r>
            </w:del>
          </w:p>
        </w:tc>
        <w:tc>
          <w:tcPr>
            <w:tcW w:w="1800" w:type="dxa"/>
            <w:tcBorders>
              <w:top w:val="nil"/>
              <w:left w:val="nil"/>
              <w:bottom w:val="nil"/>
              <w:right w:val="nil"/>
            </w:tcBorders>
            <w:vAlign w:val="center"/>
            <w:tcPrChange w:id="398" w:author="Melissa Oney" w:date="2021-08-16T08:46:00Z">
              <w:tcPr>
                <w:tcW w:w="1800" w:type="dxa"/>
                <w:tcBorders>
                  <w:top w:val="nil"/>
                  <w:left w:val="nil"/>
                  <w:bottom w:val="nil"/>
                  <w:right w:val="nil"/>
                </w:tcBorders>
                <w:vAlign w:val="bottom"/>
              </w:tcPr>
            </w:tcPrChange>
          </w:tcPr>
          <w:p w14:paraId="15F9134D" w14:textId="7CDC48CC" w:rsidR="00663174" w:rsidRPr="00EA5697" w:rsidRDefault="00663174" w:rsidP="00663174">
            <w:pPr>
              <w:spacing w:after="0"/>
              <w:jc w:val="center"/>
              <w:rPr>
                <w:rFonts w:ascii="Times New Roman" w:hAnsi="Times New Roman" w:cs="Times New Roman"/>
                <w:color w:val="000000"/>
              </w:rPr>
            </w:pPr>
            <w:ins w:id="399" w:author="Melissa Oney" w:date="2021-08-16T08:46:00Z">
              <w:r w:rsidRPr="00CC528F">
                <w:rPr>
                  <w:rFonts w:ascii="Times New Roman" w:hAnsi="Times New Roman"/>
                  <w:color w:val="000000"/>
                </w:rPr>
                <w:t>22.9</w:t>
              </w:r>
            </w:ins>
            <w:del w:id="400" w:author="Melissa Oney" w:date="2021-07-12T11:13:00Z">
              <w:r w:rsidRPr="00EA5697" w:rsidDel="0051393F">
                <w:rPr>
                  <w:rFonts w:ascii="Times New Roman" w:hAnsi="Times New Roman" w:cs="Times New Roman"/>
                  <w:color w:val="000000"/>
                </w:rPr>
                <w:delText>23.2</w:delText>
              </w:r>
            </w:del>
          </w:p>
        </w:tc>
        <w:tc>
          <w:tcPr>
            <w:tcW w:w="1674" w:type="dxa"/>
            <w:tcBorders>
              <w:top w:val="nil"/>
              <w:left w:val="nil"/>
              <w:bottom w:val="nil"/>
              <w:right w:val="nil"/>
            </w:tcBorders>
            <w:tcPrChange w:id="401" w:author="Melissa Oney" w:date="2021-08-16T08:46:00Z">
              <w:tcPr>
                <w:tcW w:w="1674" w:type="dxa"/>
                <w:tcBorders>
                  <w:top w:val="nil"/>
                  <w:left w:val="nil"/>
                  <w:bottom w:val="nil"/>
                  <w:right w:val="nil"/>
                </w:tcBorders>
                <w:vAlign w:val="bottom"/>
              </w:tcPr>
            </w:tcPrChange>
          </w:tcPr>
          <w:p w14:paraId="0F662713" w14:textId="55956B49" w:rsidR="00663174" w:rsidRPr="00EA5697" w:rsidRDefault="00663174" w:rsidP="00663174">
            <w:pPr>
              <w:spacing w:after="0"/>
              <w:jc w:val="center"/>
              <w:rPr>
                <w:rFonts w:ascii="Times New Roman" w:hAnsi="Times New Roman" w:cs="Times New Roman"/>
                <w:color w:val="000000"/>
              </w:rPr>
            </w:pPr>
            <w:ins w:id="402" w:author="Melissa Oney" w:date="2021-08-16T08:46:00Z">
              <w:r w:rsidRPr="00CC528F">
                <w:rPr>
                  <w:rFonts w:ascii="Times New Roman" w:hAnsi="Times New Roman"/>
                </w:rPr>
                <w:t>0.041</w:t>
              </w:r>
            </w:ins>
            <w:del w:id="403" w:author="Melissa Oney" w:date="2021-07-12T11:13:00Z">
              <w:r w:rsidRPr="00EA5697" w:rsidDel="0051393F">
                <w:rPr>
                  <w:rFonts w:ascii="Times New Roman" w:hAnsi="Times New Roman" w:cs="Times New Roman"/>
                  <w:color w:val="000000"/>
                </w:rPr>
                <w:delText>0.073</w:delText>
              </w:r>
            </w:del>
          </w:p>
        </w:tc>
      </w:tr>
      <w:tr w:rsidR="00EA5697" w:rsidRPr="00D747A1" w14:paraId="11FF4CE3" w14:textId="77777777" w:rsidTr="00523993">
        <w:tblPrEx>
          <w:tblW w:w="9702" w:type="dxa"/>
          <w:tblLayout w:type="fixed"/>
          <w:tblLook w:val="0000" w:firstRow="0" w:lastRow="0" w:firstColumn="0" w:lastColumn="0" w:noHBand="0" w:noVBand="0"/>
          <w:tblPrExChange w:id="404" w:author="Melissa Oney" w:date="2021-07-12T11:13:00Z">
            <w:tblPrEx>
              <w:tblW w:w="9702" w:type="dxa"/>
              <w:tblLayout w:type="fixed"/>
              <w:tblLook w:val="0000" w:firstRow="0" w:lastRow="0" w:firstColumn="0" w:lastColumn="0" w:noHBand="0" w:noVBand="0"/>
            </w:tblPrEx>
          </w:tblPrExChange>
        </w:tblPrEx>
        <w:trPr>
          <w:trHeight w:val="273"/>
          <w:trPrChange w:id="405" w:author="Melissa Oney" w:date="2021-07-12T11:13:00Z">
            <w:trPr>
              <w:trHeight w:val="273"/>
            </w:trPr>
          </w:trPrChange>
        </w:trPr>
        <w:tc>
          <w:tcPr>
            <w:tcW w:w="3978" w:type="dxa"/>
            <w:tcBorders>
              <w:top w:val="nil"/>
              <w:left w:val="nil"/>
              <w:bottom w:val="nil"/>
              <w:right w:val="nil"/>
            </w:tcBorders>
            <w:tcPrChange w:id="406" w:author="Melissa Oney" w:date="2021-07-12T11:13:00Z">
              <w:tcPr>
                <w:tcW w:w="3978" w:type="dxa"/>
                <w:tcBorders>
                  <w:top w:val="nil"/>
                  <w:left w:val="nil"/>
                  <w:bottom w:val="nil"/>
                  <w:right w:val="nil"/>
                </w:tcBorders>
              </w:tcPr>
            </w:tcPrChange>
          </w:tcPr>
          <w:p w14:paraId="5A5D8C57" w14:textId="77777777" w:rsidR="00EA5697" w:rsidRPr="00D747A1" w:rsidRDefault="00EA5697" w:rsidP="00EA5697">
            <w:pPr>
              <w:widowControl w:val="0"/>
              <w:autoSpaceDE w:val="0"/>
              <w:autoSpaceDN w:val="0"/>
              <w:adjustRightInd w:val="0"/>
              <w:spacing w:after="0" w:line="240" w:lineRule="auto"/>
              <w:rPr>
                <w:rFonts w:ascii="Times New Roman" w:hAnsi="Times New Roman" w:cs="Times New Roman"/>
                <w:b/>
              </w:rPr>
            </w:pPr>
            <w:r w:rsidRPr="00D747A1">
              <w:rPr>
                <w:rFonts w:ascii="Times New Roman" w:hAnsi="Times New Roman" w:cs="Times New Roman"/>
                <w:b/>
              </w:rPr>
              <w:t>Health characteristics at baseline*</w:t>
            </w:r>
          </w:p>
        </w:tc>
        <w:tc>
          <w:tcPr>
            <w:tcW w:w="2250" w:type="dxa"/>
            <w:tcBorders>
              <w:top w:val="nil"/>
              <w:left w:val="nil"/>
              <w:bottom w:val="nil"/>
              <w:right w:val="nil"/>
            </w:tcBorders>
            <w:vAlign w:val="bottom"/>
            <w:tcPrChange w:id="407" w:author="Melissa Oney" w:date="2021-07-12T11:13:00Z">
              <w:tcPr>
                <w:tcW w:w="2250" w:type="dxa"/>
                <w:tcBorders>
                  <w:top w:val="nil"/>
                  <w:left w:val="nil"/>
                  <w:bottom w:val="nil"/>
                  <w:right w:val="nil"/>
                </w:tcBorders>
                <w:vAlign w:val="bottom"/>
              </w:tcPr>
            </w:tcPrChange>
          </w:tcPr>
          <w:p w14:paraId="51DDC0F1" w14:textId="77777777" w:rsidR="00EA5697" w:rsidRPr="00EA5697" w:rsidRDefault="00EA5697" w:rsidP="00EA5697">
            <w:pPr>
              <w:spacing w:after="0"/>
              <w:jc w:val="center"/>
              <w:rPr>
                <w:rFonts w:ascii="Times New Roman" w:hAnsi="Times New Roman" w:cs="Times New Roman"/>
                <w:color w:val="000000"/>
              </w:rPr>
            </w:pPr>
          </w:p>
        </w:tc>
        <w:tc>
          <w:tcPr>
            <w:tcW w:w="1800" w:type="dxa"/>
            <w:tcBorders>
              <w:top w:val="nil"/>
              <w:left w:val="nil"/>
              <w:bottom w:val="nil"/>
              <w:right w:val="nil"/>
            </w:tcBorders>
            <w:vAlign w:val="bottom"/>
            <w:tcPrChange w:id="408" w:author="Melissa Oney" w:date="2021-07-12T11:13:00Z">
              <w:tcPr>
                <w:tcW w:w="1800" w:type="dxa"/>
                <w:tcBorders>
                  <w:top w:val="nil"/>
                  <w:left w:val="nil"/>
                  <w:bottom w:val="nil"/>
                  <w:right w:val="nil"/>
                </w:tcBorders>
                <w:vAlign w:val="bottom"/>
              </w:tcPr>
            </w:tcPrChange>
          </w:tcPr>
          <w:p w14:paraId="433FC780" w14:textId="77777777" w:rsidR="00EA5697" w:rsidRPr="00EA5697" w:rsidRDefault="00EA5697" w:rsidP="00EA5697">
            <w:pPr>
              <w:spacing w:after="0"/>
              <w:jc w:val="center"/>
              <w:rPr>
                <w:rFonts w:ascii="Times New Roman" w:hAnsi="Times New Roman" w:cs="Times New Roman"/>
              </w:rPr>
            </w:pPr>
          </w:p>
        </w:tc>
        <w:tc>
          <w:tcPr>
            <w:tcW w:w="1674" w:type="dxa"/>
            <w:tcBorders>
              <w:top w:val="nil"/>
              <w:left w:val="nil"/>
              <w:bottom w:val="nil"/>
              <w:right w:val="nil"/>
            </w:tcBorders>
            <w:tcPrChange w:id="409" w:author="Melissa Oney" w:date="2021-07-12T11:13:00Z">
              <w:tcPr>
                <w:tcW w:w="1674" w:type="dxa"/>
                <w:tcBorders>
                  <w:top w:val="nil"/>
                  <w:left w:val="nil"/>
                  <w:bottom w:val="nil"/>
                  <w:right w:val="nil"/>
                </w:tcBorders>
                <w:vAlign w:val="bottom"/>
              </w:tcPr>
            </w:tcPrChange>
          </w:tcPr>
          <w:p w14:paraId="00D54D33" w14:textId="77777777" w:rsidR="00EA5697" w:rsidRPr="00EA5697" w:rsidRDefault="00EA5697" w:rsidP="00EA5697">
            <w:pPr>
              <w:spacing w:after="0"/>
              <w:jc w:val="center"/>
              <w:rPr>
                <w:rFonts w:ascii="Times New Roman" w:hAnsi="Times New Roman" w:cs="Times New Roman"/>
              </w:rPr>
            </w:pPr>
          </w:p>
        </w:tc>
      </w:tr>
      <w:tr w:rsidR="00EA5697" w:rsidRPr="00D747A1" w14:paraId="022FD624" w14:textId="77777777" w:rsidTr="00523993">
        <w:tblPrEx>
          <w:tblW w:w="9702" w:type="dxa"/>
          <w:tblLayout w:type="fixed"/>
          <w:tblLook w:val="0000" w:firstRow="0" w:lastRow="0" w:firstColumn="0" w:lastColumn="0" w:noHBand="0" w:noVBand="0"/>
          <w:tblPrExChange w:id="410" w:author="Melissa Oney" w:date="2021-07-12T11:13:00Z">
            <w:tblPrEx>
              <w:tblW w:w="9702" w:type="dxa"/>
              <w:tblLayout w:type="fixed"/>
              <w:tblLook w:val="0000" w:firstRow="0" w:lastRow="0" w:firstColumn="0" w:lastColumn="0" w:noHBand="0" w:noVBand="0"/>
            </w:tblPrEx>
          </w:tblPrExChange>
        </w:tblPrEx>
        <w:trPr>
          <w:trHeight w:val="273"/>
          <w:trPrChange w:id="411" w:author="Melissa Oney" w:date="2021-07-12T11:13:00Z">
            <w:trPr>
              <w:trHeight w:val="273"/>
            </w:trPr>
          </w:trPrChange>
        </w:trPr>
        <w:tc>
          <w:tcPr>
            <w:tcW w:w="3978" w:type="dxa"/>
            <w:tcBorders>
              <w:top w:val="nil"/>
              <w:left w:val="nil"/>
              <w:bottom w:val="nil"/>
              <w:right w:val="nil"/>
            </w:tcBorders>
            <w:tcPrChange w:id="412" w:author="Melissa Oney" w:date="2021-07-12T11:13:00Z">
              <w:tcPr>
                <w:tcW w:w="3978" w:type="dxa"/>
                <w:tcBorders>
                  <w:top w:val="nil"/>
                  <w:left w:val="nil"/>
                  <w:bottom w:val="nil"/>
                  <w:right w:val="nil"/>
                </w:tcBorders>
              </w:tcPr>
            </w:tcPrChange>
          </w:tcPr>
          <w:p w14:paraId="0A354C27" w14:textId="77777777" w:rsidR="00EA5697" w:rsidRPr="00D747A1" w:rsidRDefault="00EA5697" w:rsidP="00EA5697">
            <w:pPr>
              <w:widowControl w:val="0"/>
              <w:autoSpaceDE w:val="0"/>
              <w:autoSpaceDN w:val="0"/>
              <w:adjustRightInd w:val="0"/>
              <w:spacing w:after="0" w:line="240" w:lineRule="auto"/>
              <w:rPr>
                <w:rFonts w:ascii="Times New Roman" w:hAnsi="Times New Roman" w:cs="Times New Roman"/>
              </w:rPr>
            </w:pPr>
            <w:r w:rsidRPr="00386048">
              <w:rPr>
                <w:rFonts w:ascii="Times New Roman" w:hAnsi="Times New Roman" w:cs="Times New Roman"/>
              </w:rPr>
              <w:t>Comorbid conditions, %</w:t>
            </w:r>
          </w:p>
        </w:tc>
        <w:tc>
          <w:tcPr>
            <w:tcW w:w="2250" w:type="dxa"/>
            <w:tcBorders>
              <w:top w:val="nil"/>
              <w:left w:val="nil"/>
              <w:bottom w:val="nil"/>
              <w:right w:val="nil"/>
            </w:tcBorders>
            <w:vAlign w:val="bottom"/>
            <w:tcPrChange w:id="413" w:author="Melissa Oney" w:date="2021-07-12T11:13:00Z">
              <w:tcPr>
                <w:tcW w:w="2250" w:type="dxa"/>
                <w:tcBorders>
                  <w:top w:val="nil"/>
                  <w:left w:val="nil"/>
                  <w:bottom w:val="nil"/>
                  <w:right w:val="nil"/>
                </w:tcBorders>
                <w:vAlign w:val="bottom"/>
              </w:tcPr>
            </w:tcPrChange>
          </w:tcPr>
          <w:p w14:paraId="39B72F2D" w14:textId="77777777" w:rsidR="00EA5697" w:rsidRPr="00EA5697" w:rsidRDefault="00EA5697" w:rsidP="00EA5697">
            <w:pPr>
              <w:spacing w:after="0"/>
              <w:jc w:val="center"/>
              <w:rPr>
                <w:rFonts w:ascii="Times New Roman" w:hAnsi="Times New Roman" w:cs="Times New Roman"/>
              </w:rPr>
            </w:pPr>
          </w:p>
        </w:tc>
        <w:tc>
          <w:tcPr>
            <w:tcW w:w="1800" w:type="dxa"/>
            <w:tcBorders>
              <w:top w:val="nil"/>
              <w:left w:val="nil"/>
              <w:bottom w:val="nil"/>
              <w:right w:val="nil"/>
            </w:tcBorders>
            <w:vAlign w:val="bottom"/>
            <w:tcPrChange w:id="414" w:author="Melissa Oney" w:date="2021-07-12T11:13:00Z">
              <w:tcPr>
                <w:tcW w:w="1800" w:type="dxa"/>
                <w:tcBorders>
                  <w:top w:val="nil"/>
                  <w:left w:val="nil"/>
                  <w:bottom w:val="nil"/>
                  <w:right w:val="nil"/>
                </w:tcBorders>
                <w:vAlign w:val="bottom"/>
              </w:tcPr>
            </w:tcPrChange>
          </w:tcPr>
          <w:p w14:paraId="4399999E" w14:textId="77777777" w:rsidR="00EA5697" w:rsidRPr="00EA5697" w:rsidRDefault="00EA5697" w:rsidP="00EA5697">
            <w:pPr>
              <w:spacing w:after="0"/>
              <w:jc w:val="center"/>
              <w:rPr>
                <w:rFonts w:ascii="Times New Roman" w:hAnsi="Times New Roman" w:cs="Times New Roman"/>
              </w:rPr>
            </w:pPr>
          </w:p>
        </w:tc>
        <w:tc>
          <w:tcPr>
            <w:tcW w:w="1674" w:type="dxa"/>
            <w:tcBorders>
              <w:top w:val="nil"/>
              <w:left w:val="nil"/>
              <w:bottom w:val="nil"/>
              <w:right w:val="nil"/>
            </w:tcBorders>
            <w:tcPrChange w:id="415" w:author="Melissa Oney" w:date="2021-07-12T11:13:00Z">
              <w:tcPr>
                <w:tcW w:w="1674" w:type="dxa"/>
                <w:tcBorders>
                  <w:top w:val="nil"/>
                  <w:left w:val="nil"/>
                  <w:bottom w:val="nil"/>
                  <w:right w:val="nil"/>
                </w:tcBorders>
                <w:vAlign w:val="bottom"/>
              </w:tcPr>
            </w:tcPrChange>
          </w:tcPr>
          <w:p w14:paraId="76A71079" w14:textId="77777777" w:rsidR="00EA5697" w:rsidRPr="00EA5697" w:rsidRDefault="00EA5697" w:rsidP="00EA5697">
            <w:pPr>
              <w:spacing w:after="0"/>
              <w:jc w:val="center"/>
              <w:rPr>
                <w:rFonts w:ascii="Times New Roman" w:hAnsi="Times New Roman" w:cs="Times New Roman"/>
              </w:rPr>
            </w:pPr>
          </w:p>
        </w:tc>
      </w:tr>
      <w:tr w:rsidR="00663174" w:rsidRPr="00D747A1" w14:paraId="11EFD409" w14:textId="77777777" w:rsidTr="00080619">
        <w:tblPrEx>
          <w:tblW w:w="9702" w:type="dxa"/>
          <w:tblLayout w:type="fixed"/>
          <w:tblLook w:val="0000" w:firstRow="0" w:lastRow="0" w:firstColumn="0" w:lastColumn="0" w:noHBand="0" w:noVBand="0"/>
          <w:tblPrExChange w:id="416" w:author="Melissa Oney" w:date="2021-08-16T08:45:00Z">
            <w:tblPrEx>
              <w:tblW w:w="9702" w:type="dxa"/>
              <w:tblLayout w:type="fixed"/>
              <w:tblLook w:val="0000" w:firstRow="0" w:lastRow="0" w:firstColumn="0" w:lastColumn="0" w:noHBand="0" w:noVBand="0"/>
            </w:tblPrEx>
          </w:tblPrExChange>
        </w:tblPrEx>
        <w:trPr>
          <w:trHeight w:val="273"/>
          <w:trPrChange w:id="417" w:author="Melissa Oney" w:date="2021-08-16T08:45:00Z">
            <w:trPr>
              <w:trHeight w:val="273"/>
            </w:trPr>
          </w:trPrChange>
        </w:trPr>
        <w:tc>
          <w:tcPr>
            <w:tcW w:w="3978" w:type="dxa"/>
            <w:tcBorders>
              <w:top w:val="nil"/>
              <w:left w:val="nil"/>
              <w:bottom w:val="nil"/>
              <w:right w:val="nil"/>
            </w:tcBorders>
            <w:tcPrChange w:id="418" w:author="Melissa Oney" w:date="2021-08-16T08:45:00Z">
              <w:tcPr>
                <w:tcW w:w="3978" w:type="dxa"/>
                <w:tcBorders>
                  <w:top w:val="nil"/>
                  <w:left w:val="nil"/>
                  <w:bottom w:val="nil"/>
                  <w:right w:val="nil"/>
                </w:tcBorders>
              </w:tcPr>
            </w:tcPrChange>
          </w:tcPr>
          <w:p w14:paraId="0036D103"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 xml:space="preserve">Anemia </w:t>
            </w:r>
          </w:p>
        </w:tc>
        <w:tc>
          <w:tcPr>
            <w:tcW w:w="2250" w:type="dxa"/>
            <w:tcBorders>
              <w:top w:val="nil"/>
              <w:left w:val="nil"/>
              <w:bottom w:val="nil"/>
              <w:right w:val="nil"/>
            </w:tcBorders>
            <w:vAlign w:val="center"/>
            <w:tcPrChange w:id="419" w:author="Melissa Oney" w:date="2021-08-16T08:45:00Z">
              <w:tcPr>
                <w:tcW w:w="2250" w:type="dxa"/>
                <w:tcBorders>
                  <w:top w:val="nil"/>
                  <w:left w:val="nil"/>
                  <w:bottom w:val="nil"/>
                  <w:right w:val="nil"/>
                </w:tcBorders>
                <w:vAlign w:val="bottom"/>
              </w:tcPr>
            </w:tcPrChange>
          </w:tcPr>
          <w:p w14:paraId="51FD20D4" w14:textId="10B685FD" w:rsidR="00663174" w:rsidRPr="00EA5697" w:rsidRDefault="00663174" w:rsidP="00663174">
            <w:pPr>
              <w:spacing w:after="0"/>
              <w:jc w:val="center"/>
              <w:rPr>
                <w:rFonts w:ascii="Times New Roman" w:hAnsi="Times New Roman" w:cs="Times New Roman"/>
                <w:color w:val="000000"/>
              </w:rPr>
            </w:pPr>
            <w:ins w:id="420" w:author="Melissa Oney" w:date="2021-08-16T08:45:00Z">
              <w:r w:rsidRPr="00CC528F">
                <w:rPr>
                  <w:rFonts w:ascii="Times New Roman" w:hAnsi="Times New Roman"/>
                  <w:color w:val="000000"/>
                </w:rPr>
                <w:t>40.0</w:t>
              </w:r>
            </w:ins>
            <w:del w:id="421" w:author="Melissa Oney" w:date="2021-07-12T11:13:00Z">
              <w:r w:rsidRPr="00EA5697" w:rsidDel="0051393F">
                <w:rPr>
                  <w:rFonts w:ascii="Times New Roman" w:hAnsi="Times New Roman" w:cs="Times New Roman"/>
                  <w:color w:val="000000"/>
                </w:rPr>
                <w:delText>40.3</w:delText>
              </w:r>
            </w:del>
          </w:p>
        </w:tc>
        <w:tc>
          <w:tcPr>
            <w:tcW w:w="1800" w:type="dxa"/>
            <w:tcBorders>
              <w:top w:val="nil"/>
              <w:left w:val="nil"/>
              <w:bottom w:val="nil"/>
              <w:right w:val="nil"/>
            </w:tcBorders>
            <w:vAlign w:val="center"/>
            <w:tcPrChange w:id="422" w:author="Melissa Oney" w:date="2021-08-16T08:45:00Z">
              <w:tcPr>
                <w:tcW w:w="1800" w:type="dxa"/>
                <w:tcBorders>
                  <w:top w:val="nil"/>
                  <w:left w:val="nil"/>
                  <w:bottom w:val="nil"/>
                  <w:right w:val="nil"/>
                </w:tcBorders>
                <w:vAlign w:val="bottom"/>
              </w:tcPr>
            </w:tcPrChange>
          </w:tcPr>
          <w:p w14:paraId="76E15374" w14:textId="187D5276" w:rsidR="00663174" w:rsidRPr="00EA5697" w:rsidRDefault="00663174" w:rsidP="00663174">
            <w:pPr>
              <w:spacing w:after="0"/>
              <w:jc w:val="center"/>
              <w:rPr>
                <w:rFonts w:ascii="Times New Roman" w:hAnsi="Times New Roman" w:cs="Times New Roman"/>
                <w:color w:val="000000"/>
              </w:rPr>
            </w:pPr>
            <w:ins w:id="423" w:author="Melissa Oney" w:date="2021-08-16T08:45:00Z">
              <w:r w:rsidRPr="00CC528F">
                <w:rPr>
                  <w:rFonts w:ascii="Times New Roman" w:hAnsi="Times New Roman"/>
                  <w:color w:val="000000"/>
                </w:rPr>
                <w:t>21.7</w:t>
              </w:r>
            </w:ins>
            <w:del w:id="424" w:author="Melissa Oney" w:date="2021-07-12T11:13:00Z">
              <w:r w:rsidRPr="00EA5697" w:rsidDel="0051393F">
                <w:rPr>
                  <w:rFonts w:ascii="Times New Roman" w:hAnsi="Times New Roman" w:cs="Times New Roman"/>
                  <w:color w:val="000000"/>
                </w:rPr>
                <w:delText>22.2</w:delText>
              </w:r>
            </w:del>
          </w:p>
        </w:tc>
        <w:tc>
          <w:tcPr>
            <w:tcW w:w="1674" w:type="dxa"/>
            <w:tcBorders>
              <w:top w:val="nil"/>
              <w:left w:val="nil"/>
              <w:bottom w:val="nil"/>
              <w:right w:val="nil"/>
            </w:tcBorders>
            <w:tcPrChange w:id="425" w:author="Melissa Oney" w:date="2021-08-16T08:45:00Z">
              <w:tcPr>
                <w:tcW w:w="1674" w:type="dxa"/>
                <w:tcBorders>
                  <w:top w:val="nil"/>
                  <w:left w:val="nil"/>
                  <w:bottom w:val="nil"/>
                  <w:right w:val="nil"/>
                </w:tcBorders>
                <w:vAlign w:val="bottom"/>
              </w:tcPr>
            </w:tcPrChange>
          </w:tcPr>
          <w:p w14:paraId="3D4B6F0B" w14:textId="673FCAE3" w:rsidR="00663174" w:rsidRPr="00EA5697" w:rsidRDefault="00663174" w:rsidP="00663174">
            <w:pPr>
              <w:spacing w:after="0"/>
              <w:jc w:val="center"/>
              <w:rPr>
                <w:rFonts w:ascii="Times New Roman" w:hAnsi="Times New Roman" w:cs="Times New Roman"/>
                <w:color w:val="000000"/>
              </w:rPr>
            </w:pPr>
            <w:ins w:id="426" w:author="Melissa Oney" w:date="2021-08-16T08:45:00Z">
              <w:r w:rsidRPr="00CC528F">
                <w:rPr>
                  <w:rFonts w:ascii="Times New Roman" w:hAnsi="Times New Roman"/>
                </w:rPr>
                <w:t>0</w:t>
              </w:r>
              <w:r>
                <w:rPr>
                  <w:rFonts w:ascii="Times New Roman" w:hAnsi="Times New Roman"/>
                </w:rPr>
                <w:t>.000</w:t>
              </w:r>
            </w:ins>
            <w:del w:id="427" w:author="Melissa Oney" w:date="2021-07-12T11:13:00Z">
              <w:r w:rsidRPr="00EA5697" w:rsidDel="0051393F">
                <w:rPr>
                  <w:rFonts w:ascii="Times New Roman" w:hAnsi="Times New Roman" w:cs="Times New Roman"/>
                  <w:color w:val="000000"/>
                </w:rPr>
                <w:delText>0.000</w:delText>
              </w:r>
            </w:del>
          </w:p>
        </w:tc>
      </w:tr>
      <w:tr w:rsidR="00663174" w:rsidRPr="00D747A1" w14:paraId="410F7BA0" w14:textId="77777777" w:rsidTr="00080619">
        <w:tblPrEx>
          <w:tblW w:w="9702" w:type="dxa"/>
          <w:tblLayout w:type="fixed"/>
          <w:tblLook w:val="0000" w:firstRow="0" w:lastRow="0" w:firstColumn="0" w:lastColumn="0" w:noHBand="0" w:noVBand="0"/>
          <w:tblPrExChange w:id="428" w:author="Melissa Oney" w:date="2021-08-16T08:45:00Z">
            <w:tblPrEx>
              <w:tblW w:w="9702" w:type="dxa"/>
              <w:tblLayout w:type="fixed"/>
              <w:tblLook w:val="0000" w:firstRow="0" w:lastRow="0" w:firstColumn="0" w:lastColumn="0" w:noHBand="0" w:noVBand="0"/>
            </w:tblPrEx>
          </w:tblPrExChange>
        </w:tblPrEx>
        <w:trPr>
          <w:trHeight w:val="273"/>
          <w:trPrChange w:id="429" w:author="Melissa Oney" w:date="2021-08-16T08:45:00Z">
            <w:trPr>
              <w:trHeight w:val="273"/>
            </w:trPr>
          </w:trPrChange>
        </w:trPr>
        <w:tc>
          <w:tcPr>
            <w:tcW w:w="3978" w:type="dxa"/>
            <w:tcBorders>
              <w:top w:val="nil"/>
              <w:left w:val="nil"/>
              <w:bottom w:val="nil"/>
              <w:right w:val="nil"/>
            </w:tcBorders>
            <w:tcPrChange w:id="430" w:author="Melissa Oney" w:date="2021-08-16T08:45:00Z">
              <w:tcPr>
                <w:tcW w:w="3978" w:type="dxa"/>
                <w:tcBorders>
                  <w:top w:val="nil"/>
                  <w:left w:val="nil"/>
                  <w:bottom w:val="nil"/>
                  <w:right w:val="nil"/>
                </w:tcBorders>
              </w:tcPr>
            </w:tcPrChange>
          </w:tcPr>
          <w:p w14:paraId="38A62B58"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 xml:space="preserve">Arthritis </w:t>
            </w:r>
          </w:p>
        </w:tc>
        <w:tc>
          <w:tcPr>
            <w:tcW w:w="2250" w:type="dxa"/>
            <w:tcBorders>
              <w:top w:val="nil"/>
              <w:left w:val="nil"/>
              <w:bottom w:val="nil"/>
              <w:right w:val="nil"/>
            </w:tcBorders>
            <w:vAlign w:val="center"/>
            <w:tcPrChange w:id="431" w:author="Melissa Oney" w:date="2021-08-16T08:45:00Z">
              <w:tcPr>
                <w:tcW w:w="2250" w:type="dxa"/>
                <w:tcBorders>
                  <w:top w:val="nil"/>
                  <w:left w:val="nil"/>
                  <w:bottom w:val="nil"/>
                  <w:right w:val="nil"/>
                </w:tcBorders>
                <w:vAlign w:val="bottom"/>
              </w:tcPr>
            </w:tcPrChange>
          </w:tcPr>
          <w:p w14:paraId="59D9B326" w14:textId="51A946B8" w:rsidR="00663174" w:rsidRPr="00EA5697" w:rsidRDefault="00663174" w:rsidP="00663174">
            <w:pPr>
              <w:spacing w:after="0"/>
              <w:jc w:val="center"/>
              <w:rPr>
                <w:rFonts w:ascii="Times New Roman" w:hAnsi="Times New Roman" w:cs="Times New Roman"/>
                <w:color w:val="000000"/>
              </w:rPr>
            </w:pPr>
            <w:ins w:id="432" w:author="Melissa Oney" w:date="2021-08-16T08:45:00Z">
              <w:r w:rsidRPr="00CC528F">
                <w:rPr>
                  <w:rFonts w:ascii="Times New Roman" w:hAnsi="Times New Roman"/>
                  <w:color w:val="000000"/>
                </w:rPr>
                <w:t>37.3</w:t>
              </w:r>
            </w:ins>
            <w:del w:id="433" w:author="Melissa Oney" w:date="2021-07-12T11:13:00Z">
              <w:r w:rsidRPr="00EA5697" w:rsidDel="0051393F">
                <w:rPr>
                  <w:rFonts w:ascii="Times New Roman" w:hAnsi="Times New Roman" w:cs="Times New Roman"/>
                  <w:color w:val="000000"/>
                </w:rPr>
                <w:delText>37.6</w:delText>
              </w:r>
            </w:del>
          </w:p>
        </w:tc>
        <w:tc>
          <w:tcPr>
            <w:tcW w:w="1800" w:type="dxa"/>
            <w:tcBorders>
              <w:top w:val="nil"/>
              <w:left w:val="nil"/>
              <w:bottom w:val="nil"/>
              <w:right w:val="nil"/>
            </w:tcBorders>
            <w:vAlign w:val="center"/>
            <w:tcPrChange w:id="434" w:author="Melissa Oney" w:date="2021-08-16T08:45:00Z">
              <w:tcPr>
                <w:tcW w:w="1800" w:type="dxa"/>
                <w:tcBorders>
                  <w:top w:val="nil"/>
                  <w:left w:val="nil"/>
                  <w:bottom w:val="nil"/>
                  <w:right w:val="nil"/>
                </w:tcBorders>
                <w:vAlign w:val="bottom"/>
              </w:tcPr>
            </w:tcPrChange>
          </w:tcPr>
          <w:p w14:paraId="0FBA8D07" w14:textId="4B4E87E8" w:rsidR="00663174" w:rsidRPr="00EA5697" w:rsidRDefault="00663174" w:rsidP="00663174">
            <w:pPr>
              <w:spacing w:after="0"/>
              <w:jc w:val="center"/>
              <w:rPr>
                <w:rFonts w:ascii="Times New Roman" w:hAnsi="Times New Roman" w:cs="Times New Roman"/>
                <w:color w:val="000000"/>
              </w:rPr>
            </w:pPr>
            <w:ins w:id="435" w:author="Melissa Oney" w:date="2021-08-16T08:45:00Z">
              <w:r w:rsidRPr="00CC528F">
                <w:rPr>
                  <w:rFonts w:ascii="Times New Roman" w:hAnsi="Times New Roman"/>
                  <w:color w:val="000000"/>
                </w:rPr>
                <w:t>28.1</w:t>
              </w:r>
            </w:ins>
            <w:del w:id="436" w:author="Melissa Oney" w:date="2021-07-12T11:13:00Z">
              <w:r w:rsidRPr="00EA5697" w:rsidDel="0051393F">
                <w:rPr>
                  <w:rFonts w:ascii="Times New Roman" w:hAnsi="Times New Roman" w:cs="Times New Roman"/>
                  <w:color w:val="000000"/>
                </w:rPr>
                <w:delText>27.5</w:delText>
              </w:r>
            </w:del>
          </w:p>
        </w:tc>
        <w:tc>
          <w:tcPr>
            <w:tcW w:w="1674" w:type="dxa"/>
            <w:tcBorders>
              <w:top w:val="nil"/>
              <w:left w:val="nil"/>
              <w:bottom w:val="nil"/>
              <w:right w:val="nil"/>
            </w:tcBorders>
            <w:tcPrChange w:id="437" w:author="Melissa Oney" w:date="2021-08-16T08:45:00Z">
              <w:tcPr>
                <w:tcW w:w="1674" w:type="dxa"/>
                <w:tcBorders>
                  <w:top w:val="nil"/>
                  <w:left w:val="nil"/>
                  <w:bottom w:val="nil"/>
                  <w:right w:val="nil"/>
                </w:tcBorders>
                <w:vAlign w:val="bottom"/>
              </w:tcPr>
            </w:tcPrChange>
          </w:tcPr>
          <w:p w14:paraId="02C0FF51" w14:textId="61A8EA79" w:rsidR="00663174" w:rsidRPr="00EA5697" w:rsidRDefault="00663174" w:rsidP="00663174">
            <w:pPr>
              <w:spacing w:after="0"/>
              <w:jc w:val="center"/>
              <w:rPr>
                <w:rFonts w:ascii="Times New Roman" w:hAnsi="Times New Roman" w:cs="Times New Roman"/>
                <w:color w:val="000000"/>
              </w:rPr>
            </w:pPr>
            <w:ins w:id="438" w:author="Melissa Oney" w:date="2021-08-16T08:45:00Z">
              <w:r w:rsidRPr="002103E7">
                <w:rPr>
                  <w:rFonts w:ascii="Times New Roman" w:hAnsi="Times New Roman"/>
                </w:rPr>
                <w:t>&lt;0.001</w:t>
              </w:r>
            </w:ins>
            <w:del w:id="439" w:author="Melissa Oney" w:date="2021-07-12T11:13:00Z">
              <w:r w:rsidRPr="00EA5697" w:rsidDel="0051393F">
                <w:rPr>
                  <w:rFonts w:ascii="Times New Roman" w:hAnsi="Times New Roman" w:cs="Times New Roman"/>
                  <w:color w:val="000000"/>
                </w:rPr>
                <w:delText>&lt;0.001</w:delText>
              </w:r>
            </w:del>
          </w:p>
        </w:tc>
      </w:tr>
      <w:tr w:rsidR="00663174" w:rsidRPr="00D747A1" w14:paraId="6DEBA4F4" w14:textId="77777777" w:rsidTr="00080619">
        <w:tblPrEx>
          <w:tblW w:w="9702" w:type="dxa"/>
          <w:tblLayout w:type="fixed"/>
          <w:tblLook w:val="0000" w:firstRow="0" w:lastRow="0" w:firstColumn="0" w:lastColumn="0" w:noHBand="0" w:noVBand="0"/>
          <w:tblPrExChange w:id="440" w:author="Melissa Oney" w:date="2021-08-16T08:45:00Z">
            <w:tblPrEx>
              <w:tblW w:w="9702" w:type="dxa"/>
              <w:tblLayout w:type="fixed"/>
              <w:tblLook w:val="0000" w:firstRow="0" w:lastRow="0" w:firstColumn="0" w:lastColumn="0" w:noHBand="0" w:noVBand="0"/>
            </w:tblPrEx>
          </w:tblPrExChange>
        </w:tblPrEx>
        <w:trPr>
          <w:trHeight w:val="273"/>
          <w:trPrChange w:id="441" w:author="Melissa Oney" w:date="2021-08-16T08:45:00Z">
            <w:trPr>
              <w:trHeight w:val="273"/>
            </w:trPr>
          </w:trPrChange>
        </w:trPr>
        <w:tc>
          <w:tcPr>
            <w:tcW w:w="3978" w:type="dxa"/>
            <w:tcBorders>
              <w:top w:val="nil"/>
              <w:left w:val="nil"/>
              <w:bottom w:val="nil"/>
              <w:right w:val="nil"/>
            </w:tcBorders>
            <w:tcPrChange w:id="442" w:author="Melissa Oney" w:date="2021-08-16T08:45:00Z">
              <w:tcPr>
                <w:tcW w:w="3978" w:type="dxa"/>
                <w:tcBorders>
                  <w:top w:val="nil"/>
                  <w:left w:val="nil"/>
                  <w:bottom w:val="nil"/>
                  <w:right w:val="nil"/>
                </w:tcBorders>
              </w:tcPr>
            </w:tcPrChange>
          </w:tcPr>
          <w:p w14:paraId="0A06819F"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 xml:space="preserve">Atrial fibrillation </w:t>
            </w:r>
          </w:p>
        </w:tc>
        <w:tc>
          <w:tcPr>
            <w:tcW w:w="2250" w:type="dxa"/>
            <w:tcBorders>
              <w:top w:val="nil"/>
              <w:left w:val="nil"/>
              <w:bottom w:val="nil"/>
              <w:right w:val="nil"/>
            </w:tcBorders>
            <w:vAlign w:val="center"/>
            <w:tcPrChange w:id="443" w:author="Melissa Oney" w:date="2021-08-16T08:45:00Z">
              <w:tcPr>
                <w:tcW w:w="2250" w:type="dxa"/>
                <w:tcBorders>
                  <w:top w:val="nil"/>
                  <w:left w:val="nil"/>
                  <w:bottom w:val="nil"/>
                  <w:right w:val="nil"/>
                </w:tcBorders>
                <w:vAlign w:val="bottom"/>
              </w:tcPr>
            </w:tcPrChange>
          </w:tcPr>
          <w:p w14:paraId="36A768BC" w14:textId="09DC0C95" w:rsidR="00663174" w:rsidRPr="00EA5697" w:rsidRDefault="00663174" w:rsidP="00663174">
            <w:pPr>
              <w:spacing w:after="0"/>
              <w:jc w:val="center"/>
              <w:rPr>
                <w:rFonts w:ascii="Times New Roman" w:hAnsi="Times New Roman" w:cs="Times New Roman"/>
                <w:color w:val="000000"/>
              </w:rPr>
            </w:pPr>
            <w:ins w:id="444" w:author="Melissa Oney" w:date="2021-08-16T08:45:00Z">
              <w:r w:rsidRPr="00CC528F">
                <w:rPr>
                  <w:rFonts w:ascii="Times New Roman" w:hAnsi="Times New Roman"/>
                  <w:color w:val="000000"/>
                </w:rPr>
                <w:t>13.5</w:t>
              </w:r>
            </w:ins>
            <w:del w:id="445" w:author="Melissa Oney" w:date="2021-07-12T11:13:00Z">
              <w:r w:rsidRPr="00EA5697" w:rsidDel="0051393F">
                <w:rPr>
                  <w:rFonts w:ascii="Times New Roman" w:hAnsi="Times New Roman" w:cs="Times New Roman"/>
                  <w:color w:val="000000"/>
                </w:rPr>
                <w:delText>14.1</w:delText>
              </w:r>
            </w:del>
          </w:p>
        </w:tc>
        <w:tc>
          <w:tcPr>
            <w:tcW w:w="1800" w:type="dxa"/>
            <w:tcBorders>
              <w:top w:val="nil"/>
              <w:left w:val="nil"/>
              <w:bottom w:val="nil"/>
              <w:right w:val="nil"/>
            </w:tcBorders>
            <w:vAlign w:val="center"/>
            <w:tcPrChange w:id="446" w:author="Melissa Oney" w:date="2021-08-16T08:45:00Z">
              <w:tcPr>
                <w:tcW w:w="1800" w:type="dxa"/>
                <w:tcBorders>
                  <w:top w:val="nil"/>
                  <w:left w:val="nil"/>
                  <w:bottom w:val="nil"/>
                  <w:right w:val="nil"/>
                </w:tcBorders>
                <w:vAlign w:val="bottom"/>
              </w:tcPr>
            </w:tcPrChange>
          </w:tcPr>
          <w:p w14:paraId="4F69C212" w14:textId="51EA9313" w:rsidR="00663174" w:rsidRPr="00EA5697" w:rsidRDefault="00663174" w:rsidP="00663174">
            <w:pPr>
              <w:spacing w:after="0"/>
              <w:jc w:val="center"/>
              <w:rPr>
                <w:rFonts w:ascii="Times New Roman" w:hAnsi="Times New Roman" w:cs="Times New Roman"/>
                <w:color w:val="000000"/>
              </w:rPr>
            </w:pPr>
            <w:ins w:id="447" w:author="Melissa Oney" w:date="2021-08-16T08:45:00Z">
              <w:r w:rsidRPr="00CC528F">
                <w:rPr>
                  <w:rFonts w:ascii="Times New Roman" w:hAnsi="Times New Roman"/>
                  <w:color w:val="000000"/>
                </w:rPr>
                <w:t>8.3</w:t>
              </w:r>
            </w:ins>
            <w:del w:id="448" w:author="Melissa Oney" w:date="2021-07-12T11:13:00Z">
              <w:r w:rsidRPr="00EA5697" w:rsidDel="0051393F">
                <w:rPr>
                  <w:rFonts w:ascii="Times New Roman" w:hAnsi="Times New Roman" w:cs="Times New Roman"/>
                  <w:color w:val="000000"/>
                </w:rPr>
                <w:delText>10.1</w:delText>
              </w:r>
            </w:del>
          </w:p>
        </w:tc>
        <w:tc>
          <w:tcPr>
            <w:tcW w:w="1674" w:type="dxa"/>
            <w:tcBorders>
              <w:top w:val="nil"/>
              <w:left w:val="nil"/>
              <w:bottom w:val="nil"/>
              <w:right w:val="nil"/>
            </w:tcBorders>
            <w:tcPrChange w:id="449" w:author="Melissa Oney" w:date="2021-08-16T08:45:00Z">
              <w:tcPr>
                <w:tcW w:w="1674" w:type="dxa"/>
                <w:tcBorders>
                  <w:top w:val="nil"/>
                  <w:left w:val="nil"/>
                  <w:bottom w:val="nil"/>
                  <w:right w:val="nil"/>
                </w:tcBorders>
                <w:vAlign w:val="bottom"/>
              </w:tcPr>
            </w:tcPrChange>
          </w:tcPr>
          <w:p w14:paraId="27471B36" w14:textId="6FB2CE91" w:rsidR="00663174" w:rsidRPr="00EA5697" w:rsidRDefault="00663174" w:rsidP="00663174">
            <w:pPr>
              <w:spacing w:after="0"/>
              <w:jc w:val="center"/>
              <w:rPr>
                <w:rFonts w:ascii="Times New Roman" w:hAnsi="Times New Roman" w:cs="Times New Roman"/>
                <w:color w:val="000000"/>
              </w:rPr>
            </w:pPr>
            <w:ins w:id="450" w:author="Melissa Oney" w:date="2021-08-16T08:45:00Z">
              <w:r w:rsidRPr="002103E7">
                <w:rPr>
                  <w:rFonts w:ascii="Times New Roman" w:hAnsi="Times New Roman"/>
                </w:rPr>
                <w:t>&lt;0.001</w:t>
              </w:r>
            </w:ins>
            <w:del w:id="451" w:author="Melissa Oney" w:date="2021-07-12T11:13:00Z">
              <w:r w:rsidRPr="00EA5697" w:rsidDel="0051393F">
                <w:rPr>
                  <w:rFonts w:ascii="Times New Roman" w:hAnsi="Times New Roman" w:cs="Times New Roman"/>
                  <w:color w:val="000000"/>
                </w:rPr>
                <w:delText>&lt;0.001</w:delText>
              </w:r>
            </w:del>
          </w:p>
        </w:tc>
      </w:tr>
      <w:tr w:rsidR="00663174" w:rsidRPr="00D747A1" w14:paraId="7F313299" w14:textId="77777777" w:rsidTr="00080619">
        <w:tblPrEx>
          <w:tblW w:w="9702" w:type="dxa"/>
          <w:tblLayout w:type="fixed"/>
          <w:tblLook w:val="0000" w:firstRow="0" w:lastRow="0" w:firstColumn="0" w:lastColumn="0" w:noHBand="0" w:noVBand="0"/>
          <w:tblPrExChange w:id="452" w:author="Melissa Oney" w:date="2021-08-16T08:45:00Z">
            <w:tblPrEx>
              <w:tblW w:w="9702" w:type="dxa"/>
              <w:tblLayout w:type="fixed"/>
              <w:tblLook w:val="0000" w:firstRow="0" w:lastRow="0" w:firstColumn="0" w:lastColumn="0" w:noHBand="0" w:noVBand="0"/>
            </w:tblPrEx>
          </w:tblPrExChange>
        </w:tblPrEx>
        <w:trPr>
          <w:trHeight w:val="273"/>
          <w:trPrChange w:id="453" w:author="Melissa Oney" w:date="2021-08-16T08:45:00Z">
            <w:trPr>
              <w:trHeight w:val="273"/>
            </w:trPr>
          </w:trPrChange>
        </w:trPr>
        <w:tc>
          <w:tcPr>
            <w:tcW w:w="3978" w:type="dxa"/>
            <w:tcBorders>
              <w:top w:val="nil"/>
              <w:left w:val="nil"/>
              <w:bottom w:val="nil"/>
              <w:right w:val="nil"/>
            </w:tcBorders>
            <w:tcPrChange w:id="454" w:author="Melissa Oney" w:date="2021-08-16T08:45:00Z">
              <w:tcPr>
                <w:tcW w:w="3978" w:type="dxa"/>
                <w:tcBorders>
                  <w:top w:val="nil"/>
                  <w:left w:val="nil"/>
                  <w:bottom w:val="nil"/>
                  <w:right w:val="nil"/>
                </w:tcBorders>
              </w:tcPr>
            </w:tcPrChange>
          </w:tcPr>
          <w:p w14:paraId="042429A4"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 xml:space="preserve">Cancer </w:t>
            </w:r>
          </w:p>
        </w:tc>
        <w:tc>
          <w:tcPr>
            <w:tcW w:w="2250" w:type="dxa"/>
            <w:tcBorders>
              <w:top w:val="nil"/>
              <w:left w:val="nil"/>
              <w:bottom w:val="nil"/>
              <w:right w:val="nil"/>
            </w:tcBorders>
            <w:vAlign w:val="center"/>
            <w:tcPrChange w:id="455" w:author="Melissa Oney" w:date="2021-08-16T08:45:00Z">
              <w:tcPr>
                <w:tcW w:w="2250" w:type="dxa"/>
                <w:tcBorders>
                  <w:top w:val="nil"/>
                  <w:left w:val="nil"/>
                  <w:bottom w:val="nil"/>
                  <w:right w:val="nil"/>
                </w:tcBorders>
                <w:vAlign w:val="bottom"/>
              </w:tcPr>
            </w:tcPrChange>
          </w:tcPr>
          <w:p w14:paraId="7A5E3BEF" w14:textId="02192526" w:rsidR="00663174" w:rsidRPr="00EA5697" w:rsidRDefault="00663174" w:rsidP="00663174">
            <w:pPr>
              <w:spacing w:after="0"/>
              <w:jc w:val="center"/>
              <w:rPr>
                <w:rFonts w:ascii="Times New Roman" w:hAnsi="Times New Roman" w:cs="Times New Roman"/>
                <w:color w:val="000000"/>
              </w:rPr>
            </w:pPr>
            <w:ins w:id="456" w:author="Melissa Oney" w:date="2021-08-16T08:45:00Z">
              <w:r w:rsidRPr="00CC528F">
                <w:rPr>
                  <w:rFonts w:ascii="Times New Roman" w:hAnsi="Times New Roman"/>
                  <w:color w:val="000000"/>
                </w:rPr>
                <w:t>10.2</w:t>
              </w:r>
            </w:ins>
            <w:del w:id="457" w:author="Melissa Oney" w:date="2021-07-12T11:13:00Z">
              <w:r w:rsidRPr="00EA5697" w:rsidDel="0051393F">
                <w:rPr>
                  <w:rFonts w:ascii="Times New Roman" w:hAnsi="Times New Roman" w:cs="Times New Roman"/>
                  <w:color w:val="000000"/>
                </w:rPr>
                <w:delText>10.8</w:delText>
              </w:r>
            </w:del>
          </w:p>
        </w:tc>
        <w:tc>
          <w:tcPr>
            <w:tcW w:w="1800" w:type="dxa"/>
            <w:tcBorders>
              <w:top w:val="nil"/>
              <w:left w:val="nil"/>
              <w:bottom w:val="nil"/>
              <w:right w:val="nil"/>
            </w:tcBorders>
            <w:vAlign w:val="center"/>
            <w:tcPrChange w:id="458" w:author="Melissa Oney" w:date="2021-08-16T08:45:00Z">
              <w:tcPr>
                <w:tcW w:w="1800" w:type="dxa"/>
                <w:tcBorders>
                  <w:top w:val="nil"/>
                  <w:left w:val="nil"/>
                  <w:bottom w:val="nil"/>
                  <w:right w:val="nil"/>
                </w:tcBorders>
                <w:vAlign w:val="bottom"/>
              </w:tcPr>
            </w:tcPrChange>
          </w:tcPr>
          <w:p w14:paraId="0C2E4B58" w14:textId="7A411771" w:rsidR="00663174" w:rsidRPr="00EA5697" w:rsidRDefault="00663174" w:rsidP="00663174">
            <w:pPr>
              <w:spacing w:after="0"/>
              <w:jc w:val="center"/>
              <w:rPr>
                <w:rFonts w:ascii="Times New Roman" w:hAnsi="Times New Roman" w:cs="Times New Roman"/>
                <w:color w:val="000000"/>
              </w:rPr>
            </w:pPr>
            <w:ins w:id="459" w:author="Melissa Oney" w:date="2021-08-16T08:45:00Z">
              <w:r w:rsidRPr="00CC528F">
                <w:rPr>
                  <w:rFonts w:ascii="Times New Roman" w:hAnsi="Times New Roman"/>
                  <w:color w:val="000000"/>
                </w:rPr>
                <w:t>9.6</w:t>
              </w:r>
            </w:ins>
            <w:del w:id="460" w:author="Melissa Oney" w:date="2021-07-12T11:13:00Z">
              <w:r w:rsidRPr="00EA5697" w:rsidDel="0051393F">
                <w:rPr>
                  <w:rFonts w:ascii="Times New Roman" w:hAnsi="Times New Roman" w:cs="Times New Roman"/>
                  <w:color w:val="000000"/>
                </w:rPr>
                <w:delText>10.1</w:delText>
              </w:r>
            </w:del>
          </w:p>
        </w:tc>
        <w:tc>
          <w:tcPr>
            <w:tcW w:w="1674" w:type="dxa"/>
            <w:tcBorders>
              <w:top w:val="nil"/>
              <w:left w:val="nil"/>
              <w:bottom w:val="nil"/>
              <w:right w:val="nil"/>
            </w:tcBorders>
            <w:tcPrChange w:id="461" w:author="Melissa Oney" w:date="2021-08-16T08:45:00Z">
              <w:tcPr>
                <w:tcW w:w="1674" w:type="dxa"/>
                <w:tcBorders>
                  <w:top w:val="nil"/>
                  <w:left w:val="nil"/>
                  <w:bottom w:val="nil"/>
                  <w:right w:val="nil"/>
                </w:tcBorders>
                <w:vAlign w:val="bottom"/>
              </w:tcPr>
            </w:tcPrChange>
          </w:tcPr>
          <w:p w14:paraId="670D2AD6" w14:textId="1B9A64F3" w:rsidR="00663174" w:rsidRPr="00EA5697" w:rsidRDefault="00663174" w:rsidP="00663174">
            <w:pPr>
              <w:spacing w:after="0"/>
              <w:jc w:val="center"/>
              <w:rPr>
                <w:rFonts w:ascii="Times New Roman" w:hAnsi="Times New Roman" w:cs="Times New Roman"/>
                <w:color w:val="000000"/>
              </w:rPr>
            </w:pPr>
            <w:ins w:id="462" w:author="Melissa Oney" w:date="2021-08-16T08:45:00Z">
              <w:r w:rsidRPr="00CC528F">
                <w:rPr>
                  <w:rFonts w:ascii="Times New Roman" w:hAnsi="Times New Roman"/>
                </w:rPr>
                <w:t>0.388</w:t>
              </w:r>
            </w:ins>
            <w:del w:id="463" w:author="Melissa Oney" w:date="2021-07-12T11:13:00Z">
              <w:r w:rsidRPr="00EA5697" w:rsidDel="0051393F">
                <w:rPr>
                  <w:rFonts w:ascii="Times New Roman" w:hAnsi="Times New Roman" w:cs="Times New Roman"/>
                  <w:color w:val="000000"/>
                </w:rPr>
                <w:delText>0.357</w:delText>
              </w:r>
            </w:del>
          </w:p>
        </w:tc>
      </w:tr>
      <w:tr w:rsidR="00663174" w:rsidRPr="00D747A1" w14:paraId="01B266E2" w14:textId="77777777" w:rsidTr="00080619">
        <w:tblPrEx>
          <w:tblW w:w="9702" w:type="dxa"/>
          <w:tblLayout w:type="fixed"/>
          <w:tblLook w:val="0000" w:firstRow="0" w:lastRow="0" w:firstColumn="0" w:lastColumn="0" w:noHBand="0" w:noVBand="0"/>
          <w:tblPrExChange w:id="464" w:author="Melissa Oney" w:date="2021-08-16T08:45:00Z">
            <w:tblPrEx>
              <w:tblW w:w="9702" w:type="dxa"/>
              <w:tblLayout w:type="fixed"/>
              <w:tblLook w:val="0000" w:firstRow="0" w:lastRow="0" w:firstColumn="0" w:lastColumn="0" w:noHBand="0" w:noVBand="0"/>
            </w:tblPrEx>
          </w:tblPrExChange>
        </w:tblPrEx>
        <w:trPr>
          <w:trHeight w:val="273"/>
          <w:trPrChange w:id="465" w:author="Melissa Oney" w:date="2021-08-16T08:45:00Z">
            <w:trPr>
              <w:trHeight w:val="273"/>
            </w:trPr>
          </w:trPrChange>
        </w:trPr>
        <w:tc>
          <w:tcPr>
            <w:tcW w:w="3978" w:type="dxa"/>
            <w:tcBorders>
              <w:top w:val="nil"/>
              <w:left w:val="nil"/>
              <w:bottom w:val="nil"/>
              <w:right w:val="nil"/>
            </w:tcBorders>
            <w:tcPrChange w:id="466" w:author="Melissa Oney" w:date="2021-08-16T08:45:00Z">
              <w:tcPr>
                <w:tcW w:w="3978" w:type="dxa"/>
                <w:tcBorders>
                  <w:top w:val="nil"/>
                  <w:left w:val="nil"/>
                  <w:bottom w:val="nil"/>
                  <w:right w:val="nil"/>
                </w:tcBorders>
              </w:tcPr>
            </w:tcPrChange>
          </w:tcPr>
          <w:p w14:paraId="1D6F1623"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Chronic kidney disease</w:t>
            </w:r>
          </w:p>
        </w:tc>
        <w:tc>
          <w:tcPr>
            <w:tcW w:w="2250" w:type="dxa"/>
            <w:tcBorders>
              <w:top w:val="nil"/>
              <w:left w:val="nil"/>
              <w:bottom w:val="nil"/>
              <w:right w:val="nil"/>
            </w:tcBorders>
            <w:vAlign w:val="center"/>
            <w:tcPrChange w:id="467" w:author="Melissa Oney" w:date="2021-08-16T08:45:00Z">
              <w:tcPr>
                <w:tcW w:w="2250" w:type="dxa"/>
                <w:tcBorders>
                  <w:top w:val="nil"/>
                  <w:left w:val="nil"/>
                  <w:bottom w:val="nil"/>
                  <w:right w:val="nil"/>
                </w:tcBorders>
                <w:vAlign w:val="bottom"/>
              </w:tcPr>
            </w:tcPrChange>
          </w:tcPr>
          <w:p w14:paraId="49B10E9C" w14:textId="0989F43B" w:rsidR="00663174" w:rsidRPr="00EA5697" w:rsidRDefault="00663174" w:rsidP="00663174">
            <w:pPr>
              <w:spacing w:after="0"/>
              <w:jc w:val="center"/>
              <w:rPr>
                <w:rFonts w:ascii="Times New Roman" w:hAnsi="Times New Roman" w:cs="Times New Roman"/>
                <w:color w:val="000000"/>
              </w:rPr>
            </w:pPr>
            <w:ins w:id="468" w:author="Melissa Oney" w:date="2021-08-16T08:45:00Z">
              <w:r w:rsidRPr="00CC528F">
                <w:rPr>
                  <w:rFonts w:ascii="Times New Roman" w:hAnsi="Times New Roman"/>
                  <w:color w:val="000000"/>
                </w:rPr>
                <w:t>17.4</w:t>
              </w:r>
            </w:ins>
            <w:del w:id="469" w:author="Melissa Oney" w:date="2021-07-12T11:13:00Z">
              <w:r w:rsidRPr="00EA5697" w:rsidDel="0051393F">
                <w:rPr>
                  <w:rFonts w:ascii="Times New Roman" w:hAnsi="Times New Roman" w:cs="Times New Roman"/>
                  <w:color w:val="000000"/>
                </w:rPr>
                <w:delText>17.7</w:delText>
              </w:r>
            </w:del>
          </w:p>
        </w:tc>
        <w:tc>
          <w:tcPr>
            <w:tcW w:w="1800" w:type="dxa"/>
            <w:tcBorders>
              <w:top w:val="nil"/>
              <w:left w:val="nil"/>
              <w:bottom w:val="nil"/>
              <w:right w:val="nil"/>
            </w:tcBorders>
            <w:vAlign w:val="center"/>
            <w:tcPrChange w:id="470" w:author="Melissa Oney" w:date="2021-08-16T08:45:00Z">
              <w:tcPr>
                <w:tcW w:w="1800" w:type="dxa"/>
                <w:tcBorders>
                  <w:top w:val="nil"/>
                  <w:left w:val="nil"/>
                  <w:bottom w:val="nil"/>
                  <w:right w:val="nil"/>
                </w:tcBorders>
                <w:vAlign w:val="bottom"/>
              </w:tcPr>
            </w:tcPrChange>
          </w:tcPr>
          <w:p w14:paraId="288A64F8" w14:textId="05F95D92" w:rsidR="00663174" w:rsidRPr="00EA5697" w:rsidRDefault="00663174" w:rsidP="00663174">
            <w:pPr>
              <w:spacing w:after="0"/>
              <w:jc w:val="center"/>
              <w:rPr>
                <w:rFonts w:ascii="Times New Roman" w:hAnsi="Times New Roman" w:cs="Times New Roman"/>
                <w:color w:val="000000"/>
              </w:rPr>
            </w:pPr>
            <w:ins w:id="471" w:author="Melissa Oney" w:date="2021-08-16T08:45:00Z">
              <w:r w:rsidRPr="00CC528F">
                <w:rPr>
                  <w:rFonts w:ascii="Times New Roman" w:hAnsi="Times New Roman"/>
                  <w:color w:val="000000"/>
                </w:rPr>
                <w:t>9.1</w:t>
              </w:r>
            </w:ins>
            <w:del w:id="472" w:author="Melissa Oney" w:date="2021-07-12T11:13:00Z">
              <w:r w:rsidRPr="00EA5697" w:rsidDel="0051393F">
                <w:rPr>
                  <w:rFonts w:ascii="Times New Roman" w:hAnsi="Times New Roman" w:cs="Times New Roman"/>
                  <w:color w:val="000000"/>
                </w:rPr>
                <w:delText>9.8</w:delText>
              </w:r>
            </w:del>
          </w:p>
        </w:tc>
        <w:tc>
          <w:tcPr>
            <w:tcW w:w="1674" w:type="dxa"/>
            <w:tcBorders>
              <w:top w:val="nil"/>
              <w:left w:val="nil"/>
              <w:bottom w:val="nil"/>
              <w:right w:val="nil"/>
            </w:tcBorders>
            <w:tcPrChange w:id="473" w:author="Melissa Oney" w:date="2021-08-16T08:45:00Z">
              <w:tcPr>
                <w:tcW w:w="1674" w:type="dxa"/>
                <w:tcBorders>
                  <w:top w:val="nil"/>
                  <w:left w:val="nil"/>
                  <w:bottom w:val="nil"/>
                  <w:right w:val="nil"/>
                </w:tcBorders>
                <w:vAlign w:val="bottom"/>
              </w:tcPr>
            </w:tcPrChange>
          </w:tcPr>
          <w:p w14:paraId="60503FF4" w14:textId="4806EC83" w:rsidR="00663174" w:rsidRPr="00EA5697" w:rsidRDefault="00663174" w:rsidP="00663174">
            <w:pPr>
              <w:spacing w:after="0"/>
              <w:jc w:val="center"/>
              <w:rPr>
                <w:rFonts w:ascii="Times New Roman" w:hAnsi="Times New Roman" w:cs="Times New Roman"/>
                <w:color w:val="000000"/>
              </w:rPr>
            </w:pPr>
            <w:ins w:id="474" w:author="Melissa Oney" w:date="2021-08-16T08:45:00Z">
              <w:r w:rsidRPr="002103E7">
                <w:rPr>
                  <w:rFonts w:ascii="Times New Roman" w:hAnsi="Times New Roman"/>
                </w:rPr>
                <w:t>&lt;0.001</w:t>
              </w:r>
            </w:ins>
            <w:del w:id="475" w:author="Melissa Oney" w:date="2021-07-12T11:13:00Z">
              <w:r w:rsidRPr="00EA5697" w:rsidDel="0051393F">
                <w:rPr>
                  <w:rFonts w:ascii="Times New Roman" w:hAnsi="Times New Roman" w:cs="Times New Roman"/>
                  <w:color w:val="000000"/>
                </w:rPr>
                <w:delText>&lt;0.001</w:delText>
              </w:r>
            </w:del>
          </w:p>
        </w:tc>
      </w:tr>
      <w:tr w:rsidR="00663174" w:rsidRPr="00D747A1" w14:paraId="62C99997" w14:textId="77777777" w:rsidTr="00080619">
        <w:tblPrEx>
          <w:tblW w:w="9702" w:type="dxa"/>
          <w:tblLayout w:type="fixed"/>
          <w:tblLook w:val="0000" w:firstRow="0" w:lastRow="0" w:firstColumn="0" w:lastColumn="0" w:noHBand="0" w:noVBand="0"/>
          <w:tblPrExChange w:id="476" w:author="Melissa Oney" w:date="2021-08-16T08:45:00Z">
            <w:tblPrEx>
              <w:tblW w:w="9702" w:type="dxa"/>
              <w:tblLayout w:type="fixed"/>
              <w:tblLook w:val="0000" w:firstRow="0" w:lastRow="0" w:firstColumn="0" w:lastColumn="0" w:noHBand="0" w:noVBand="0"/>
            </w:tblPrEx>
          </w:tblPrExChange>
        </w:tblPrEx>
        <w:trPr>
          <w:trHeight w:val="273"/>
          <w:trPrChange w:id="477" w:author="Melissa Oney" w:date="2021-08-16T08:45:00Z">
            <w:trPr>
              <w:trHeight w:val="273"/>
            </w:trPr>
          </w:trPrChange>
        </w:trPr>
        <w:tc>
          <w:tcPr>
            <w:tcW w:w="3978" w:type="dxa"/>
            <w:tcBorders>
              <w:top w:val="nil"/>
              <w:left w:val="nil"/>
              <w:bottom w:val="nil"/>
              <w:right w:val="nil"/>
            </w:tcBorders>
            <w:tcPrChange w:id="478" w:author="Melissa Oney" w:date="2021-08-16T08:45:00Z">
              <w:tcPr>
                <w:tcW w:w="3978" w:type="dxa"/>
                <w:tcBorders>
                  <w:top w:val="nil"/>
                  <w:left w:val="nil"/>
                  <w:bottom w:val="nil"/>
                  <w:right w:val="nil"/>
                </w:tcBorders>
              </w:tcPr>
            </w:tcPrChange>
          </w:tcPr>
          <w:p w14:paraId="3421AD84"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COPD</w:t>
            </w:r>
          </w:p>
        </w:tc>
        <w:tc>
          <w:tcPr>
            <w:tcW w:w="2250" w:type="dxa"/>
            <w:tcBorders>
              <w:top w:val="nil"/>
              <w:left w:val="nil"/>
              <w:bottom w:val="nil"/>
              <w:right w:val="nil"/>
            </w:tcBorders>
            <w:vAlign w:val="center"/>
            <w:tcPrChange w:id="479" w:author="Melissa Oney" w:date="2021-08-16T08:45:00Z">
              <w:tcPr>
                <w:tcW w:w="2250" w:type="dxa"/>
                <w:tcBorders>
                  <w:top w:val="nil"/>
                  <w:left w:val="nil"/>
                  <w:bottom w:val="nil"/>
                  <w:right w:val="nil"/>
                </w:tcBorders>
                <w:vAlign w:val="bottom"/>
              </w:tcPr>
            </w:tcPrChange>
          </w:tcPr>
          <w:p w14:paraId="0B0A6A64" w14:textId="03A6C1DB" w:rsidR="00663174" w:rsidRPr="00EA5697" w:rsidRDefault="00663174" w:rsidP="00663174">
            <w:pPr>
              <w:spacing w:after="0"/>
              <w:jc w:val="center"/>
              <w:rPr>
                <w:rFonts w:ascii="Times New Roman" w:hAnsi="Times New Roman" w:cs="Times New Roman"/>
                <w:color w:val="000000"/>
              </w:rPr>
            </w:pPr>
            <w:ins w:id="480" w:author="Melissa Oney" w:date="2021-08-16T08:45:00Z">
              <w:r w:rsidRPr="00CC528F">
                <w:rPr>
                  <w:rFonts w:ascii="Times New Roman" w:hAnsi="Times New Roman"/>
                  <w:color w:val="000000"/>
                </w:rPr>
                <w:t>19.2</w:t>
              </w:r>
            </w:ins>
            <w:del w:id="481" w:author="Melissa Oney" w:date="2021-07-12T11:13:00Z">
              <w:r w:rsidRPr="00EA5697" w:rsidDel="0051393F">
                <w:rPr>
                  <w:rFonts w:ascii="Times New Roman" w:hAnsi="Times New Roman" w:cs="Times New Roman"/>
                  <w:color w:val="000000"/>
                </w:rPr>
                <w:delText>19.0</w:delText>
              </w:r>
            </w:del>
          </w:p>
        </w:tc>
        <w:tc>
          <w:tcPr>
            <w:tcW w:w="1800" w:type="dxa"/>
            <w:tcBorders>
              <w:top w:val="nil"/>
              <w:left w:val="nil"/>
              <w:bottom w:val="nil"/>
              <w:right w:val="nil"/>
            </w:tcBorders>
            <w:vAlign w:val="center"/>
            <w:tcPrChange w:id="482" w:author="Melissa Oney" w:date="2021-08-16T08:45:00Z">
              <w:tcPr>
                <w:tcW w:w="1800" w:type="dxa"/>
                <w:tcBorders>
                  <w:top w:val="nil"/>
                  <w:left w:val="nil"/>
                  <w:bottom w:val="nil"/>
                  <w:right w:val="nil"/>
                </w:tcBorders>
                <w:vAlign w:val="bottom"/>
              </w:tcPr>
            </w:tcPrChange>
          </w:tcPr>
          <w:p w14:paraId="29A022BF" w14:textId="35612936" w:rsidR="00663174" w:rsidRPr="00EA5697" w:rsidRDefault="00663174" w:rsidP="00663174">
            <w:pPr>
              <w:spacing w:after="0"/>
              <w:jc w:val="center"/>
              <w:rPr>
                <w:rFonts w:ascii="Times New Roman" w:hAnsi="Times New Roman" w:cs="Times New Roman"/>
                <w:color w:val="000000"/>
              </w:rPr>
            </w:pPr>
            <w:ins w:id="483" w:author="Melissa Oney" w:date="2021-08-16T08:45:00Z">
              <w:r w:rsidRPr="00CC528F">
                <w:rPr>
                  <w:rFonts w:ascii="Times New Roman" w:hAnsi="Times New Roman"/>
                  <w:color w:val="000000"/>
                </w:rPr>
                <w:t>11.7</w:t>
              </w:r>
            </w:ins>
            <w:del w:id="484" w:author="Melissa Oney" w:date="2021-07-12T11:13:00Z">
              <w:r w:rsidRPr="00EA5697" w:rsidDel="0051393F">
                <w:rPr>
                  <w:rFonts w:ascii="Times New Roman" w:hAnsi="Times New Roman" w:cs="Times New Roman"/>
                  <w:color w:val="000000"/>
                </w:rPr>
                <w:delText>13.3</w:delText>
              </w:r>
            </w:del>
          </w:p>
        </w:tc>
        <w:tc>
          <w:tcPr>
            <w:tcW w:w="1674" w:type="dxa"/>
            <w:tcBorders>
              <w:top w:val="nil"/>
              <w:left w:val="nil"/>
              <w:bottom w:val="nil"/>
              <w:right w:val="nil"/>
            </w:tcBorders>
            <w:tcPrChange w:id="485" w:author="Melissa Oney" w:date="2021-08-16T08:45:00Z">
              <w:tcPr>
                <w:tcW w:w="1674" w:type="dxa"/>
                <w:tcBorders>
                  <w:top w:val="nil"/>
                  <w:left w:val="nil"/>
                  <w:bottom w:val="nil"/>
                  <w:right w:val="nil"/>
                </w:tcBorders>
                <w:vAlign w:val="bottom"/>
              </w:tcPr>
            </w:tcPrChange>
          </w:tcPr>
          <w:p w14:paraId="7F61B780" w14:textId="465F1716" w:rsidR="00663174" w:rsidRPr="00EA5697" w:rsidRDefault="00663174" w:rsidP="00663174">
            <w:pPr>
              <w:spacing w:after="0"/>
              <w:jc w:val="center"/>
              <w:rPr>
                <w:rFonts w:ascii="Times New Roman" w:hAnsi="Times New Roman" w:cs="Times New Roman"/>
                <w:color w:val="000000"/>
              </w:rPr>
            </w:pPr>
            <w:ins w:id="486" w:author="Melissa Oney" w:date="2021-08-16T08:45:00Z">
              <w:r w:rsidRPr="002103E7">
                <w:rPr>
                  <w:rFonts w:ascii="Times New Roman" w:hAnsi="Times New Roman"/>
                </w:rPr>
                <w:t>&lt;0.001</w:t>
              </w:r>
            </w:ins>
            <w:del w:id="487" w:author="Melissa Oney" w:date="2021-07-12T11:13:00Z">
              <w:r w:rsidRPr="00EA5697" w:rsidDel="0051393F">
                <w:rPr>
                  <w:rFonts w:ascii="Times New Roman" w:hAnsi="Times New Roman" w:cs="Times New Roman"/>
                  <w:color w:val="000000"/>
                </w:rPr>
                <w:delText>&lt;0.001</w:delText>
              </w:r>
            </w:del>
          </w:p>
        </w:tc>
      </w:tr>
      <w:tr w:rsidR="00663174" w:rsidRPr="00D747A1" w14:paraId="05B0E38C" w14:textId="77777777" w:rsidTr="00080619">
        <w:tblPrEx>
          <w:tblW w:w="9702" w:type="dxa"/>
          <w:tblLayout w:type="fixed"/>
          <w:tblLook w:val="0000" w:firstRow="0" w:lastRow="0" w:firstColumn="0" w:lastColumn="0" w:noHBand="0" w:noVBand="0"/>
          <w:tblPrExChange w:id="488" w:author="Melissa Oney" w:date="2021-08-16T08:45:00Z">
            <w:tblPrEx>
              <w:tblW w:w="9702" w:type="dxa"/>
              <w:tblLayout w:type="fixed"/>
              <w:tblLook w:val="0000" w:firstRow="0" w:lastRow="0" w:firstColumn="0" w:lastColumn="0" w:noHBand="0" w:noVBand="0"/>
            </w:tblPrEx>
          </w:tblPrExChange>
        </w:tblPrEx>
        <w:trPr>
          <w:trHeight w:val="273"/>
          <w:trPrChange w:id="489" w:author="Melissa Oney" w:date="2021-08-16T08:45:00Z">
            <w:trPr>
              <w:trHeight w:val="273"/>
            </w:trPr>
          </w:trPrChange>
        </w:trPr>
        <w:tc>
          <w:tcPr>
            <w:tcW w:w="3978" w:type="dxa"/>
            <w:tcBorders>
              <w:top w:val="nil"/>
              <w:left w:val="nil"/>
              <w:bottom w:val="nil"/>
              <w:right w:val="nil"/>
            </w:tcBorders>
            <w:tcPrChange w:id="490" w:author="Melissa Oney" w:date="2021-08-16T08:45:00Z">
              <w:tcPr>
                <w:tcW w:w="3978" w:type="dxa"/>
                <w:tcBorders>
                  <w:top w:val="nil"/>
                  <w:left w:val="nil"/>
                  <w:bottom w:val="nil"/>
                  <w:right w:val="nil"/>
                </w:tcBorders>
              </w:tcPr>
            </w:tcPrChange>
          </w:tcPr>
          <w:p w14:paraId="6B162BDD"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 xml:space="preserve">Depression </w:t>
            </w:r>
          </w:p>
        </w:tc>
        <w:tc>
          <w:tcPr>
            <w:tcW w:w="2250" w:type="dxa"/>
            <w:tcBorders>
              <w:top w:val="nil"/>
              <w:left w:val="nil"/>
              <w:bottom w:val="nil"/>
              <w:right w:val="nil"/>
            </w:tcBorders>
            <w:vAlign w:val="center"/>
            <w:tcPrChange w:id="491" w:author="Melissa Oney" w:date="2021-08-16T08:45:00Z">
              <w:tcPr>
                <w:tcW w:w="2250" w:type="dxa"/>
                <w:tcBorders>
                  <w:top w:val="nil"/>
                  <w:left w:val="nil"/>
                  <w:bottom w:val="nil"/>
                  <w:right w:val="nil"/>
                </w:tcBorders>
                <w:vAlign w:val="bottom"/>
              </w:tcPr>
            </w:tcPrChange>
          </w:tcPr>
          <w:p w14:paraId="4C9DC0B5" w14:textId="713DD34B" w:rsidR="00663174" w:rsidRPr="00EA5697" w:rsidRDefault="00663174" w:rsidP="00663174">
            <w:pPr>
              <w:spacing w:after="0"/>
              <w:jc w:val="center"/>
              <w:rPr>
                <w:rFonts w:ascii="Times New Roman" w:hAnsi="Times New Roman" w:cs="Times New Roman"/>
                <w:color w:val="000000"/>
              </w:rPr>
            </w:pPr>
            <w:ins w:id="492" w:author="Melissa Oney" w:date="2021-08-16T08:45:00Z">
              <w:r w:rsidRPr="00CC528F">
                <w:rPr>
                  <w:rFonts w:ascii="Times New Roman" w:hAnsi="Times New Roman"/>
                  <w:color w:val="000000"/>
                </w:rPr>
                <w:t>23.5</w:t>
              </w:r>
            </w:ins>
            <w:del w:id="493" w:author="Melissa Oney" w:date="2021-07-12T11:13:00Z">
              <w:r w:rsidRPr="00EA5697" w:rsidDel="0051393F">
                <w:rPr>
                  <w:rFonts w:ascii="Times New Roman" w:hAnsi="Times New Roman" w:cs="Times New Roman"/>
                  <w:color w:val="000000"/>
                </w:rPr>
                <w:delText>23.7</w:delText>
              </w:r>
            </w:del>
          </w:p>
        </w:tc>
        <w:tc>
          <w:tcPr>
            <w:tcW w:w="1800" w:type="dxa"/>
            <w:tcBorders>
              <w:top w:val="nil"/>
              <w:left w:val="nil"/>
              <w:bottom w:val="nil"/>
              <w:right w:val="nil"/>
            </w:tcBorders>
            <w:vAlign w:val="center"/>
            <w:tcPrChange w:id="494" w:author="Melissa Oney" w:date="2021-08-16T08:45:00Z">
              <w:tcPr>
                <w:tcW w:w="1800" w:type="dxa"/>
                <w:tcBorders>
                  <w:top w:val="nil"/>
                  <w:left w:val="nil"/>
                  <w:bottom w:val="nil"/>
                  <w:right w:val="nil"/>
                </w:tcBorders>
                <w:vAlign w:val="bottom"/>
              </w:tcPr>
            </w:tcPrChange>
          </w:tcPr>
          <w:p w14:paraId="5AF6D0AB" w14:textId="043844F7" w:rsidR="00663174" w:rsidRPr="00EA5697" w:rsidRDefault="00663174" w:rsidP="00663174">
            <w:pPr>
              <w:spacing w:after="0"/>
              <w:jc w:val="center"/>
              <w:rPr>
                <w:rFonts w:ascii="Times New Roman" w:hAnsi="Times New Roman" w:cs="Times New Roman"/>
                <w:color w:val="000000"/>
              </w:rPr>
            </w:pPr>
            <w:ins w:id="495" w:author="Melissa Oney" w:date="2021-08-16T08:45:00Z">
              <w:r w:rsidRPr="00CC528F">
                <w:rPr>
                  <w:rFonts w:ascii="Times New Roman" w:hAnsi="Times New Roman"/>
                  <w:color w:val="000000"/>
                </w:rPr>
                <w:t>5.7</w:t>
              </w:r>
            </w:ins>
            <w:del w:id="496" w:author="Melissa Oney" w:date="2021-07-12T11:13:00Z">
              <w:r w:rsidRPr="00EA5697" w:rsidDel="0051393F">
                <w:rPr>
                  <w:rFonts w:ascii="Times New Roman" w:hAnsi="Times New Roman" w:cs="Times New Roman"/>
                  <w:color w:val="000000"/>
                </w:rPr>
                <w:delText>6.0</w:delText>
              </w:r>
            </w:del>
          </w:p>
        </w:tc>
        <w:tc>
          <w:tcPr>
            <w:tcW w:w="1674" w:type="dxa"/>
            <w:tcBorders>
              <w:top w:val="nil"/>
              <w:left w:val="nil"/>
              <w:bottom w:val="nil"/>
              <w:right w:val="nil"/>
            </w:tcBorders>
            <w:tcPrChange w:id="497" w:author="Melissa Oney" w:date="2021-08-16T08:45:00Z">
              <w:tcPr>
                <w:tcW w:w="1674" w:type="dxa"/>
                <w:tcBorders>
                  <w:top w:val="nil"/>
                  <w:left w:val="nil"/>
                  <w:bottom w:val="nil"/>
                  <w:right w:val="nil"/>
                </w:tcBorders>
                <w:vAlign w:val="bottom"/>
              </w:tcPr>
            </w:tcPrChange>
          </w:tcPr>
          <w:p w14:paraId="49B0260F" w14:textId="716AFC0C" w:rsidR="00663174" w:rsidRPr="00EA5697" w:rsidRDefault="00663174" w:rsidP="00663174">
            <w:pPr>
              <w:spacing w:after="0"/>
              <w:jc w:val="center"/>
              <w:rPr>
                <w:rFonts w:ascii="Times New Roman" w:hAnsi="Times New Roman" w:cs="Times New Roman"/>
                <w:color w:val="000000"/>
              </w:rPr>
            </w:pPr>
            <w:ins w:id="498" w:author="Melissa Oney" w:date="2021-08-16T08:45:00Z">
              <w:r w:rsidRPr="00CC528F">
                <w:rPr>
                  <w:rFonts w:ascii="Times New Roman" w:hAnsi="Times New Roman"/>
                </w:rPr>
                <w:t>0</w:t>
              </w:r>
              <w:r>
                <w:rPr>
                  <w:rFonts w:ascii="Times New Roman" w:hAnsi="Times New Roman"/>
                </w:rPr>
                <w:t>.000</w:t>
              </w:r>
            </w:ins>
            <w:del w:id="499" w:author="Melissa Oney" w:date="2021-07-12T11:13:00Z">
              <w:r w:rsidRPr="00EA5697" w:rsidDel="0051393F">
                <w:rPr>
                  <w:rFonts w:ascii="Times New Roman" w:hAnsi="Times New Roman" w:cs="Times New Roman"/>
                  <w:color w:val="000000"/>
                </w:rPr>
                <w:delText>0.000</w:delText>
              </w:r>
            </w:del>
          </w:p>
        </w:tc>
      </w:tr>
      <w:tr w:rsidR="00663174" w:rsidRPr="00D747A1" w14:paraId="5495C515" w14:textId="77777777" w:rsidTr="00080619">
        <w:tblPrEx>
          <w:tblW w:w="9702" w:type="dxa"/>
          <w:tblLayout w:type="fixed"/>
          <w:tblLook w:val="0000" w:firstRow="0" w:lastRow="0" w:firstColumn="0" w:lastColumn="0" w:noHBand="0" w:noVBand="0"/>
          <w:tblPrExChange w:id="500" w:author="Melissa Oney" w:date="2021-08-16T08:45:00Z">
            <w:tblPrEx>
              <w:tblW w:w="9702" w:type="dxa"/>
              <w:tblLayout w:type="fixed"/>
              <w:tblLook w:val="0000" w:firstRow="0" w:lastRow="0" w:firstColumn="0" w:lastColumn="0" w:noHBand="0" w:noVBand="0"/>
            </w:tblPrEx>
          </w:tblPrExChange>
        </w:tblPrEx>
        <w:trPr>
          <w:trHeight w:val="273"/>
          <w:trPrChange w:id="501" w:author="Melissa Oney" w:date="2021-08-16T08:45:00Z">
            <w:trPr>
              <w:trHeight w:val="273"/>
            </w:trPr>
          </w:trPrChange>
        </w:trPr>
        <w:tc>
          <w:tcPr>
            <w:tcW w:w="3978" w:type="dxa"/>
            <w:tcBorders>
              <w:top w:val="nil"/>
              <w:left w:val="nil"/>
              <w:bottom w:val="nil"/>
              <w:right w:val="nil"/>
            </w:tcBorders>
            <w:tcPrChange w:id="502" w:author="Melissa Oney" w:date="2021-08-16T08:45:00Z">
              <w:tcPr>
                <w:tcW w:w="3978" w:type="dxa"/>
                <w:tcBorders>
                  <w:top w:val="nil"/>
                  <w:left w:val="nil"/>
                  <w:bottom w:val="nil"/>
                  <w:right w:val="nil"/>
                </w:tcBorders>
              </w:tcPr>
            </w:tcPrChange>
          </w:tcPr>
          <w:p w14:paraId="6E161A05"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 xml:space="preserve">Diabetes </w:t>
            </w:r>
          </w:p>
        </w:tc>
        <w:tc>
          <w:tcPr>
            <w:tcW w:w="2250" w:type="dxa"/>
            <w:tcBorders>
              <w:top w:val="nil"/>
              <w:left w:val="nil"/>
              <w:bottom w:val="nil"/>
              <w:right w:val="nil"/>
            </w:tcBorders>
            <w:vAlign w:val="center"/>
            <w:tcPrChange w:id="503" w:author="Melissa Oney" w:date="2021-08-16T08:45:00Z">
              <w:tcPr>
                <w:tcW w:w="2250" w:type="dxa"/>
                <w:tcBorders>
                  <w:top w:val="nil"/>
                  <w:left w:val="nil"/>
                  <w:bottom w:val="nil"/>
                  <w:right w:val="nil"/>
                </w:tcBorders>
                <w:vAlign w:val="bottom"/>
              </w:tcPr>
            </w:tcPrChange>
          </w:tcPr>
          <w:p w14:paraId="60F11971" w14:textId="2D0A72C1" w:rsidR="00663174" w:rsidRPr="00EA5697" w:rsidRDefault="00663174" w:rsidP="00663174">
            <w:pPr>
              <w:spacing w:after="0"/>
              <w:jc w:val="center"/>
              <w:rPr>
                <w:rFonts w:ascii="Times New Roman" w:hAnsi="Times New Roman" w:cs="Times New Roman"/>
                <w:color w:val="000000"/>
              </w:rPr>
            </w:pPr>
            <w:ins w:id="504" w:author="Melissa Oney" w:date="2021-08-16T08:45:00Z">
              <w:r w:rsidRPr="00CC528F">
                <w:rPr>
                  <w:rFonts w:ascii="Times New Roman" w:hAnsi="Times New Roman"/>
                  <w:color w:val="000000"/>
                </w:rPr>
                <w:t>30.6</w:t>
              </w:r>
            </w:ins>
            <w:del w:id="505" w:author="Melissa Oney" w:date="2021-07-12T11:13:00Z">
              <w:r w:rsidRPr="00EA5697" w:rsidDel="0051393F">
                <w:rPr>
                  <w:rFonts w:ascii="Times New Roman" w:hAnsi="Times New Roman" w:cs="Times New Roman"/>
                  <w:color w:val="000000"/>
                </w:rPr>
                <w:delText>29.7</w:delText>
              </w:r>
            </w:del>
          </w:p>
        </w:tc>
        <w:tc>
          <w:tcPr>
            <w:tcW w:w="1800" w:type="dxa"/>
            <w:tcBorders>
              <w:top w:val="nil"/>
              <w:left w:val="nil"/>
              <w:bottom w:val="nil"/>
              <w:right w:val="nil"/>
            </w:tcBorders>
            <w:vAlign w:val="center"/>
            <w:tcPrChange w:id="506" w:author="Melissa Oney" w:date="2021-08-16T08:45:00Z">
              <w:tcPr>
                <w:tcW w:w="1800" w:type="dxa"/>
                <w:tcBorders>
                  <w:top w:val="nil"/>
                  <w:left w:val="nil"/>
                  <w:bottom w:val="nil"/>
                  <w:right w:val="nil"/>
                </w:tcBorders>
                <w:vAlign w:val="bottom"/>
              </w:tcPr>
            </w:tcPrChange>
          </w:tcPr>
          <w:p w14:paraId="1C69E5FC" w14:textId="4A47BFDC" w:rsidR="00663174" w:rsidRPr="00EA5697" w:rsidRDefault="00663174" w:rsidP="00663174">
            <w:pPr>
              <w:spacing w:after="0"/>
              <w:jc w:val="center"/>
              <w:rPr>
                <w:rFonts w:ascii="Times New Roman" w:hAnsi="Times New Roman" w:cs="Times New Roman"/>
                <w:color w:val="000000"/>
              </w:rPr>
            </w:pPr>
            <w:ins w:id="507" w:author="Melissa Oney" w:date="2021-08-16T08:45:00Z">
              <w:r w:rsidRPr="00CC528F">
                <w:rPr>
                  <w:rFonts w:ascii="Times New Roman" w:hAnsi="Times New Roman"/>
                  <w:color w:val="000000"/>
                </w:rPr>
                <w:t>23.3</w:t>
              </w:r>
            </w:ins>
            <w:del w:id="508" w:author="Melissa Oney" w:date="2021-07-12T11:13:00Z">
              <w:r w:rsidRPr="00EA5697" w:rsidDel="0051393F">
                <w:rPr>
                  <w:rFonts w:ascii="Times New Roman" w:hAnsi="Times New Roman" w:cs="Times New Roman"/>
                  <w:color w:val="000000"/>
                </w:rPr>
                <w:delText>22.9</w:delText>
              </w:r>
            </w:del>
          </w:p>
        </w:tc>
        <w:tc>
          <w:tcPr>
            <w:tcW w:w="1674" w:type="dxa"/>
            <w:tcBorders>
              <w:top w:val="nil"/>
              <w:left w:val="nil"/>
              <w:bottom w:val="nil"/>
              <w:right w:val="nil"/>
            </w:tcBorders>
            <w:tcPrChange w:id="509" w:author="Melissa Oney" w:date="2021-08-16T08:45:00Z">
              <w:tcPr>
                <w:tcW w:w="1674" w:type="dxa"/>
                <w:tcBorders>
                  <w:top w:val="nil"/>
                  <w:left w:val="nil"/>
                  <w:bottom w:val="nil"/>
                  <w:right w:val="nil"/>
                </w:tcBorders>
                <w:vAlign w:val="bottom"/>
              </w:tcPr>
            </w:tcPrChange>
          </w:tcPr>
          <w:p w14:paraId="25A8B789" w14:textId="1512B8A9" w:rsidR="00663174" w:rsidRPr="00EA5697" w:rsidRDefault="00663174" w:rsidP="00663174">
            <w:pPr>
              <w:spacing w:after="0"/>
              <w:jc w:val="center"/>
              <w:rPr>
                <w:rFonts w:ascii="Times New Roman" w:hAnsi="Times New Roman" w:cs="Times New Roman"/>
                <w:color w:val="000000"/>
              </w:rPr>
            </w:pPr>
            <w:ins w:id="510" w:author="Melissa Oney" w:date="2021-08-16T08:45:00Z">
              <w:r w:rsidRPr="002103E7">
                <w:rPr>
                  <w:rFonts w:ascii="Times New Roman" w:hAnsi="Times New Roman"/>
                </w:rPr>
                <w:t>&lt;0.001</w:t>
              </w:r>
            </w:ins>
            <w:del w:id="511" w:author="Melissa Oney" w:date="2021-07-12T11:13:00Z">
              <w:r w:rsidRPr="00EA5697" w:rsidDel="0051393F">
                <w:rPr>
                  <w:rFonts w:ascii="Times New Roman" w:hAnsi="Times New Roman" w:cs="Times New Roman"/>
                  <w:color w:val="000000"/>
                </w:rPr>
                <w:delText>&lt;0.001</w:delText>
              </w:r>
            </w:del>
          </w:p>
        </w:tc>
      </w:tr>
      <w:tr w:rsidR="00663174" w:rsidRPr="00D747A1" w14:paraId="7AB5B0CD" w14:textId="77777777" w:rsidTr="00080619">
        <w:tblPrEx>
          <w:tblW w:w="9702" w:type="dxa"/>
          <w:tblLayout w:type="fixed"/>
          <w:tblLook w:val="0000" w:firstRow="0" w:lastRow="0" w:firstColumn="0" w:lastColumn="0" w:noHBand="0" w:noVBand="0"/>
          <w:tblPrExChange w:id="512" w:author="Melissa Oney" w:date="2021-08-16T08:45:00Z">
            <w:tblPrEx>
              <w:tblW w:w="9702" w:type="dxa"/>
              <w:tblLayout w:type="fixed"/>
              <w:tblLook w:val="0000" w:firstRow="0" w:lastRow="0" w:firstColumn="0" w:lastColumn="0" w:noHBand="0" w:noVBand="0"/>
            </w:tblPrEx>
          </w:tblPrExChange>
        </w:tblPrEx>
        <w:trPr>
          <w:trHeight w:val="273"/>
          <w:trPrChange w:id="513" w:author="Melissa Oney" w:date="2021-08-16T08:45:00Z">
            <w:trPr>
              <w:trHeight w:val="273"/>
            </w:trPr>
          </w:trPrChange>
        </w:trPr>
        <w:tc>
          <w:tcPr>
            <w:tcW w:w="3978" w:type="dxa"/>
            <w:tcBorders>
              <w:top w:val="nil"/>
              <w:left w:val="nil"/>
              <w:bottom w:val="nil"/>
              <w:right w:val="nil"/>
            </w:tcBorders>
            <w:tcPrChange w:id="514" w:author="Melissa Oney" w:date="2021-08-16T08:45:00Z">
              <w:tcPr>
                <w:tcW w:w="3978" w:type="dxa"/>
                <w:tcBorders>
                  <w:top w:val="nil"/>
                  <w:left w:val="nil"/>
                  <w:bottom w:val="nil"/>
                  <w:right w:val="nil"/>
                </w:tcBorders>
              </w:tcPr>
            </w:tcPrChange>
          </w:tcPr>
          <w:p w14:paraId="10B686F5"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Heart failure</w:t>
            </w:r>
          </w:p>
        </w:tc>
        <w:tc>
          <w:tcPr>
            <w:tcW w:w="2250" w:type="dxa"/>
            <w:tcBorders>
              <w:top w:val="nil"/>
              <w:left w:val="nil"/>
              <w:bottom w:val="nil"/>
              <w:right w:val="nil"/>
            </w:tcBorders>
            <w:vAlign w:val="center"/>
            <w:tcPrChange w:id="515" w:author="Melissa Oney" w:date="2021-08-16T08:45:00Z">
              <w:tcPr>
                <w:tcW w:w="2250" w:type="dxa"/>
                <w:tcBorders>
                  <w:top w:val="nil"/>
                  <w:left w:val="nil"/>
                  <w:bottom w:val="nil"/>
                  <w:right w:val="nil"/>
                </w:tcBorders>
                <w:vAlign w:val="bottom"/>
              </w:tcPr>
            </w:tcPrChange>
          </w:tcPr>
          <w:p w14:paraId="45640DB1" w14:textId="41788DAD" w:rsidR="00663174" w:rsidRPr="00EA5697" w:rsidRDefault="00663174" w:rsidP="00663174">
            <w:pPr>
              <w:spacing w:after="0"/>
              <w:jc w:val="center"/>
              <w:rPr>
                <w:rFonts w:ascii="Times New Roman" w:hAnsi="Times New Roman" w:cs="Times New Roman"/>
                <w:color w:val="000000"/>
              </w:rPr>
            </w:pPr>
            <w:ins w:id="516" w:author="Melissa Oney" w:date="2021-08-16T08:45:00Z">
              <w:r w:rsidRPr="00CC528F">
                <w:rPr>
                  <w:rFonts w:ascii="Times New Roman" w:hAnsi="Times New Roman"/>
                  <w:color w:val="000000"/>
                </w:rPr>
                <w:t>32.7</w:t>
              </w:r>
            </w:ins>
            <w:del w:id="517" w:author="Melissa Oney" w:date="2021-07-12T11:13:00Z">
              <w:r w:rsidRPr="00EA5697" w:rsidDel="0051393F">
                <w:rPr>
                  <w:rFonts w:ascii="Times New Roman" w:hAnsi="Times New Roman" w:cs="Times New Roman"/>
                  <w:color w:val="000000"/>
                </w:rPr>
                <w:delText>33.1</w:delText>
              </w:r>
            </w:del>
          </w:p>
        </w:tc>
        <w:tc>
          <w:tcPr>
            <w:tcW w:w="1800" w:type="dxa"/>
            <w:tcBorders>
              <w:top w:val="nil"/>
              <w:left w:val="nil"/>
              <w:bottom w:val="nil"/>
              <w:right w:val="nil"/>
            </w:tcBorders>
            <w:vAlign w:val="center"/>
            <w:tcPrChange w:id="518" w:author="Melissa Oney" w:date="2021-08-16T08:45:00Z">
              <w:tcPr>
                <w:tcW w:w="1800" w:type="dxa"/>
                <w:tcBorders>
                  <w:top w:val="nil"/>
                  <w:left w:val="nil"/>
                  <w:bottom w:val="nil"/>
                  <w:right w:val="nil"/>
                </w:tcBorders>
                <w:vAlign w:val="bottom"/>
              </w:tcPr>
            </w:tcPrChange>
          </w:tcPr>
          <w:p w14:paraId="2A6E0AFB" w14:textId="55102CB8" w:rsidR="00663174" w:rsidRPr="00EA5697" w:rsidRDefault="00663174" w:rsidP="00663174">
            <w:pPr>
              <w:spacing w:after="0"/>
              <w:jc w:val="center"/>
              <w:rPr>
                <w:rFonts w:ascii="Times New Roman" w:hAnsi="Times New Roman" w:cs="Times New Roman"/>
                <w:color w:val="000000"/>
              </w:rPr>
            </w:pPr>
            <w:ins w:id="519" w:author="Melissa Oney" w:date="2021-08-16T08:45:00Z">
              <w:r w:rsidRPr="00CC528F">
                <w:rPr>
                  <w:rFonts w:ascii="Times New Roman" w:hAnsi="Times New Roman"/>
                  <w:color w:val="000000"/>
                </w:rPr>
                <w:t>20.2</w:t>
              </w:r>
            </w:ins>
            <w:del w:id="520" w:author="Melissa Oney" w:date="2021-07-12T11:13:00Z">
              <w:r w:rsidRPr="00EA5697" w:rsidDel="0051393F">
                <w:rPr>
                  <w:rFonts w:ascii="Times New Roman" w:hAnsi="Times New Roman" w:cs="Times New Roman"/>
                  <w:color w:val="000000"/>
                </w:rPr>
                <w:delText>22.6</w:delText>
              </w:r>
            </w:del>
          </w:p>
        </w:tc>
        <w:tc>
          <w:tcPr>
            <w:tcW w:w="1674" w:type="dxa"/>
            <w:tcBorders>
              <w:top w:val="nil"/>
              <w:left w:val="nil"/>
              <w:bottom w:val="nil"/>
              <w:right w:val="nil"/>
            </w:tcBorders>
            <w:tcPrChange w:id="521" w:author="Melissa Oney" w:date="2021-08-16T08:45:00Z">
              <w:tcPr>
                <w:tcW w:w="1674" w:type="dxa"/>
                <w:tcBorders>
                  <w:top w:val="nil"/>
                  <w:left w:val="nil"/>
                  <w:bottom w:val="nil"/>
                  <w:right w:val="nil"/>
                </w:tcBorders>
                <w:vAlign w:val="bottom"/>
              </w:tcPr>
            </w:tcPrChange>
          </w:tcPr>
          <w:p w14:paraId="5AA80431" w14:textId="098DD669" w:rsidR="00663174" w:rsidRPr="00EA5697" w:rsidRDefault="00663174" w:rsidP="00663174">
            <w:pPr>
              <w:spacing w:after="0"/>
              <w:jc w:val="center"/>
              <w:rPr>
                <w:rFonts w:ascii="Times New Roman" w:hAnsi="Times New Roman" w:cs="Times New Roman"/>
                <w:color w:val="000000"/>
              </w:rPr>
            </w:pPr>
            <w:ins w:id="522" w:author="Melissa Oney" w:date="2021-08-16T08:45:00Z">
              <w:r w:rsidRPr="002103E7">
                <w:rPr>
                  <w:rFonts w:ascii="Times New Roman" w:hAnsi="Times New Roman"/>
                </w:rPr>
                <w:t>&lt;0.001</w:t>
              </w:r>
            </w:ins>
            <w:del w:id="523" w:author="Melissa Oney" w:date="2021-07-12T11:13:00Z">
              <w:r w:rsidRPr="00EA5697" w:rsidDel="0051393F">
                <w:rPr>
                  <w:rFonts w:ascii="Times New Roman" w:hAnsi="Times New Roman" w:cs="Times New Roman"/>
                  <w:color w:val="000000"/>
                </w:rPr>
                <w:delText>&lt;0.001</w:delText>
              </w:r>
            </w:del>
          </w:p>
        </w:tc>
      </w:tr>
      <w:tr w:rsidR="00663174" w:rsidRPr="00D747A1" w14:paraId="3D73FF18" w14:textId="77777777" w:rsidTr="00080619">
        <w:tblPrEx>
          <w:tblW w:w="9702" w:type="dxa"/>
          <w:tblLayout w:type="fixed"/>
          <w:tblLook w:val="0000" w:firstRow="0" w:lastRow="0" w:firstColumn="0" w:lastColumn="0" w:noHBand="0" w:noVBand="0"/>
          <w:tblPrExChange w:id="524" w:author="Melissa Oney" w:date="2021-08-16T08:45:00Z">
            <w:tblPrEx>
              <w:tblW w:w="9702" w:type="dxa"/>
              <w:tblLayout w:type="fixed"/>
              <w:tblLook w:val="0000" w:firstRow="0" w:lastRow="0" w:firstColumn="0" w:lastColumn="0" w:noHBand="0" w:noVBand="0"/>
            </w:tblPrEx>
          </w:tblPrExChange>
        </w:tblPrEx>
        <w:trPr>
          <w:trHeight w:val="273"/>
          <w:trPrChange w:id="525" w:author="Melissa Oney" w:date="2021-08-16T08:45:00Z">
            <w:trPr>
              <w:trHeight w:val="273"/>
            </w:trPr>
          </w:trPrChange>
        </w:trPr>
        <w:tc>
          <w:tcPr>
            <w:tcW w:w="3978" w:type="dxa"/>
            <w:tcBorders>
              <w:top w:val="nil"/>
              <w:left w:val="nil"/>
              <w:bottom w:val="nil"/>
              <w:right w:val="nil"/>
            </w:tcBorders>
            <w:tcPrChange w:id="526" w:author="Melissa Oney" w:date="2021-08-16T08:45:00Z">
              <w:tcPr>
                <w:tcW w:w="3978" w:type="dxa"/>
                <w:tcBorders>
                  <w:top w:val="nil"/>
                  <w:left w:val="nil"/>
                  <w:bottom w:val="nil"/>
                  <w:right w:val="nil"/>
                </w:tcBorders>
              </w:tcPr>
            </w:tcPrChange>
          </w:tcPr>
          <w:p w14:paraId="274CA2FB"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 xml:space="preserve">Hyperlipidemia </w:t>
            </w:r>
          </w:p>
        </w:tc>
        <w:tc>
          <w:tcPr>
            <w:tcW w:w="2250" w:type="dxa"/>
            <w:tcBorders>
              <w:top w:val="nil"/>
              <w:left w:val="nil"/>
              <w:bottom w:val="nil"/>
              <w:right w:val="nil"/>
            </w:tcBorders>
            <w:vAlign w:val="center"/>
            <w:tcPrChange w:id="527" w:author="Melissa Oney" w:date="2021-08-16T08:45:00Z">
              <w:tcPr>
                <w:tcW w:w="2250" w:type="dxa"/>
                <w:tcBorders>
                  <w:top w:val="nil"/>
                  <w:left w:val="nil"/>
                  <w:bottom w:val="nil"/>
                  <w:right w:val="nil"/>
                </w:tcBorders>
                <w:vAlign w:val="bottom"/>
              </w:tcPr>
            </w:tcPrChange>
          </w:tcPr>
          <w:p w14:paraId="4215506C" w14:textId="0E7EDC3D" w:rsidR="00663174" w:rsidRPr="00EA5697" w:rsidRDefault="00663174" w:rsidP="00663174">
            <w:pPr>
              <w:spacing w:after="0"/>
              <w:jc w:val="center"/>
              <w:rPr>
                <w:rFonts w:ascii="Times New Roman" w:hAnsi="Times New Roman" w:cs="Times New Roman"/>
                <w:color w:val="000000"/>
              </w:rPr>
            </w:pPr>
            <w:ins w:id="528" w:author="Melissa Oney" w:date="2021-08-16T08:45:00Z">
              <w:r w:rsidRPr="00CC528F">
                <w:rPr>
                  <w:rFonts w:ascii="Times New Roman" w:hAnsi="Times New Roman"/>
                  <w:color w:val="000000"/>
                </w:rPr>
                <w:t>34.8</w:t>
              </w:r>
            </w:ins>
            <w:del w:id="529" w:author="Melissa Oney" w:date="2021-07-12T11:13:00Z">
              <w:r w:rsidRPr="00EA5697" w:rsidDel="0051393F">
                <w:rPr>
                  <w:rFonts w:ascii="Times New Roman" w:hAnsi="Times New Roman" w:cs="Times New Roman"/>
                  <w:color w:val="000000"/>
                </w:rPr>
                <w:delText>34.7</w:delText>
              </w:r>
            </w:del>
          </w:p>
        </w:tc>
        <w:tc>
          <w:tcPr>
            <w:tcW w:w="1800" w:type="dxa"/>
            <w:tcBorders>
              <w:top w:val="nil"/>
              <w:left w:val="nil"/>
              <w:bottom w:val="nil"/>
              <w:right w:val="nil"/>
            </w:tcBorders>
            <w:vAlign w:val="center"/>
            <w:tcPrChange w:id="530" w:author="Melissa Oney" w:date="2021-08-16T08:45:00Z">
              <w:tcPr>
                <w:tcW w:w="1800" w:type="dxa"/>
                <w:tcBorders>
                  <w:top w:val="nil"/>
                  <w:left w:val="nil"/>
                  <w:bottom w:val="nil"/>
                  <w:right w:val="nil"/>
                </w:tcBorders>
                <w:vAlign w:val="bottom"/>
              </w:tcPr>
            </w:tcPrChange>
          </w:tcPr>
          <w:p w14:paraId="46BB25E3" w14:textId="5EF3AB27" w:rsidR="00663174" w:rsidRPr="00EA5697" w:rsidRDefault="00663174" w:rsidP="00663174">
            <w:pPr>
              <w:spacing w:after="0"/>
              <w:jc w:val="center"/>
              <w:rPr>
                <w:rFonts w:ascii="Times New Roman" w:hAnsi="Times New Roman" w:cs="Times New Roman"/>
                <w:color w:val="000000"/>
              </w:rPr>
            </w:pPr>
            <w:ins w:id="531" w:author="Melissa Oney" w:date="2021-08-16T08:45:00Z">
              <w:r w:rsidRPr="00CC528F">
                <w:rPr>
                  <w:rFonts w:ascii="Times New Roman" w:hAnsi="Times New Roman"/>
                  <w:color w:val="000000"/>
                </w:rPr>
                <w:t>32.1</w:t>
              </w:r>
            </w:ins>
            <w:del w:id="532" w:author="Melissa Oney" w:date="2021-07-12T11:13:00Z">
              <w:r w:rsidRPr="00EA5697" w:rsidDel="0051393F">
                <w:rPr>
                  <w:rFonts w:ascii="Times New Roman" w:hAnsi="Times New Roman" w:cs="Times New Roman"/>
                  <w:color w:val="000000"/>
                </w:rPr>
                <w:delText>30.6</w:delText>
              </w:r>
            </w:del>
          </w:p>
        </w:tc>
        <w:tc>
          <w:tcPr>
            <w:tcW w:w="1674" w:type="dxa"/>
            <w:tcBorders>
              <w:top w:val="nil"/>
              <w:left w:val="nil"/>
              <w:bottom w:val="nil"/>
              <w:right w:val="nil"/>
            </w:tcBorders>
            <w:tcPrChange w:id="533" w:author="Melissa Oney" w:date="2021-08-16T08:45:00Z">
              <w:tcPr>
                <w:tcW w:w="1674" w:type="dxa"/>
                <w:tcBorders>
                  <w:top w:val="nil"/>
                  <w:left w:val="nil"/>
                  <w:bottom w:val="nil"/>
                  <w:right w:val="nil"/>
                </w:tcBorders>
                <w:vAlign w:val="bottom"/>
              </w:tcPr>
            </w:tcPrChange>
          </w:tcPr>
          <w:p w14:paraId="14A94976" w14:textId="3F3E669D" w:rsidR="00663174" w:rsidRPr="00EA5697" w:rsidRDefault="00663174" w:rsidP="00663174">
            <w:pPr>
              <w:spacing w:after="0"/>
              <w:jc w:val="center"/>
              <w:rPr>
                <w:rFonts w:ascii="Times New Roman" w:hAnsi="Times New Roman" w:cs="Times New Roman"/>
                <w:color w:val="000000"/>
              </w:rPr>
            </w:pPr>
            <w:ins w:id="534" w:author="Melissa Oney" w:date="2021-08-16T08:45:00Z">
              <w:r w:rsidRPr="00CC528F">
                <w:rPr>
                  <w:rFonts w:ascii="Times New Roman" w:hAnsi="Times New Roman"/>
                </w:rPr>
                <w:t>0.014</w:t>
              </w:r>
            </w:ins>
            <w:del w:id="535" w:author="Melissa Oney" w:date="2021-07-12T11:13:00Z">
              <w:r w:rsidRPr="00EA5697" w:rsidDel="0051393F">
                <w:rPr>
                  <w:rFonts w:ascii="Times New Roman" w:hAnsi="Times New Roman" w:cs="Times New Roman"/>
                  <w:color w:val="000000"/>
                </w:rPr>
                <w:delText>&lt;0.001</w:delText>
              </w:r>
            </w:del>
          </w:p>
        </w:tc>
      </w:tr>
      <w:tr w:rsidR="00663174" w:rsidRPr="00D747A1" w14:paraId="1BFE9AD1" w14:textId="77777777" w:rsidTr="00080619">
        <w:tblPrEx>
          <w:tblW w:w="9702" w:type="dxa"/>
          <w:tblLayout w:type="fixed"/>
          <w:tblLook w:val="0000" w:firstRow="0" w:lastRow="0" w:firstColumn="0" w:lastColumn="0" w:noHBand="0" w:noVBand="0"/>
          <w:tblPrExChange w:id="536" w:author="Melissa Oney" w:date="2021-08-16T08:45:00Z">
            <w:tblPrEx>
              <w:tblW w:w="9702" w:type="dxa"/>
              <w:tblLayout w:type="fixed"/>
              <w:tblLook w:val="0000" w:firstRow="0" w:lastRow="0" w:firstColumn="0" w:lastColumn="0" w:noHBand="0" w:noVBand="0"/>
            </w:tblPrEx>
          </w:tblPrExChange>
        </w:tblPrEx>
        <w:trPr>
          <w:trHeight w:val="273"/>
          <w:trPrChange w:id="537" w:author="Melissa Oney" w:date="2021-08-16T08:45:00Z">
            <w:trPr>
              <w:trHeight w:val="273"/>
            </w:trPr>
          </w:trPrChange>
        </w:trPr>
        <w:tc>
          <w:tcPr>
            <w:tcW w:w="3978" w:type="dxa"/>
            <w:tcBorders>
              <w:top w:val="nil"/>
              <w:left w:val="nil"/>
              <w:bottom w:val="nil"/>
              <w:right w:val="nil"/>
            </w:tcBorders>
            <w:tcPrChange w:id="538" w:author="Melissa Oney" w:date="2021-08-16T08:45:00Z">
              <w:tcPr>
                <w:tcW w:w="3978" w:type="dxa"/>
                <w:tcBorders>
                  <w:top w:val="nil"/>
                  <w:left w:val="nil"/>
                  <w:bottom w:val="nil"/>
                  <w:right w:val="nil"/>
                </w:tcBorders>
              </w:tcPr>
            </w:tcPrChange>
          </w:tcPr>
          <w:p w14:paraId="260E23A5"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 xml:space="preserve">Hypertension </w:t>
            </w:r>
          </w:p>
        </w:tc>
        <w:tc>
          <w:tcPr>
            <w:tcW w:w="2250" w:type="dxa"/>
            <w:tcBorders>
              <w:top w:val="nil"/>
              <w:left w:val="nil"/>
              <w:bottom w:val="nil"/>
              <w:right w:val="nil"/>
            </w:tcBorders>
            <w:vAlign w:val="center"/>
            <w:tcPrChange w:id="539" w:author="Melissa Oney" w:date="2021-08-16T08:45:00Z">
              <w:tcPr>
                <w:tcW w:w="2250" w:type="dxa"/>
                <w:tcBorders>
                  <w:top w:val="nil"/>
                  <w:left w:val="nil"/>
                  <w:bottom w:val="nil"/>
                  <w:right w:val="nil"/>
                </w:tcBorders>
                <w:vAlign w:val="bottom"/>
              </w:tcPr>
            </w:tcPrChange>
          </w:tcPr>
          <w:p w14:paraId="077A4850" w14:textId="31057825" w:rsidR="00663174" w:rsidRPr="00EA5697" w:rsidRDefault="00663174" w:rsidP="00663174">
            <w:pPr>
              <w:spacing w:after="0"/>
              <w:jc w:val="center"/>
              <w:rPr>
                <w:rFonts w:ascii="Times New Roman" w:hAnsi="Times New Roman" w:cs="Times New Roman"/>
                <w:color w:val="000000"/>
              </w:rPr>
            </w:pPr>
            <w:ins w:id="540" w:author="Melissa Oney" w:date="2021-08-16T08:45:00Z">
              <w:r w:rsidRPr="00CC528F">
                <w:rPr>
                  <w:rFonts w:ascii="Times New Roman" w:hAnsi="Times New Roman"/>
                  <w:color w:val="000000"/>
                </w:rPr>
                <w:t>69.2</w:t>
              </w:r>
            </w:ins>
            <w:del w:id="541" w:author="Melissa Oney" w:date="2021-07-12T11:13:00Z">
              <w:r w:rsidRPr="00EA5697" w:rsidDel="0051393F">
                <w:rPr>
                  <w:rFonts w:ascii="Times New Roman" w:hAnsi="Times New Roman" w:cs="Times New Roman"/>
                  <w:color w:val="000000"/>
                </w:rPr>
                <w:delText>70.1</w:delText>
              </w:r>
            </w:del>
          </w:p>
        </w:tc>
        <w:tc>
          <w:tcPr>
            <w:tcW w:w="1800" w:type="dxa"/>
            <w:tcBorders>
              <w:top w:val="nil"/>
              <w:left w:val="nil"/>
              <w:bottom w:val="nil"/>
              <w:right w:val="nil"/>
            </w:tcBorders>
            <w:vAlign w:val="center"/>
            <w:tcPrChange w:id="542" w:author="Melissa Oney" w:date="2021-08-16T08:45:00Z">
              <w:tcPr>
                <w:tcW w:w="1800" w:type="dxa"/>
                <w:tcBorders>
                  <w:top w:val="nil"/>
                  <w:left w:val="nil"/>
                  <w:bottom w:val="nil"/>
                  <w:right w:val="nil"/>
                </w:tcBorders>
                <w:vAlign w:val="bottom"/>
              </w:tcPr>
            </w:tcPrChange>
          </w:tcPr>
          <w:p w14:paraId="7934D098" w14:textId="36439765" w:rsidR="00663174" w:rsidRPr="00EA5697" w:rsidRDefault="00663174" w:rsidP="00663174">
            <w:pPr>
              <w:spacing w:after="0"/>
              <w:jc w:val="center"/>
              <w:rPr>
                <w:rFonts w:ascii="Times New Roman" w:hAnsi="Times New Roman" w:cs="Times New Roman"/>
                <w:color w:val="000000"/>
              </w:rPr>
            </w:pPr>
            <w:ins w:id="543" w:author="Melissa Oney" w:date="2021-08-16T08:45:00Z">
              <w:r w:rsidRPr="00CC528F">
                <w:rPr>
                  <w:rFonts w:ascii="Times New Roman" w:hAnsi="Times New Roman"/>
                  <w:color w:val="000000"/>
                </w:rPr>
                <w:t>55.1</w:t>
              </w:r>
            </w:ins>
            <w:del w:id="544" w:author="Melissa Oney" w:date="2021-07-12T11:13:00Z">
              <w:r w:rsidRPr="00EA5697" w:rsidDel="0051393F">
                <w:rPr>
                  <w:rFonts w:ascii="Times New Roman" w:hAnsi="Times New Roman" w:cs="Times New Roman"/>
                  <w:color w:val="000000"/>
                </w:rPr>
                <w:delText>55.6</w:delText>
              </w:r>
            </w:del>
          </w:p>
        </w:tc>
        <w:tc>
          <w:tcPr>
            <w:tcW w:w="1674" w:type="dxa"/>
            <w:tcBorders>
              <w:top w:val="nil"/>
              <w:left w:val="nil"/>
              <w:bottom w:val="nil"/>
              <w:right w:val="nil"/>
            </w:tcBorders>
            <w:tcPrChange w:id="545" w:author="Melissa Oney" w:date="2021-08-16T08:45:00Z">
              <w:tcPr>
                <w:tcW w:w="1674" w:type="dxa"/>
                <w:tcBorders>
                  <w:top w:val="nil"/>
                  <w:left w:val="nil"/>
                  <w:bottom w:val="nil"/>
                  <w:right w:val="nil"/>
                </w:tcBorders>
                <w:vAlign w:val="bottom"/>
              </w:tcPr>
            </w:tcPrChange>
          </w:tcPr>
          <w:p w14:paraId="7A334583" w14:textId="4631EEBA" w:rsidR="00663174" w:rsidRPr="00EA5697" w:rsidRDefault="00663174" w:rsidP="00663174">
            <w:pPr>
              <w:spacing w:after="0"/>
              <w:jc w:val="center"/>
              <w:rPr>
                <w:rFonts w:ascii="Times New Roman" w:hAnsi="Times New Roman" w:cs="Times New Roman"/>
                <w:color w:val="000000"/>
              </w:rPr>
            </w:pPr>
            <w:ins w:id="546" w:author="Melissa Oney" w:date="2021-08-16T08:45:00Z">
              <w:r w:rsidRPr="002103E7">
                <w:rPr>
                  <w:rFonts w:ascii="Times New Roman" w:hAnsi="Times New Roman"/>
                </w:rPr>
                <w:t>&lt;0.001</w:t>
              </w:r>
            </w:ins>
            <w:del w:id="547" w:author="Melissa Oney" w:date="2021-07-12T11:13:00Z">
              <w:r w:rsidRPr="00EA5697" w:rsidDel="0051393F">
                <w:rPr>
                  <w:rFonts w:ascii="Times New Roman" w:hAnsi="Times New Roman" w:cs="Times New Roman"/>
                  <w:color w:val="000000"/>
                </w:rPr>
                <w:delText>0.000</w:delText>
              </w:r>
            </w:del>
          </w:p>
        </w:tc>
      </w:tr>
      <w:tr w:rsidR="00663174" w:rsidRPr="00D747A1" w14:paraId="6B3BC43E" w14:textId="77777777" w:rsidTr="00080619">
        <w:tblPrEx>
          <w:tblW w:w="9702" w:type="dxa"/>
          <w:tblLayout w:type="fixed"/>
          <w:tblLook w:val="0000" w:firstRow="0" w:lastRow="0" w:firstColumn="0" w:lastColumn="0" w:noHBand="0" w:noVBand="0"/>
          <w:tblPrExChange w:id="548" w:author="Melissa Oney" w:date="2021-08-16T08:45:00Z">
            <w:tblPrEx>
              <w:tblW w:w="9702" w:type="dxa"/>
              <w:tblLayout w:type="fixed"/>
              <w:tblLook w:val="0000" w:firstRow="0" w:lastRow="0" w:firstColumn="0" w:lastColumn="0" w:noHBand="0" w:noVBand="0"/>
            </w:tblPrEx>
          </w:tblPrExChange>
        </w:tblPrEx>
        <w:trPr>
          <w:trHeight w:val="273"/>
          <w:trPrChange w:id="549" w:author="Melissa Oney" w:date="2021-08-16T08:45:00Z">
            <w:trPr>
              <w:trHeight w:val="273"/>
            </w:trPr>
          </w:trPrChange>
        </w:trPr>
        <w:tc>
          <w:tcPr>
            <w:tcW w:w="3978" w:type="dxa"/>
            <w:tcBorders>
              <w:top w:val="nil"/>
              <w:left w:val="nil"/>
              <w:bottom w:val="nil"/>
              <w:right w:val="nil"/>
            </w:tcBorders>
            <w:tcPrChange w:id="550" w:author="Melissa Oney" w:date="2021-08-16T08:45:00Z">
              <w:tcPr>
                <w:tcW w:w="3978" w:type="dxa"/>
                <w:tcBorders>
                  <w:top w:val="nil"/>
                  <w:left w:val="nil"/>
                  <w:bottom w:val="nil"/>
                  <w:right w:val="nil"/>
                </w:tcBorders>
              </w:tcPr>
            </w:tcPrChange>
          </w:tcPr>
          <w:p w14:paraId="118610E1"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Ischemic heart disease</w:t>
            </w:r>
          </w:p>
        </w:tc>
        <w:tc>
          <w:tcPr>
            <w:tcW w:w="2250" w:type="dxa"/>
            <w:tcBorders>
              <w:top w:val="nil"/>
              <w:left w:val="nil"/>
              <w:bottom w:val="nil"/>
              <w:right w:val="nil"/>
            </w:tcBorders>
            <w:vAlign w:val="center"/>
            <w:tcPrChange w:id="551" w:author="Melissa Oney" w:date="2021-08-16T08:45:00Z">
              <w:tcPr>
                <w:tcW w:w="2250" w:type="dxa"/>
                <w:tcBorders>
                  <w:top w:val="nil"/>
                  <w:left w:val="nil"/>
                  <w:bottom w:val="nil"/>
                  <w:right w:val="nil"/>
                </w:tcBorders>
                <w:vAlign w:val="bottom"/>
              </w:tcPr>
            </w:tcPrChange>
          </w:tcPr>
          <w:p w14:paraId="5F42501E" w14:textId="0D8D203F" w:rsidR="00663174" w:rsidRPr="00EA5697" w:rsidRDefault="00663174" w:rsidP="00663174">
            <w:pPr>
              <w:spacing w:after="0"/>
              <w:jc w:val="center"/>
              <w:rPr>
                <w:rFonts w:ascii="Times New Roman" w:hAnsi="Times New Roman" w:cs="Times New Roman"/>
                <w:color w:val="000000"/>
              </w:rPr>
            </w:pPr>
            <w:ins w:id="552" w:author="Melissa Oney" w:date="2021-08-16T08:45:00Z">
              <w:r w:rsidRPr="00CC528F">
                <w:rPr>
                  <w:rFonts w:ascii="Times New Roman" w:hAnsi="Times New Roman"/>
                  <w:color w:val="000000"/>
                </w:rPr>
                <w:t>47.7</w:t>
              </w:r>
            </w:ins>
            <w:del w:id="553" w:author="Melissa Oney" w:date="2021-07-12T11:13:00Z">
              <w:r w:rsidRPr="00EA5697" w:rsidDel="0051393F">
                <w:rPr>
                  <w:rFonts w:ascii="Times New Roman" w:hAnsi="Times New Roman" w:cs="Times New Roman"/>
                  <w:color w:val="000000"/>
                </w:rPr>
                <w:delText>47.4</w:delText>
              </w:r>
            </w:del>
          </w:p>
        </w:tc>
        <w:tc>
          <w:tcPr>
            <w:tcW w:w="1800" w:type="dxa"/>
            <w:tcBorders>
              <w:top w:val="nil"/>
              <w:left w:val="nil"/>
              <w:bottom w:val="nil"/>
              <w:right w:val="nil"/>
            </w:tcBorders>
            <w:vAlign w:val="center"/>
            <w:tcPrChange w:id="554" w:author="Melissa Oney" w:date="2021-08-16T08:45:00Z">
              <w:tcPr>
                <w:tcW w:w="1800" w:type="dxa"/>
                <w:tcBorders>
                  <w:top w:val="nil"/>
                  <w:left w:val="nil"/>
                  <w:bottom w:val="nil"/>
                  <w:right w:val="nil"/>
                </w:tcBorders>
                <w:vAlign w:val="bottom"/>
              </w:tcPr>
            </w:tcPrChange>
          </w:tcPr>
          <w:p w14:paraId="0E087A93" w14:textId="70730F60" w:rsidR="00663174" w:rsidRPr="00EA5697" w:rsidRDefault="00663174" w:rsidP="00663174">
            <w:pPr>
              <w:spacing w:after="0"/>
              <w:jc w:val="center"/>
              <w:rPr>
                <w:rFonts w:ascii="Times New Roman" w:hAnsi="Times New Roman" w:cs="Times New Roman"/>
                <w:color w:val="000000"/>
              </w:rPr>
            </w:pPr>
            <w:ins w:id="555" w:author="Melissa Oney" w:date="2021-08-16T08:45:00Z">
              <w:r w:rsidRPr="00CC528F">
                <w:rPr>
                  <w:rFonts w:ascii="Times New Roman" w:hAnsi="Times New Roman"/>
                  <w:color w:val="000000"/>
                </w:rPr>
                <w:t>34.9</w:t>
              </w:r>
            </w:ins>
            <w:del w:id="556" w:author="Melissa Oney" w:date="2021-07-12T11:13:00Z">
              <w:r w:rsidRPr="00EA5697" w:rsidDel="0051393F">
                <w:rPr>
                  <w:rFonts w:ascii="Times New Roman" w:hAnsi="Times New Roman" w:cs="Times New Roman"/>
                  <w:color w:val="000000"/>
                </w:rPr>
                <w:delText>37.3</w:delText>
              </w:r>
            </w:del>
          </w:p>
        </w:tc>
        <w:tc>
          <w:tcPr>
            <w:tcW w:w="1674" w:type="dxa"/>
            <w:tcBorders>
              <w:top w:val="nil"/>
              <w:left w:val="nil"/>
              <w:bottom w:val="nil"/>
              <w:right w:val="nil"/>
            </w:tcBorders>
            <w:tcPrChange w:id="557" w:author="Melissa Oney" w:date="2021-08-16T08:45:00Z">
              <w:tcPr>
                <w:tcW w:w="1674" w:type="dxa"/>
                <w:tcBorders>
                  <w:top w:val="nil"/>
                  <w:left w:val="nil"/>
                  <w:bottom w:val="nil"/>
                  <w:right w:val="nil"/>
                </w:tcBorders>
                <w:vAlign w:val="bottom"/>
              </w:tcPr>
            </w:tcPrChange>
          </w:tcPr>
          <w:p w14:paraId="76530D8D" w14:textId="71C852E4" w:rsidR="00663174" w:rsidRPr="00EA5697" w:rsidRDefault="00663174" w:rsidP="00663174">
            <w:pPr>
              <w:spacing w:after="0"/>
              <w:jc w:val="center"/>
              <w:rPr>
                <w:rFonts w:ascii="Times New Roman" w:hAnsi="Times New Roman" w:cs="Times New Roman"/>
                <w:color w:val="000000"/>
              </w:rPr>
            </w:pPr>
            <w:ins w:id="558" w:author="Melissa Oney" w:date="2021-08-16T08:45:00Z">
              <w:r w:rsidRPr="002103E7">
                <w:rPr>
                  <w:rFonts w:ascii="Times New Roman" w:hAnsi="Times New Roman"/>
                </w:rPr>
                <w:t>&lt;0.001</w:t>
              </w:r>
            </w:ins>
            <w:del w:id="559" w:author="Melissa Oney" w:date="2021-07-12T11:13:00Z">
              <w:r w:rsidRPr="00EA5697" w:rsidDel="0051393F">
                <w:rPr>
                  <w:rFonts w:ascii="Times New Roman" w:hAnsi="Times New Roman" w:cs="Times New Roman"/>
                  <w:color w:val="000000"/>
                </w:rPr>
                <w:delText>&lt;0.001</w:delText>
              </w:r>
            </w:del>
          </w:p>
        </w:tc>
      </w:tr>
      <w:tr w:rsidR="00663174" w:rsidRPr="00D747A1" w14:paraId="7D396D38" w14:textId="77777777" w:rsidTr="00080619">
        <w:tblPrEx>
          <w:tblW w:w="9702" w:type="dxa"/>
          <w:tblLayout w:type="fixed"/>
          <w:tblLook w:val="0000" w:firstRow="0" w:lastRow="0" w:firstColumn="0" w:lastColumn="0" w:noHBand="0" w:noVBand="0"/>
          <w:tblPrExChange w:id="560" w:author="Melissa Oney" w:date="2021-08-16T08:45:00Z">
            <w:tblPrEx>
              <w:tblW w:w="9702" w:type="dxa"/>
              <w:tblLayout w:type="fixed"/>
              <w:tblLook w:val="0000" w:firstRow="0" w:lastRow="0" w:firstColumn="0" w:lastColumn="0" w:noHBand="0" w:noVBand="0"/>
            </w:tblPrEx>
          </w:tblPrExChange>
        </w:tblPrEx>
        <w:trPr>
          <w:trHeight w:val="273"/>
          <w:trPrChange w:id="561" w:author="Melissa Oney" w:date="2021-08-16T08:45:00Z">
            <w:trPr>
              <w:trHeight w:val="273"/>
            </w:trPr>
          </w:trPrChange>
        </w:trPr>
        <w:tc>
          <w:tcPr>
            <w:tcW w:w="3978" w:type="dxa"/>
            <w:tcBorders>
              <w:top w:val="nil"/>
              <w:left w:val="nil"/>
              <w:bottom w:val="nil"/>
              <w:right w:val="nil"/>
            </w:tcBorders>
            <w:tcPrChange w:id="562" w:author="Melissa Oney" w:date="2021-08-16T08:45:00Z">
              <w:tcPr>
                <w:tcW w:w="3978" w:type="dxa"/>
                <w:tcBorders>
                  <w:top w:val="nil"/>
                  <w:left w:val="nil"/>
                  <w:bottom w:val="nil"/>
                  <w:right w:val="nil"/>
                </w:tcBorders>
              </w:tcPr>
            </w:tcPrChange>
          </w:tcPr>
          <w:p w14:paraId="6EE47F9F"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Stroke/TIA</w:t>
            </w:r>
          </w:p>
        </w:tc>
        <w:tc>
          <w:tcPr>
            <w:tcW w:w="2250" w:type="dxa"/>
            <w:tcBorders>
              <w:top w:val="nil"/>
              <w:left w:val="nil"/>
              <w:bottom w:val="nil"/>
              <w:right w:val="nil"/>
            </w:tcBorders>
            <w:vAlign w:val="center"/>
            <w:tcPrChange w:id="563" w:author="Melissa Oney" w:date="2021-08-16T08:45:00Z">
              <w:tcPr>
                <w:tcW w:w="2250" w:type="dxa"/>
                <w:tcBorders>
                  <w:top w:val="nil"/>
                  <w:left w:val="nil"/>
                  <w:bottom w:val="nil"/>
                  <w:right w:val="nil"/>
                </w:tcBorders>
                <w:vAlign w:val="bottom"/>
              </w:tcPr>
            </w:tcPrChange>
          </w:tcPr>
          <w:p w14:paraId="4F00F5C4" w14:textId="60E70DCC" w:rsidR="00663174" w:rsidRPr="00EA5697" w:rsidRDefault="00663174" w:rsidP="00663174">
            <w:pPr>
              <w:spacing w:after="0"/>
              <w:jc w:val="center"/>
              <w:rPr>
                <w:rFonts w:ascii="Times New Roman" w:hAnsi="Times New Roman" w:cs="Times New Roman"/>
                <w:color w:val="000000"/>
              </w:rPr>
            </w:pPr>
            <w:ins w:id="564" w:author="Melissa Oney" w:date="2021-08-16T08:45:00Z">
              <w:r w:rsidRPr="00CC528F">
                <w:rPr>
                  <w:rFonts w:ascii="Times New Roman" w:hAnsi="Times New Roman"/>
                  <w:color w:val="000000"/>
                </w:rPr>
                <w:t>15.0</w:t>
              </w:r>
            </w:ins>
            <w:del w:id="565" w:author="Melissa Oney" w:date="2021-07-12T11:13:00Z">
              <w:r w:rsidRPr="00EA5697" w:rsidDel="0051393F">
                <w:rPr>
                  <w:rFonts w:ascii="Times New Roman" w:hAnsi="Times New Roman" w:cs="Times New Roman"/>
                  <w:color w:val="000000"/>
                </w:rPr>
                <w:delText>15.4</w:delText>
              </w:r>
            </w:del>
          </w:p>
        </w:tc>
        <w:tc>
          <w:tcPr>
            <w:tcW w:w="1800" w:type="dxa"/>
            <w:tcBorders>
              <w:top w:val="nil"/>
              <w:left w:val="nil"/>
              <w:bottom w:val="nil"/>
              <w:right w:val="nil"/>
            </w:tcBorders>
            <w:vAlign w:val="center"/>
            <w:tcPrChange w:id="566" w:author="Melissa Oney" w:date="2021-08-16T08:45:00Z">
              <w:tcPr>
                <w:tcW w:w="1800" w:type="dxa"/>
                <w:tcBorders>
                  <w:top w:val="nil"/>
                  <w:left w:val="nil"/>
                  <w:bottom w:val="nil"/>
                  <w:right w:val="nil"/>
                </w:tcBorders>
                <w:vAlign w:val="bottom"/>
              </w:tcPr>
            </w:tcPrChange>
          </w:tcPr>
          <w:p w14:paraId="72E1358B" w14:textId="4B22D5B2" w:rsidR="00663174" w:rsidRPr="00EA5697" w:rsidRDefault="00663174" w:rsidP="00663174">
            <w:pPr>
              <w:spacing w:after="0"/>
              <w:jc w:val="center"/>
              <w:rPr>
                <w:rFonts w:ascii="Times New Roman" w:hAnsi="Times New Roman" w:cs="Times New Roman"/>
                <w:color w:val="000000"/>
              </w:rPr>
            </w:pPr>
            <w:ins w:id="567" w:author="Melissa Oney" w:date="2021-08-16T08:45:00Z">
              <w:r w:rsidRPr="00CC528F">
                <w:rPr>
                  <w:rFonts w:ascii="Times New Roman" w:hAnsi="Times New Roman"/>
                  <w:color w:val="000000"/>
                </w:rPr>
                <w:t>3.3</w:t>
              </w:r>
            </w:ins>
            <w:del w:id="568" w:author="Melissa Oney" w:date="2021-07-12T11:13:00Z">
              <w:r w:rsidRPr="00EA5697" w:rsidDel="0051393F">
                <w:rPr>
                  <w:rFonts w:ascii="Times New Roman" w:hAnsi="Times New Roman" w:cs="Times New Roman"/>
                  <w:color w:val="000000"/>
                </w:rPr>
                <w:delText>3.7</w:delText>
              </w:r>
            </w:del>
          </w:p>
        </w:tc>
        <w:tc>
          <w:tcPr>
            <w:tcW w:w="1674" w:type="dxa"/>
            <w:tcBorders>
              <w:top w:val="nil"/>
              <w:left w:val="nil"/>
              <w:bottom w:val="nil"/>
              <w:right w:val="nil"/>
            </w:tcBorders>
            <w:tcPrChange w:id="569" w:author="Melissa Oney" w:date="2021-08-16T08:45:00Z">
              <w:tcPr>
                <w:tcW w:w="1674" w:type="dxa"/>
                <w:tcBorders>
                  <w:top w:val="nil"/>
                  <w:left w:val="nil"/>
                  <w:bottom w:val="nil"/>
                  <w:right w:val="nil"/>
                </w:tcBorders>
                <w:vAlign w:val="bottom"/>
              </w:tcPr>
            </w:tcPrChange>
          </w:tcPr>
          <w:p w14:paraId="44D0116D" w14:textId="78056581" w:rsidR="00663174" w:rsidRPr="00EA5697" w:rsidRDefault="00663174" w:rsidP="00663174">
            <w:pPr>
              <w:spacing w:after="0"/>
              <w:jc w:val="center"/>
              <w:rPr>
                <w:rFonts w:ascii="Times New Roman" w:hAnsi="Times New Roman" w:cs="Times New Roman"/>
                <w:color w:val="000000"/>
              </w:rPr>
            </w:pPr>
            <w:ins w:id="570" w:author="Melissa Oney" w:date="2021-08-16T08:45:00Z">
              <w:r w:rsidRPr="00CC528F">
                <w:rPr>
                  <w:rFonts w:ascii="Times New Roman" w:hAnsi="Times New Roman"/>
                </w:rPr>
                <w:t>0</w:t>
              </w:r>
              <w:r>
                <w:rPr>
                  <w:rFonts w:ascii="Times New Roman" w:hAnsi="Times New Roman"/>
                </w:rPr>
                <w:t>.000</w:t>
              </w:r>
            </w:ins>
            <w:del w:id="571" w:author="Melissa Oney" w:date="2021-07-12T11:13:00Z">
              <w:r w:rsidRPr="00EA5697" w:rsidDel="0051393F">
                <w:rPr>
                  <w:rFonts w:ascii="Times New Roman" w:hAnsi="Times New Roman" w:cs="Times New Roman"/>
                  <w:color w:val="000000"/>
                </w:rPr>
                <w:delText>0.000</w:delText>
              </w:r>
            </w:del>
          </w:p>
        </w:tc>
      </w:tr>
      <w:tr w:rsidR="00663174" w:rsidRPr="00D747A1" w14:paraId="0F8BF438" w14:textId="77777777" w:rsidTr="00523993">
        <w:tblPrEx>
          <w:tblW w:w="9702" w:type="dxa"/>
          <w:tblLayout w:type="fixed"/>
          <w:tblLook w:val="0000" w:firstRow="0" w:lastRow="0" w:firstColumn="0" w:lastColumn="0" w:noHBand="0" w:noVBand="0"/>
          <w:tblPrExChange w:id="572" w:author="Melissa Oney" w:date="2021-07-12T11:13:00Z">
            <w:tblPrEx>
              <w:tblW w:w="9702" w:type="dxa"/>
              <w:tblLayout w:type="fixed"/>
              <w:tblLook w:val="0000" w:firstRow="0" w:lastRow="0" w:firstColumn="0" w:lastColumn="0" w:noHBand="0" w:noVBand="0"/>
            </w:tblPrEx>
          </w:tblPrExChange>
        </w:tblPrEx>
        <w:trPr>
          <w:trHeight w:val="273"/>
          <w:trPrChange w:id="573" w:author="Melissa Oney" w:date="2021-07-12T11:13:00Z">
            <w:trPr>
              <w:trHeight w:val="273"/>
            </w:trPr>
          </w:trPrChange>
        </w:trPr>
        <w:tc>
          <w:tcPr>
            <w:tcW w:w="3978" w:type="dxa"/>
            <w:tcBorders>
              <w:top w:val="nil"/>
              <w:left w:val="nil"/>
              <w:bottom w:val="nil"/>
              <w:right w:val="nil"/>
            </w:tcBorders>
            <w:tcPrChange w:id="574" w:author="Melissa Oney" w:date="2021-07-12T11:13:00Z">
              <w:tcPr>
                <w:tcW w:w="3978" w:type="dxa"/>
                <w:tcBorders>
                  <w:top w:val="nil"/>
                  <w:left w:val="nil"/>
                  <w:bottom w:val="nil"/>
                  <w:right w:val="nil"/>
                </w:tcBorders>
              </w:tcPr>
            </w:tcPrChange>
          </w:tcPr>
          <w:p w14:paraId="1F1FE965" w14:textId="77777777" w:rsidR="00663174" w:rsidRPr="008D2FFE" w:rsidRDefault="00663174" w:rsidP="00663174">
            <w:pPr>
              <w:widowControl w:val="0"/>
              <w:autoSpaceDE w:val="0"/>
              <w:autoSpaceDN w:val="0"/>
              <w:adjustRightInd w:val="0"/>
              <w:spacing w:after="0" w:line="240" w:lineRule="auto"/>
              <w:rPr>
                <w:rFonts w:ascii="Times New Roman" w:hAnsi="Times New Roman" w:cs="Times New Roman"/>
              </w:rPr>
            </w:pPr>
            <w:r w:rsidRPr="008D2FFE">
              <w:rPr>
                <w:rFonts w:ascii="Times New Roman" w:hAnsi="Times New Roman" w:cs="Times New Roman"/>
              </w:rPr>
              <w:t>Total Medicare reimbursement, mean (sd)</w:t>
            </w:r>
          </w:p>
        </w:tc>
        <w:tc>
          <w:tcPr>
            <w:tcW w:w="2250" w:type="dxa"/>
            <w:tcBorders>
              <w:top w:val="nil"/>
              <w:left w:val="nil"/>
              <w:bottom w:val="nil"/>
              <w:right w:val="nil"/>
            </w:tcBorders>
            <w:tcPrChange w:id="575" w:author="Melissa Oney" w:date="2021-07-12T11:13:00Z">
              <w:tcPr>
                <w:tcW w:w="2250" w:type="dxa"/>
                <w:tcBorders>
                  <w:top w:val="nil"/>
                  <w:left w:val="nil"/>
                  <w:bottom w:val="nil"/>
                  <w:right w:val="nil"/>
                </w:tcBorders>
                <w:vAlign w:val="bottom"/>
              </w:tcPr>
            </w:tcPrChange>
          </w:tcPr>
          <w:p w14:paraId="26497879" w14:textId="6807AE4C" w:rsidR="00663174" w:rsidRPr="00C62C46" w:rsidRDefault="00663174" w:rsidP="00663174">
            <w:pPr>
              <w:spacing w:after="0"/>
              <w:jc w:val="center"/>
              <w:rPr>
                <w:rFonts w:ascii="Times New Roman" w:hAnsi="Times New Roman" w:cs="Times New Roman"/>
                <w:color w:val="000000"/>
              </w:rPr>
            </w:pPr>
            <w:ins w:id="576" w:author="Melissa Oney" w:date="2021-08-16T08:45:00Z">
              <w:r w:rsidRPr="00C62C46">
                <w:rPr>
                  <w:rFonts w:ascii="Times New Roman" w:hAnsi="Times New Roman"/>
                </w:rPr>
                <w:t>18,328</w:t>
              </w:r>
            </w:ins>
            <w:ins w:id="577" w:author="Melissa Oney" w:date="2021-08-23T11:37:00Z">
              <w:r w:rsidR="00BE356F" w:rsidRPr="00C62C46">
                <w:rPr>
                  <w:rFonts w:ascii="Times New Roman" w:hAnsi="Times New Roman"/>
                </w:rPr>
                <w:t xml:space="preserve"> (30,397)</w:t>
              </w:r>
            </w:ins>
            <w:del w:id="578" w:author="Melissa Oney" w:date="2021-07-12T11:13:00Z">
              <w:r w:rsidRPr="00C62C46" w:rsidDel="0051393F">
                <w:rPr>
                  <w:rFonts w:ascii="Times New Roman" w:hAnsi="Times New Roman" w:cs="Times New Roman"/>
                  <w:color w:val="000000"/>
                </w:rPr>
                <w:delText>17,863 (29,751)</w:delText>
              </w:r>
            </w:del>
          </w:p>
        </w:tc>
        <w:tc>
          <w:tcPr>
            <w:tcW w:w="1800" w:type="dxa"/>
            <w:tcBorders>
              <w:top w:val="nil"/>
              <w:left w:val="nil"/>
              <w:bottom w:val="nil"/>
              <w:right w:val="nil"/>
            </w:tcBorders>
            <w:tcPrChange w:id="579" w:author="Melissa Oney" w:date="2021-07-12T11:13:00Z">
              <w:tcPr>
                <w:tcW w:w="1800" w:type="dxa"/>
                <w:tcBorders>
                  <w:top w:val="nil"/>
                  <w:left w:val="nil"/>
                  <w:bottom w:val="nil"/>
                  <w:right w:val="nil"/>
                </w:tcBorders>
                <w:vAlign w:val="bottom"/>
              </w:tcPr>
            </w:tcPrChange>
          </w:tcPr>
          <w:p w14:paraId="6B9F76F2" w14:textId="7619B1D2" w:rsidR="00663174" w:rsidRPr="00EA5697" w:rsidRDefault="00663174" w:rsidP="00663174">
            <w:pPr>
              <w:spacing w:after="0"/>
              <w:jc w:val="center"/>
              <w:rPr>
                <w:rFonts w:ascii="Times New Roman" w:hAnsi="Times New Roman" w:cs="Times New Roman"/>
                <w:color w:val="000000"/>
              </w:rPr>
            </w:pPr>
            <w:ins w:id="580" w:author="Melissa Oney" w:date="2021-08-16T08:45:00Z">
              <w:r w:rsidRPr="00CC528F">
                <w:rPr>
                  <w:rFonts w:ascii="Times New Roman" w:hAnsi="Times New Roman"/>
                </w:rPr>
                <w:t>9</w:t>
              </w:r>
              <w:r>
                <w:rPr>
                  <w:rFonts w:ascii="Times New Roman" w:hAnsi="Times New Roman"/>
                </w:rPr>
                <w:t>,</w:t>
              </w:r>
              <w:r w:rsidRPr="00CC528F">
                <w:rPr>
                  <w:rFonts w:ascii="Times New Roman" w:hAnsi="Times New Roman"/>
                </w:rPr>
                <w:t>517</w:t>
              </w:r>
            </w:ins>
            <w:ins w:id="581" w:author="Melissa Oney" w:date="2021-08-23T11:37:00Z">
              <w:r w:rsidR="00BE356F">
                <w:rPr>
                  <w:rFonts w:ascii="Times New Roman" w:hAnsi="Times New Roman"/>
                </w:rPr>
                <w:t xml:space="preserve"> (18,882</w:t>
              </w:r>
            </w:ins>
            <w:ins w:id="582" w:author="Melissa Oney" w:date="2021-08-23T11:38:00Z">
              <w:r w:rsidR="00BE356F">
                <w:rPr>
                  <w:rFonts w:ascii="Times New Roman" w:hAnsi="Times New Roman"/>
                </w:rPr>
                <w:t>)</w:t>
              </w:r>
            </w:ins>
            <w:del w:id="583" w:author="Melissa Oney" w:date="2021-07-12T11:13:00Z">
              <w:r w:rsidRPr="00EA5697" w:rsidDel="0051393F">
                <w:rPr>
                  <w:rFonts w:ascii="Times New Roman" w:hAnsi="Times New Roman" w:cs="Times New Roman"/>
                  <w:color w:val="000000"/>
                </w:rPr>
                <w:delText>10,401 (21,317)</w:delText>
              </w:r>
            </w:del>
          </w:p>
        </w:tc>
        <w:tc>
          <w:tcPr>
            <w:tcW w:w="1674" w:type="dxa"/>
            <w:tcBorders>
              <w:top w:val="nil"/>
              <w:left w:val="nil"/>
              <w:bottom w:val="nil"/>
              <w:right w:val="nil"/>
            </w:tcBorders>
            <w:tcPrChange w:id="584" w:author="Melissa Oney" w:date="2021-07-12T11:13:00Z">
              <w:tcPr>
                <w:tcW w:w="1674" w:type="dxa"/>
                <w:tcBorders>
                  <w:top w:val="nil"/>
                  <w:left w:val="nil"/>
                  <w:bottom w:val="nil"/>
                  <w:right w:val="nil"/>
                </w:tcBorders>
                <w:vAlign w:val="bottom"/>
              </w:tcPr>
            </w:tcPrChange>
          </w:tcPr>
          <w:p w14:paraId="5FA31C92" w14:textId="72347701" w:rsidR="00663174" w:rsidRPr="00EA5697" w:rsidRDefault="00663174" w:rsidP="00663174">
            <w:pPr>
              <w:spacing w:after="0"/>
              <w:jc w:val="center"/>
              <w:rPr>
                <w:rFonts w:ascii="Times New Roman" w:hAnsi="Times New Roman" w:cs="Times New Roman"/>
                <w:color w:val="000000"/>
              </w:rPr>
            </w:pPr>
            <w:ins w:id="585" w:author="Melissa Oney" w:date="2021-08-16T08:45:00Z">
              <w:r w:rsidRPr="00CC528F">
                <w:rPr>
                  <w:rFonts w:ascii="Times New Roman" w:hAnsi="Times New Roman"/>
                </w:rPr>
                <w:t>0</w:t>
              </w:r>
              <w:r>
                <w:rPr>
                  <w:rFonts w:ascii="Times New Roman" w:hAnsi="Times New Roman"/>
                </w:rPr>
                <w:t>.000</w:t>
              </w:r>
            </w:ins>
            <w:del w:id="586" w:author="Melissa Oney" w:date="2021-07-12T11:13:00Z">
              <w:r w:rsidRPr="00EA5697" w:rsidDel="0051393F">
                <w:rPr>
                  <w:rFonts w:ascii="Times New Roman" w:hAnsi="Times New Roman" w:cs="Times New Roman"/>
                  <w:color w:val="000000"/>
                </w:rPr>
                <w:delText>0.000</w:delText>
              </w:r>
            </w:del>
          </w:p>
        </w:tc>
      </w:tr>
      <w:tr w:rsidR="00EA5697" w:rsidRPr="00D747A1" w14:paraId="647674A6" w14:textId="77777777" w:rsidTr="00523993">
        <w:tblPrEx>
          <w:tblW w:w="9702" w:type="dxa"/>
          <w:tblLayout w:type="fixed"/>
          <w:tblLook w:val="0000" w:firstRow="0" w:lastRow="0" w:firstColumn="0" w:lastColumn="0" w:noHBand="0" w:noVBand="0"/>
          <w:tblPrExChange w:id="587" w:author="Melissa Oney" w:date="2021-07-12T11:13:00Z">
            <w:tblPrEx>
              <w:tblW w:w="9702" w:type="dxa"/>
              <w:tblLayout w:type="fixed"/>
              <w:tblLook w:val="0000" w:firstRow="0" w:lastRow="0" w:firstColumn="0" w:lastColumn="0" w:noHBand="0" w:noVBand="0"/>
            </w:tblPrEx>
          </w:tblPrExChange>
        </w:tblPrEx>
        <w:trPr>
          <w:trHeight w:val="273"/>
          <w:trPrChange w:id="588" w:author="Melissa Oney" w:date="2021-07-12T11:13:00Z">
            <w:trPr>
              <w:trHeight w:val="273"/>
            </w:trPr>
          </w:trPrChange>
        </w:trPr>
        <w:tc>
          <w:tcPr>
            <w:tcW w:w="3978" w:type="dxa"/>
            <w:tcBorders>
              <w:top w:val="nil"/>
              <w:left w:val="nil"/>
              <w:bottom w:val="nil"/>
              <w:right w:val="nil"/>
            </w:tcBorders>
            <w:tcPrChange w:id="589" w:author="Melissa Oney" w:date="2021-07-12T11:13:00Z">
              <w:tcPr>
                <w:tcW w:w="3978" w:type="dxa"/>
                <w:tcBorders>
                  <w:top w:val="nil"/>
                  <w:left w:val="nil"/>
                  <w:bottom w:val="nil"/>
                  <w:right w:val="nil"/>
                </w:tcBorders>
              </w:tcPr>
            </w:tcPrChange>
          </w:tcPr>
          <w:p w14:paraId="0724C065" w14:textId="77777777" w:rsidR="00EA5697" w:rsidRPr="00D747A1" w:rsidRDefault="00EA5697" w:rsidP="00EA5697">
            <w:pPr>
              <w:widowControl w:val="0"/>
              <w:autoSpaceDE w:val="0"/>
              <w:autoSpaceDN w:val="0"/>
              <w:adjustRightInd w:val="0"/>
              <w:spacing w:after="0" w:line="240" w:lineRule="auto"/>
              <w:rPr>
                <w:rFonts w:ascii="Times New Roman" w:hAnsi="Times New Roman" w:cs="Times New Roman"/>
                <w:b/>
              </w:rPr>
            </w:pPr>
            <w:r w:rsidRPr="00D747A1">
              <w:rPr>
                <w:rFonts w:ascii="Times New Roman" w:hAnsi="Times New Roman" w:cs="Times New Roman"/>
                <w:b/>
              </w:rPr>
              <w:t>Insurance coverage at diagnosis</w:t>
            </w:r>
          </w:p>
        </w:tc>
        <w:tc>
          <w:tcPr>
            <w:tcW w:w="2250" w:type="dxa"/>
            <w:tcBorders>
              <w:top w:val="nil"/>
              <w:left w:val="nil"/>
              <w:bottom w:val="nil"/>
              <w:right w:val="nil"/>
            </w:tcBorders>
            <w:tcPrChange w:id="590" w:author="Melissa Oney" w:date="2021-07-12T11:13:00Z">
              <w:tcPr>
                <w:tcW w:w="2250" w:type="dxa"/>
                <w:tcBorders>
                  <w:top w:val="nil"/>
                  <w:left w:val="nil"/>
                  <w:bottom w:val="nil"/>
                  <w:right w:val="nil"/>
                </w:tcBorders>
                <w:vAlign w:val="bottom"/>
              </w:tcPr>
            </w:tcPrChange>
          </w:tcPr>
          <w:p w14:paraId="27F59113" w14:textId="77777777" w:rsidR="00EA5697" w:rsidRPr="00EA5697" w:rsidRDefault="00EA5697" w:rsidP="00EA5697">
            <w:pPr>
              <w:spacing w:after="0"/>
              <w:jc w:val="center"/>
              <w:rPr>
                <w:rFonts w:ascii="Times New Roman" w:hAnsi="Times New Roman" w:cs="Times New Roman"/>
                <w:color w:val="000000"/>
              </w:rPr>
            </w:pPr>
          </w:p>
        </w:tc>
        <w:tc>
          <w:tcPr>
            <w:tcW w:w="1800" w:type="dxa"/>
            <w:tcBorders>
              <w:top w:val="nil"/>
              <w:left w:val="nil"/>
              <w:bottom w:val="nil"/>
              <w:right w:val="nil"/>
            </w:tcBorders>
            <w:tcPrChange w:id="591" w:author="Melissa Oney" w:date="2021-07-12T11:13:00Z">
              <w:tcPr>
                <w:tcW w:w="1800" w:type="dxa"/>
                <w:tcBorders>
                  <w:top w:val="nil"/>
                  <w:left w:val="nil"/>
                  <w:bottom w:val="nil"/>
                  <w:right w:val="nil"/>
                </w:tcBorders>
                <w:vAlign w:val="bottom"/>
              </w:tcPr>
            </w:tcPrChange>
          </w:tcPr>
          <w:p w14:paraId="12CB4A17" w14:textId="77777777" w:rsidR="00EA5697" w:rsidRPr="00EA5697" w:rsidRDefault="00EA5697" w:rsidP="00EA5697">
            <w:pPr>
              <w:spacing w:after="0"/>
              <w:jc w:val="center"/>
              <w:rPr>
                <w:rFonts w:ascii="Times New Roman" w:hAnsi="Times New Roman" w:cs="Times New Roman"/>
              </w:rPr>
            </w:pPr>
          </w:p>
        </w:tc>
        <w:tc>
          <w:tcPr>
            <w:tcW w:w="1674" w:type="dxa"/>
            <w:tcBorders>
              <w:top w:val="nil"/>
              <w:left w:val="nil"/>
              <w:bottom w:val="nil"/>
              <w:right w:val="nil"/>
            </w:tcBorders>
            <w:tcPrChange w:id="592" w:author="Melissa Oney" w:date="2021-07-12T11:13:00Z">
              <w:tcPr>
                <w:tcW w:w="1674" w:type="dxa"/>
                <w:tcBorders>
                  <w:top w:val="nil"/>
                  <w:left w:val="nil"/>
                  <w:bottom w:val="nil"/>
                  <w:right w:val="nil"/>
                </w:tcBorders>
                <w:vAlign w:val="bottom"/>
              </w:tcPr>
            </w:tcPrChange>
          </w:tcPr>
          <w:p w14:paraId="1BE61313" w14:textId="77777777" w:rsidR="00EA5697" w:rsidRPr="00EA5697" w:rsidRDefault="00EA5697" w:rsidP="00EA5697">
            <w:pPr>
              <w:spacing w:after="0"/>
              <w:jc w:val="center"/>
              <w:rPr>
                <w:rFonts w:ascii="Times New Roman" w:hAnsi="Times New Roman" w:cs="Times New Roman"/>
              </w:rPr>
            </w:pPr>
          </w:p>
        </w:tc>
      </w:tr>
      <w:tr w:rsidR="00663174" w:rsidRPr="00D747A1" w14:paraId="377B5316" w14:textId="77777777" w:rsidTr="00080619">
        <w:tblPrEx>
          <w:tblW w:w="9702" w:type="dxa"/>
          <w:tblLayout w:type="fixed"/>
          <w:tblLook w:val="0000" w:firstRow="0" w:lastRow="0" w:firstColumn="0" w:lastColumn="0" w:noHBand="0" w:noVBand="0"/>
          <w:tblPrExChange w:id="593" w:author="Melissa Oney" w:date="2021-08-16T08:45:00Z">
            <w:tblPrEx>
              <w:tblW w:w="9702" w:type="dxa"/>
              <w:tblLayout w:type="fixed"/>
              <w:tblLook w:val="0000" w:firstRow="0" w:lastRow="0" w:firstColumn="0" w:lastColumn="0" w:noHBand="0" w:noVBand="0"/>
            </w:tblPrEx>
          </w:tblPrExChange>
        </w:tblPrEx>
        <w:trPr>
          <w:trHeight w:val="273"/>
          <w:trPrChange w:id="594" w:author="Melissa Oney" w:date="2021-08-16T08:45:00Z">
            <w:trPr>
              <w:trHeight w:val="273"/>
            </w:trPr>
          </w:trPrChange>
        </w:trPr>
        <w:tc>
          <w:tcPr>
            <w:tcW w:w="3978" w:type="dxa"/>
            <w:tcBorders>
              <w:top w:val="nil"/>
              <w:left w:val="nil"/>
              <w:bottom w:val="nil"/>
              <w:right w:val="nil"/>
            </w:tcBorders>
            <w:tcPrChange w:id="595" w:author="Melissa Oney" w:date="2021-08-16T08:45:00Z">
              <w:tcPr>
                <w:tcW w:w="3978" w:type="dxa"/>
                <w:tcBorders>
                  <w:top w:val="nil"/>
                  <w:left w:val="nil"/>
                  <w:bottom w:val="nil"/>
                  <w:right w:val="nil"/>
                </w:tcBorders>
              </w:tcPr>
            </w:tcPrChange>
          </w:tcPr>
          <w:p w14:paraId="2F65FFB7"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Medicare Part D, %</w:t>
            </w:r>
          </w:p>
        </w:tc>
        <w:tc>
          <w:tcPr>
            <w:tcW w:w="2250" w:type="dxa"/>
            <w:tcBorders>
              <w:top w:val="nil"/>
              <w:left w:val="nil"/>
              <w:bottom w:val="nil"/>
              <w:right w:val="nil"/>
            </w:tcBorders>
            <w:vAlign w:val="center"/>
            <w:tcPrChange w:id="596" w:author="Melissa Oney" w:date="2021-08-16T08:45:00Z">
              <w:tcPr>
                <w:tcW w:w="2250" w:type="dxa"/>
                <w:tcBorders>
                  <w:top w:val="nil"/>
                  <w:left w:val="nil"/>
                  <w:bottom w:val="nil"/>
                  <w:right w:val="nil"/>
                </w:tcBorders>
                <w:vAlign w:val="bottom"/>
              </w:tcPr>
            </w:tcPrChange>
          </w:tcPr>
          <w:p w14:paraId="770FC92C" w14:textId="0265C53B" w:rsidR="00663174" w:rsidRPr="00EA5697" w:rsidRDefault="00663174" w:rsidP="00663174">
            <w:pPr>
              <w:spacing w:after="0"/>
              <w:jc w:val="center"/>
              <w:rPr>
                <w:rFonts w:ascii="Times New Roman" w:hAnsi="Times New Roman" w:cs="Times New Roman"/>
                <w:color w:val="000000"/>
              </w:rPr>
            </w:pPr>
            <w:ins w:id="597" w:author="Melissa Oney" w:date="2021-08-16T08:45:00Z">
              <w:r w:rsidRPr="00CC528F">
                <w:rPr>
                  <w:rFonts w:ascii="Times New Roman" w:hAnsi="Times New Roman"/>
                  <w:color w:val="000000"/>
                </w:rPr>
                <w:t>53.6</w:t>
              </w:r>
            </w:ins>
            <w:del w:id="598" w:author="Melissa Oney" w:date="2021-07-12T11:13:00Z">
              <w:r w:rsidRPr="00EA5697" w:rsidDel="0051393F">
                <w:rPr>
                  <w:rFonts w:ascii="Times New Roman" w:hAnsi="Times New Roman" w:cs="Times New Roman"/>
                  <w:color w:val="000000"/>
                </w:rPr>
                <w:delText>53.7</w:delText>
              </w:r>
            </w:del>
          </w:p>
        </w:tc>
        <w:tc>
          <w:tcPr>
            <w:tcW w:w="1800" w:type="dxa"/>
            <w:tcBorders>
              <w:top w:val="nil"/>
              <w:left w:val="nil"/>
              <w:bottom w:val="nil"/>
              <w:right w:val="nil"/>
            </w:tcBorders>
            <w:vAlign w:val="center"/>
            <w:tcPrChange w:id="599" w:author="Melissa Oney" w:date="2021-08-16T08:45:00Z">
              <w:tcPr>
                <w:tcW w:w="1800" w:type="dxa"/>
                <w:tcBorders>
                  <w:top w:val="nil"/>
                  <w:left w:val="nil"/>
                  <w:bottom w:val="nil"/>
                  <w:right w:val="nil"/>
                </w:tcBorders>
                <w:vAlign w:val="bottom"/>
              </w:tcPr>
            </w:tcPrChange>
          </w:tcPr>
          <w:p w14:paraId="33A597F1" w14:textId="264A2F21" w:rsidR="00663174" w:rsidRPr="00EA5697" w:rsidRDefault="00663174" w:rsidP="00663174">
            <w:pPr>
              <w:spacing w:after="0"/>
              <w:jc w:val="center"/>
              <w:rPr>
                <w:rFonts w:ascii="Times New Roman" w:hAnsi="Times New Roman" w:cs="Times New Roman"/>
                <w:color w:val="000000"/>
              </w:rPr>
            </w:pPr>
            <w:ins w:id="600" w:author="Melissa Oney" w:date="2021-08-16T08:45:00Z">
              <w:r w:rsidRPr="00CC528F">
                <w:rPr>
                  <w:rFonts w:ascii="Times New Roman" w:hAnsi="Times New Roman"/>
                  <w:color w:val="000000"/>
                </w:rPr>
                <w:t>48.5</w:t>
              </w:r>
            </w:ins>
            <w:del w:id="601" w:author="Melissa Oney" w:date="2021-07-12T11:13:00Z">
              <w:r w:rsidRPr="00EA5697" w:rsidDel="0051393F">
                <w:rPr>
                  <w:rFonts w:ascii="Times New Roman" w:hAnsi="Times New Roman" w:cs="Times New Roman"/>
                  <w:color w:val="000000"/>
                </w:rPr>
                <w:delText>49.3</w:delText>
              </w:r>
            </w:del>
          </w:p>
        </w:tc>
        <w:tc>
          <w:tcPr>
            <w:tcW w:w="1674" w:type="dxa"/>
            <w:tcBorders>
              <w:top w:val="nil"/>
              <w:left w:val="nil"/>
              <w:bottom w:val="nil"/>
              <w:right w:val="nil"/>
            </w:tcBorders>
            <w:tcPrChange w:id="602" w:author="Melissa Oney" w:date="2021-08-16T08:45:00Z">
              <w:tcPr>
                <w:tcW w:w="1674" w:type="dxa"/>
                <w:tcBorders>
                  <w:top w:val="nil"/>
                  <w:left w:val="nil"/>
                  <w:bottom w:val="nil"/>
                  <w:right w:val="nil"/>
                </w:tcBorders>
                <w:vAlign w:val="bottom"/>
              </w:tcPr>
            </w:tcPrChange>
          </w:tcPr>
          <w:p w14:paraId="72C2D53C" w14:textId="75F193A6" w:rsidR="00663174" w:rsidRPr="00EA5697" w:rsidRDefault="00663174" w:rsidP="00663174">
            <w:pPr>
              <w:spacing w:after="0"/>
              <w:jc w:val="center"/>
              <w:rPr>
                <w:rFonts w:ascii="Times New Roman" w:hAnsi="Times New Roman" w:cs="Times New Roman"/>
                <w:color w:val="000000"/>
              </w:rPr>
            </w:pPr>
            <w:ins w:id="603" w:author="Melissa Oney" w:date="2021-08-16T08:45:00Z">
              <w:r>
                <w:rPr>
                  <w:rFonts w:ascii="Times New Roman" w:hAnsi="Times New Roman"/>
                </w:rPr>
                <w:t>0.00</w:t>
              </w:r>
              <w:r w:rsidRPr="00CC528F">
                <w:rPr>
                  <w:rFonts w:ascii="Times New Roman" w:hAnsi="Times New Roman"/>
                </w:rPr>
                <w:t>6</w:t>
              </w:r>
            </w:ins>
            <w:del w:id="604" w:author="Melissa Oney" w:date="2021-07-12T11:13:00Z">
              <w:r w:rsidRPr="00EA5697" w:rsidDel="0051393F">
                <w:rPr>
                  <w:rFonts w:ascii="Times New Roman" w:hAnsi="Times New Roman" w:cs="Times New Roman"/>
                  <w:color w:val="000000"/>
                </w:rPr>
                <w:delText>0.008</w:delText>
              </w:r>
            </w:del>
          </w:p>
        </w:tc>
      </w:tr>
      <w:tr w:rsidR="00663174" w:rsidRPr="00D747A1" w14:paraId="6ED359E1" w14:textId="77777777" w:rsidTr="00080619">
        <w:tblPrEx>
          <w:tblW w:w="9702" w:type="dxa"/>
          <w:tblLayout w:type="fixed"/>
          <w:tblLook w:val="0000" w:firstRow="0" w:lastRow="0" w:firstColumn="0" w:lastColumn="0" w:noHBand="0" w:noVBand="0"/>
          <w:tblPrExChange w:id="605" w:author="Melissa Oney" w:date="2021-08-16T08:45:00Z">
            <w:tblPrEx>
              <w:tblW w:w="9702" w:type="dxa"/>
              <w:tblLayout w:type="fixed"/>
              <w:tblLook w:val="0000" w:firstRow="0" w:lastRow="0" w:firstColumn="0" w:lastColumn="0" w:noHBand="0" w:noVBand="0"/>
            </w:tblPrEx>
          </w:tblPrExChange>
        </w:tblPrEx>
        <w:trPr>
          <w:trHeight w:val="273"/>
          <w:trPrChange w:id="606" w:author="Melissa Oney" w:date="2021-08-16T08:45:00Z">
            <w:trPr>
              <w:trHeight w:val="273"/>
            </w:trPr>
          </w:trPrChange>
        </w:trPr>
        <w:tc>
          <w:tcPr>
            <w:tcW w:w="3978" w:type="dxa"/>
            <w:tcBorders>
              <w:top w:val="nil"/>
              <w:left w:val="nil"/>
              <w:bottom w:val="nil"/>
              <w:right w:val="nil"/>
            </w:tcBorders>
            <w:tcPrChange w:id="607" w:author="Melissa Oney" w:date="2021-08-16T08:45:00Z">
              <w:tcPr>
                <w:tcW w:w="3978" w:type="dxa"/>
                <w:tcBorders>
                  <w:top w:val="nil"/>
                  <w:left w:val="nil"/>
                  <w:bottom w:val="nil"/>
                  <w:right w:val="nil"/>
                </w:tcBorders>
              </w:tcPr>
            </w:tcPrChange>
          </w:tcPr>
          <w:p w14:paraId="112F493D"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Medicaid, %</w:t>
            </w:r>
          </w:p>
        </w:tc>
        <w:tc>
          <w:tcPr>
            <w:tcW w:w="2250" w:type="dxa"/>
            <w:tcBorders>
              <w:top w:val="nil"/>
              <w:left w:val="nil"/>
              <w:bottom w:val="nil"/>
              <w:right w:val="nil"/>
            </w:tcBorders>
            <w:vAlign w:val="center"/>
            <w:tcPrChange w:id="608" w:author="Melissa Oney" w:date="2021-08-16T08:45:00Z">
              <w:tcPr>
                <w:tcW w:w="2250" w:type="dxa"/>
                <w:tcBorders>
                  <w:top w:val="nil"/>
                  <w:left w:val="nil"/>
                  <w:bottom w:val="nil"/>
                  <w:right w:val="nil"/>
                </w:tcBorders>
                <w:vAlign w:val="bottom"/>
              </w:tcPr>
            </w:tcPrChange>
          </w:tcPr>
          <w:p w14:paraId="5E195F42" w14:textId="36480F91" w:rsidR="00663174" w:rsidRPr="00EA5697" w:rsidRDefault="00663174" w:rsidP="00663174">
            <w:pPr>
              <w:spacing w:after="0"/>
              <w:jc w:val="center"/>
              <w:rPr>
                <w:rFonts w:ascii="Times New Roman" w:hAnsi="Times New Roman" w:cs="Times New Roman"/>
                <w:color w:val="000000"/>
              </w:rPr>
            </w:pPr>
            <w:ins w:id="609" w:author="Melissa Oney" w:date="2021-08-16T08:45:00Z">
              <w:r w:rsidRPr="00CC528F">
                <w:rPr>
                  <w:rFonts w:ascii="Times New Roman" w:hAnsi="Times New Roman"/>
                  <w:color w:val="000000"/>
                </w:rPr>
                <w:t>10.1</w:t>
              </w:r>
            </w:ins>
            <w:del w:id="610" w:author="Melissa Oney" w:date="2021-07-12T11:13:00Z">
              <w:r w:rsidRPr="00EA5697" w:rsidDel="0051393F">
                <w:rPr>
                  <w:rFonts w:ascii="Times New Roman" w:hAnsi="Times New Roman" w:cs="Times New Roman"/>
                  <w:color w:val="000000"/>
                </w:rPr>
                <w:delText>17.9</w:delText>
              </w:r>
            </w:del>
          </w:p>
        </w:tc>
        <w:tc>
          <w:tcPr>
            <w:tcW w:w="1800" w:type="dxa"/>
            <w:tcBorders>
              <w:top w:val="nil"/>
              <w:left w:val="nil"/>
              <w:bottom w:val="nil"/>
              <w:right w:val="nil"/>
            </w:tcBorders>
            <w:vAlign w:val="center"/>
            <w:tcPrChange w:id="611" w:author="Melissa Oney" w:date="2021-08-16T08:45:00Z">
              <w:tcPr>
                <w:tcW w:w="1800" w:type="dxa"/>
                <w:tcBorders>
                  <w:top w:val="nil"/>
                  <w:left w:val="nil"/>
                  <w:bottom w:val="nil"/>
                  <w:right w:val="nil"/>
                </w:tcBorders>
                <w:vAlign w:val="bottom"/>
              </w:tcPr>
            </w:tcPrChange>
          </w:tcPr>
          <w:p w14:paraId="0E68465D" w14:textId="1946DC09" w:rsidR="00663174" w:rsidRPr="00EA5697" w:rsidRDefault="00663174" w:rsidP="00663174">
            <w:pPr>
              <w:spacing w:after="0"/>
              <w:jc w:val="center"/>
              <w:rPr>
                <w:rFonts w:ascii="Times New Roman" w:hAnsi="Times New Roman" w:cs="Times New Roman"/>
                <w:color w:val="000000"/>
              </w:rPr>
            </w:pPr>
            <w:ins w:id="612" w:author="Melissa Oney" w:date="2021-08-16T08:45:00Z">
              <w:r w:rsidRPr="00CC528F">
                <w:rPr>
                  <w:rFonts w:ascii="Times New Roman" w:hAnsi="Times New Roman"/>
                  <w:color w:val="000000"/>
                </w:rPr>
                <w:t>8.4</w:t>
              </w:r>
            </w:ins>
            <w:del w:id="613" w:author="Melissa Oney" w:date="2021-07-12T11:13:00Z">
              <w:r w:rsidRPr="00EA5697" w:rsidDel="0051393F">
                <w:rPr>
                  <w:rFonts w:ascii="Times New Roman" w:hAnsi="Times New Roman" w:cs="Times New Roman"/>
                  <w:color w:val="000000"/>
                </w:rPr>
                <w:delText>11.7</w:delText>
              </w:r>
            </w:del>
          </w:p>
        </w:tc>
        <w:tc>
          <w:tcPr>
            <w:tcW w:w="1674" w:type="dxa"/>
            <w:tcBorders>
              <w:top w:val="nil"/>
              <w:left w:val="nil"/>
              <w:bottom w:val="nil"/>
              <w:right w:val="nil"/>
            </w:tcBorders>
            <w:tcPrChange w:id="614" w:author="Melissa Oney" w:date="2021-08-16T08:45:00Z">
              <w:tcPr>
                <w:tcW w:w="1674" w:type="dxa"/>
                <w:tcBorders>
                  <w:top w:val="nil"/>
                  <w:left w:val="nil"/>
                  <w:bottom w:val="nil"/>
                  <w:right w:val="nil"/>
                </w:tcBorders>
                <w:vAlign w:val="bottom"/>
              </w:tcPr>
            </w:tcPrChange>
          </w:tcPr>
          <w:p w14:paraId="51601A07" w14:textId="11D247AE" w:rsidR="00663174" w:rsidRPr="00EA5697" w:rsidRDefault="00663174" w:rsidP="00663174">
            <w:pPr>
              <w:spacing w:after="0"/>
              <w:jc w:val="center"/>
              <w:rPr>
                <w:rFonts w:ascii="Times New Roman" w:hAnsi="Times New Roman" w:cs="Times New Roman"/>
                <w:color w:val="000000"/>
              </w:rPr>
            </w:pPr>
            <w:ins w:id="615" w:author="Melissa Oney" w:date="2021-08-16T08:45:00Z">
              <w:r>
                <w:rPr>
                  <w:rFonts w:ascii="Times New Roman" w:hAnsi="Times New Roman"/>
                </w:rPr>
                <w:t>0.048</w:t>
              </w:r>
            </w:ins>
            <w:del w:id="616" w:author="Melissa Oney" w:date="2021-07-12T11:13:00Z">
              <w:r w:rsidRPr="00EA5697" w:rsidDel="0051393F">
                <w:rPr>
                  <w:rFonts w:ascii="Times New Roman" w:hAnsi="Times New Roman" w:cs="Times New Roman"/>
                  <w:color w:val="000000"/>
                </w:rPr>
                <w:delText>&lt;0.001</w:delText>
              </w:r>
            </w:del>
          </w:p>
        </w:tc>
      </w:tr>
      <w:tr w:rsidR="00EA5697" w:rsidRPr="00D747A1" w14:paraId="4F1E9A44" w14:textId="77777777" w:rsidTr="00523993">
        <w:tblPrEx>
          <w:tblW w:w="9702" w:type="dxa"/>
          <w:tblLayout w:type="fixed"/>
          <w:tblLook w:val="0000" w:firstRow="0" w:lastRow="0" w:firstColumn="0" w:lastColumn="0" w:noHBand="0" w:noVBand="0"/>
          <w:tblPrExChange w:id="617" w:author="Melissa Oney" w:date="2021-07-12T11:13:00Z">
            <w:tblPrEx>
              <w:tblW w:w="9702" w:type="dxa"/>
              <w:tblLayout w:type="fixed"/>
              <w:tblLook w:val="0000" w:firstRow="0" w:lastRow="0" w:firstColumn="0" w:lastColumn="0" w:noHBand="0" w:noVBand="0"/>
            </w:tblPrEx>
          </w:tblPrExChange>
        </w:tblPrEx>
        <w:trPr>
          <w:trHeight w:val="273"/>
          <w:trPrChange w:id="618" w:author="Melissa Oney" w:date="2021-07-12T11:13:00Z">
            <w:trPr>
              <w:trHeight w:val="273"/>
            </w:trPr>
          </w:trPrChange>
        </w:trPr>
        <w:tc>
          <w:tcPr>
            <w:tcW w:w="3978" w:type="dxa"/>
            <w:tcBorders>
              <w:top w:val="nil"/>
              <w:left w:val="nil"/>
              <w:right w:val="nil"/>
            </w:tcBorders>
            <w:tcPrChange w:id="619" w:author="Melissa Oney" w:date="2021-07-12T11:13:00Z">
              <w:tcPr>
                <w:tcW w:w="3978" w:type="dxa"/>
                <w:tcBorders>
                  <w:top w:val="nil"/>
                  <w:left w:val="nil"/>
                  <w:right w:val="nil"/>
                </w:tcBorders>
              </w:tcPr>
            </w:tcPrChange>
          </w:tcPr>
          <w:p w14:paraId="3D2BF6B0" w14:textId="77777777" w:rsidR="00EA5697" w:rsidRPr="00D747A1" w:rsidRDefault="00EA5697" w:rsidP="00EA5697">
            <w:pPr>
              <w:widowControl w:val="0"/>
              <w:autoSpaceDE w:val="0"/>
              <w:autoSpaceDN w:val="0"/>
              <w:adjustRightInd w:val="0"/>
              <w:spacing w:after="0" w:line="240" w:lineRule="auto"/>
              <w:rPr>
                <w:rFonts w:ascii="Times New Roman" w:hAnsi="Times New Roman" w:cs="Times New Roman"/>
                <w:b/>
              </w:rPr>
            </w:pPr>
            <w:r w:rsidRPr="00D747A1">
              <w:rPr>
                <w:rFonts w:ascii="Times New Roman" w:hAnsi="Times New Roman" w:cs="Times New Roman"/>
                <w:b/>
              </w:rPr>
              <w:t>Insurance coverage at death***</w:t>
            </w:r>
          </w:p>
        </w:tc>
        <w:tc>
          <w:tcPr>
            <w:tcW w:w="2250" w:type="dxa"/>
            <w:tcBorders>
              <w:top w:val="nil"/>
              <w:left w:val="nil"/>
              <w:right w:val="nil"/>
            </w:tcBorders>
            <w:vAlign w:val="bottom"/>
            <w:tcPrChange w:id="620" w:author="Melissa Oney" w:date="2021-07-12T11:13:00Z">
              <w:tcPr>
                <w:tcW w:w="2250" w:type="dxa"/>
                <w:tcBorders>
                  <w:top w:val="nil"/>
                  <w:left w:val="nil"/>
                  <w:right w:val="nil"/>
                </w:tcBorders>
                <w:vAlign w:val="bottom"/>
              </w:tcPr>
            </w:tcPrChange>
          </w:tcPr>
          <w:p w14:paraId="5AA391C8" w14:textId="77777777" w:rsidR="00EA5697" w:rsidRPr="00EA5697" w:rsidRDefault="00EA5697" w:rsidP="00EA5697">
            <w:pPr>
              <w:spacing w:after="0"/>
              <w:jc w:val="center"/>
              <w:rPr>
                <w:rFonts w:ascii="Times New Roman" w:hAnsi="Times New Roman" w:cs="Times New Roman"/>
                <w:color w:val="000000"/>
              </w:rPr>
            </w:pPr>
          </w:p>
        </w:tc>
        <w:tc>
          <w:tcPr>
            <w:tcW w:w="1800" w:type="dxa"/>
            <w:tcBorders>
              <w:top w:val="nil"/>
              <w:left w:val="nil"/>
              <w:right w:val="nil"/>
            </w:tcBorders>
            <w:vAlign w:val="bottom"/>
            <w:tcPrChange w:id="621" w:author="Melissa Oney" w:date="2021-07-12T11:13:00Z">
              <w:tcPr>
                <w:tcW w:w="1800" w:type="dxa"/>
                <w:tcBorders>
                  <w:top w:val="nil"/>
                  <w:left w:val="nil"/>
                  <w:right w:val="nil"/>
                </w:tcBorders>
                <w:vAlign w:val="bottom"/>
              </w:tcPr>
            </w:tcPrChange>
          </w:tcPr>
          <w:p w14:paraId="501C894F" w14:textId="77777777" w:rsidR="00EA5697" w:rsidRPr="00EA5697" w:rsidRDefault="00EA5697" w:rsidP="00EA5697">
            <w:pPr>
              <w:spacing w:after="0"/>
              <w:jc w:val="center"/>
              <w:rPr>
                <w:rFonts w:ascii="Times New Roman" w:hAnsi="Times New Roman" w:cs="Times New Roman"/>
              </w:rPr>
            </w:pPr>
          </w:p>
        </w:tc>
        <w:tc>
          <w:tcPr>
            <w:tcW w:w="1674" w:type="dxa"/>
            <w:tcBorders>
              <w:top w:val="nil"/>
              <w:left w:val="nil"/>
              <w:right w:val="nil"/>
            </w:tcBorders>
            <w:tcPrChange w:id="622" w:author="Melissa Oney" w:date="2021-07-12T11:13:00Z">
              <w:tcPr>
                <w:tcW w:w="1674" w:type="dxa"/>
                <w:tcBorders>
                  <w:top w:val="nil"/>
                  <w:left w:val="nil"/>
                  <w:right w:val="nil"/>
                </w:tcBorders>
                <w:vAlign w:val="bottom"/>
              </w:tcPr>
            </w:tcPrChange>
          </w:tcPr>
          <w:p w14:paraId="71CC8BDD" w14:textId="77777777" w:rsidR="00EA5697" w:rsidRPr="00EA5697" w:rsidRDefault="00EA5697" w:rsidP="00EA5697">
            <w:pPr>
              <w:spacing w:after="0"/>
              <w:jc w:val="center"/>
              <w:rPr>
                <w:rFonts w:ascii="Times New Roman" w:hAnsi="Times New Roman" w:cs="Times New Roman"/>
              </w:rPr>
            </w:pPr>
          </w:p>
        </w:tc>
      </w:tr>
      <w:tr w:rsidR="00663174" w:rsidRPr="00D747A1" w14:paraId="3727309F" w14:textId="77777777" w:rsidTr="00080619">
        <w:tblPrEx>
          <w:tblW w:w="9702" w:type="dxa"/>
          <w:tblLayout w:type="fixed"/>
          <w:tblLook w:val="0000" w:firstRow="0" w:lastRow="0" w:firstColumn="0" w:lastColumn="0" w:noHBand="0" w:noVBand="0"/>
          <w:tblPrExChange w:id="623" w:author="Melissa Oney" w:date="2021-08-16T08:45:00Z">
            <w:tblPrEx>
              <w:tblW w:w="9702" w:type="dxa"/>
              <w:tblLayout w:type="fixed"/>
              <w:tblLook w:val="0000" w:firstRow="0" w:lastRow="0" w:firstColumn="0" w:lastColumn="0" w:noHBand="0" w:noVBand="0"/>
            </w:tblPrEx>
          </w:tblPrExChange>
        </w:tblPrEx>
        <w:trPr>
          <w:trHeight w:val="273"/>
          <w:trPrChange w:id="624" w:author="Melissa Oney" w:date="2021-08-16T08:45:00Z">
            <w:trPr>
              <w:trHeight w:val="273"/>
            </w:trPr>
          </w:trPrChange>
        </w:trPr>
        <w:tc>
          <w:tcPr>
            <w:tcW w:w="3978" w:type="dxa"/>
            <w:tcBorders>
              <w:top w:val="nil"/>
              <w:left w:val="nil"/>
              <w:right w:val="nil"/>
            </w:tcBorders>
            <w:tcPrChange w:id="625" w:author="Melissa Oney" w:date="2021-08-16T08:45:00Z">
              <w:tcPr>
                <w:tcW w:w="3978" w:type="dxa"/>
                <w:tcBorders>
                  <w:top w:val="nil"/>
                  <w:left w:val="nil"/>
                  <w:right w:val="nil"/>
                </w:tcBorders>
              </w:tcPr>
            </w:tcPrChange>
          </w:tcPr>
          <w:p w14:paraId="6410FBA4"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Medicare Part D, %</w:t>
            </w:r>
          </w:p>
        </w:tc>
        <w:tc>
          <w:tcPr>
            <w:tcW w:w="2250" w:type="dxa"/>
            <w:tcBorders>
              <w:top w:val="nil"/>
              <w:left w:val="nil"/>
              <w:right w:val="nil"/>
            </w:tcBorders>
            <w:vAlign w:val="center"/>
            <w:tcPrChange w:id="626" w:author="Melissa Oney" w:date="2021-08-16T08:45:00Z">
              <w:tcPr>
                <w:tcW w:w="2250" w:type="dxa"/>
                <w:tcBorders>
                  <w:top w:val="nil"/>
                  <w:left w:val="nil"/>
                  <w:right w:val="nil"/>
                </w:tcBorders>
                <w:vAlign w:val="bottom"/>
              </w:tcPr>
            </w:tcPrChange>
          </w:tcPr>
          <w:p w14:paraId="7A92B3B7" w14:textId="739D6537" w:rsidR="00663174" w:rsidRPr="00EA5697" w:rsidRDefault="00663174" w:rsidP="00663174">
            <w:pPr>
              <w:spacing w:after="0"/>
              <w:jc w:val="center"/>
              <w:rPr>
                <w:rFonts w:ascii="Times New Roman" w:hAnsi="Times New Roman" w:cs="Times New Roman"/>
                <w:color w:val="000000"/>
              </w:rPr>
            </w:pPr>
            <w:ins w:id="627" w:author="Melissa Oney" w:date="2021-08-16T08:45:00Z">
              <w:r w:rsidRPr="00CC528F">
                <w:rPr>
                  <w:rFonts w:ascii="Times New Roman" w:hAnsi="Times New Roman"/>
                  <w:color w:val="000000"/>
                </w:rPr>
                <w:t>55.2</w:t>
              </w:r>
            </w:ins>
            <w:del w:id="628" w:author="Melissa Oney" w:date="2021-07-12T11:13:00Z">
              <w:r w:rsidRPr="00EA5697" w:rsidDel="0051393F">
                <w:rPr>
                  <w:rFonts w:ascii="Times New Roman" w:hAnsi="Times New Roman" w:cs="Times New Roman"/>
                  <w:color w:val="000000"/>
                </w:rPr>
                <w:delText>55.6</w:delText>
              </w:r>
            </w:del>
          </w:p>
        </w:tc>
        <w:tc>
          <w:tcPr>
            <w:tcW w:w="1800" w:type="dxa"/>
            <w:tcBorders>
              <w:top w:val="nil"/>
              <w:left w:val="nil"/>
              <w:right w:val="nil"/>
            </w:tcBorders>
            <w:vAlign w:val="center"/>
            <w:tcPrChange w:id="629" w:author="Melissa Oney" w:date="2021-08-16T08:45:00Z">
              <w:tcPr>
                <w:tcW w:w="1800" w:type="dxa"/>
                <w:tcBorders>
                  <w:top w:val="nil"/>
                  <w:left w:val="nil"/>
                  <w:right w:val="nil"/>
                </w:tcBorders>
                <w:vAlign w:val="bottom"/>
              </w:tcPr>
            </w:tcPrChange>
          </w:tcPr>
          <w:p w14:paraId="69057E52" w14:textId="6A3C5CD3" w:rsidR="00663174" w:rsidRPr="00EA5697" w:rsidRDefault="00663174" w:rsidP="00663174">
            <w:pPr>
              <w:spacing w:after="0"/>
              <w:jc w:val="center"/>
              <w:rPr>
                <w:rFonts w:ascii="Times New Roman" w:hAnsi="Times New Roman" w:cs="Times New Roman"/>
                <w:color w:val="000000"/>
              </w:rPr>
            </w:pPr>
            <w:ins w:id="630" w:author="Melissa Oney" w:date="2021-08-16T08:45:00Z">
              <w:r w:rsidRPr="00CC528F">
                <w:rPr>
                  <w:rFonts w:ascii="Times New Roman" w:hAnsi="Times New Roman"/>
                  <w:color w:val="000000"/>
                </w:rPr>
                <w:t>52.3</w:t>
              </w:r>
            </w:ins>
            <w:del w:id="631" w:author="Melissa Oney" w:date="2021-07-12T11:13:00Z">
              <w:r w:rsidRPr="00EA5697" w:rsidDel="0051393F">
                <w:rPr>
                  <w:rFonts w:ascii="Times New Roman" w:hAnsi="Times New Roman" w:cs="Times New Roman"/>
                  <w:color w:val="000000"/>
                </w:rPr>
                <w:delText>54.0</w:delText>
              </w:r>
            </w:del>
          </w:p>
        </w:tc>
        <w:tc>
          <w:tcPr>
            <w:tcW w:w="1674" w:type="dxa"/>
            <w:tcBorders>
              <w:top w:val="nil"/>
              <w:left w:val="nil"/>
              <w:right w:val="nil"/>
            </w:tcBorders>
            <w:tcPrChange w:id="632" w:author="Melissa Oney" w:date="2021-08-16T08:45:00Z">
              <w:tcPr>
                <w:tcW w:w="1674" w:type="dxa"/>
                <w:tcBorders>
                  <w:top w:val="nil"/>
                  <w:left w:val="nil"/>
                  <w:right w:val="nil"/>
                </w:tcBorders>
                <w:vAlign w:val="bottom"/>
              </w:tcPr>
            </w:tcPrChange>
          </w:tcPr>
          <w:p w14:paraId="12CBFFF6" w14:textId="3497E2B8" w:rsidR="00663174" w:rsidRPr="00EA5697" w:rsidRDefault="00663174" w:rsidP="00663174">
            <w:pPr>
              <w:spacing w:after="0"/>
              <w:jc w:val="center"/>
              <w:rPr>
                <w:rFonts w:ascii="Times New Roman" w:hAnsi="Times New Roman" w:cs="Times New Roman"/>
                <w:color w:val="000000"/>
              </w:rPr>
            </w:pPr>
            <w:ins w:id="633" w:author="Melissa Oney" w:date="2021-08-16T08:45:00Z">
              <w:r w:rsidRPr="00CC528F">
                <w:rPr>
                  <w:rFonts w:ascii="Times New Roman" w:hAnsi="Times New Roman"/>
                </w:rPr>
                <w:t>0.127</w:t>
              </w:r>
            </w:ins>
            <w:del w:id="634" w:author="Melissa Oney" w:date="2021-07-12T11:13:00Z">
              <w:r w:rsidRPr="00EA5697" w:rsidDel="0051393F">
                <w:rPr>
                  <w:rFonts w:ascii="Times New Roman" w:hAnsi="Times New Roman" w:cs="Times New Roman"/>
                  <w:color w:val="000000"/>
                </w:rPr>
                <w:delText>0.369</w:delText>
              </w:r>
            </w:del>
          </w:p>
        </w:tc>
      </w:tr>
      <w:tr w:rsidR="00663174" w:rsidRPr="00D747A1" w14:paraId="7EEC0AA5" w14:textId="77777777" w:rsidTr="00080619">
        <w:tblPrEx>
          <w:tblW w:w="9702" w:type="dxa"/>
          <w:tblLayout w:type="fixed"/>
          <w:tblLook w:val="0000" w:firstRow="0" w:lastRow="0" w:firstColumn="0" w:lastColumn="0" w:noHBand="0" w:noVBand="0"/>
          <w:tblPrExChange w:id="635" w:author="Melissa Oney" w:date="2021-08-16T08:45:00Z">
            <w:tblPrEx>
              <w:tblW w:w="9702" w:type="dxa"/>
              <w:tblLayout w:type="fixed"/>
              <w:tblLook w:val="0000" w:firstRow="0" w:lastRow="0" w:firstColumn="0" w:lastColumn="0" w:noHBand="0" w:noVBand="0"/>
            </w:tblPrEx>
          </w:tblPrExChange>
        </w:tblPrEx>
        <w:trPr>
          <w:trHeight w:val="273"/>
          <w:trPrChange w:id="636" w:author="Melissa Oney" w:date="2021-08-16T08:45:00Z">
            <w:trPr>
              <w:trHeight w:val="273"/>
            </w:trPr>
          </w:trPrChange>
        </w:trPr>
        <w:tc>
          <w:tcPr>
            <w:tcW w:w="3978" w:type="dxa"/>
            <w:tcBorders>
              <w:top w:val="nil"/>
              <w:left w:val="nil"/>
              <w:bottom w:val="single" w:sz="4" w:space="0" w:color="auto"/>
              <w:right w:val="nil"/>
            </w:tcBorders>
            <w:tcPrChange w:id="637" w:author="Melissa Oney" w:date="2021-08-16T08:45:00Z">
              <w:tcPr>
                <w:tcW w:w="3978" w:type="dxa"/>
                <w:tcBorders>
                  <w:top w:val="nil"/>
                  <w:left w:val="nil"/>
                  <w:bottom w:val="single" w:sz="4" w:space="0" w:color="auto"/>
                  <w:right w:val="nil"/>
                </w:tcBorders>
              </w:tcPr>
            </w:tcPrChange>
          </w:tcPr>
          <w:p w14:paraId="75811CB3" w14:textId="77777777" w:rsidR="00663174" w:rsidRPr="00D747A1" w:rsidRDefault="00663174" w:rsidP="00663174">
            <w:pPr>
              <w:widowControl w:val="0"/>
              <w:autoSpaceDE w:val="0"/>
              <w:autoSpaceDN w:val="0"/>
              <w:adjustRightInd w:val="0"/>
              <w:spacing w:after="0" w:line="240" w:lineRule="auto"/>
              <w:rPr>
                <w:rFonts w:ascii="Times New Roman" w:hAnsi="Times New Roman" w:cs="Times New Roman"/>
              </w:rPr>
            </w:pPr>
            <w:r w:rsidRPr="00D747A1">
              <w:rPr>
                <w:rFonts w:ascii="Times New Roman" w:hAnsi="Times New Roman" w:cs="Times New Roman"/>
              </w:rPr>
              <w:t>Medicaid, %</w:t>
            </w:r>
          </w:p>
        </w:tc>
        <w:tc>
          <w:tcPr>
            <w:tcW w:w="2250" w:type="dxa"/>
            <w:tcBorders>
              <w:top w:val="nil"/>
              <w:left w:val="nil"/>
              <w:bottom w:val="single" w:sz="4" w:space="0" w:color="auto"/>
              <w:right w:val="nil"/>
            </w:tcBorders>
            <w:vAlign w:val="center"/>
            <w:tcPrChange w:id="638" w:author="Melissa Oney" w:date="2021-08-16T08:45:00Z">
              <w:tcPr>
                <w:tcW w:w="2250" w:type="dxa"/>
                <w:tcBorders>
                  <w:top w:val="nil"/>
                  <w:left w:val="nil"/>
                  <w:bottom w:val="single" w:sz="4" w:space="0" w:color="auto"/>
                  <w:right w:val="nil"/>
                </w:tcBorders>
                <w:vAlign w:val="bottom"/>
              </w:tcPr>
            </w:tcPrChange>
          </w:tcPr>
          <w:p w14:paraId="7536F02B" w14:textId="00FC1BA7" w:rsidR="00663174" w:rsidRPr="00EA5697" w:rsidRDefault="00663174" w:rsidP="00663174">
            <w:pPr>
              <w:spacing w:after="0"/>
              <w:jc w:val="center"/>
              <w:rPr>
                <w:rFonts w:ascii="Times New Roman" w:hAnsi="Times New Roman" w:cs="Times New Roman"/>
                <w:color w:val="000000"/>
              </w:rPr>
            </w:pPr>
            <w:ins w:id="639" w:author="Melissa Oney" w:date="2021-08-16T08:45:00Z">
              <w:r w:rsidRPr="00CC528F">
                <w:rPr>
                  <w:rFonts w:ascii="Times New Roman" w:hAnsi="Times New Roman"/>
                  <w:color w:val="000000"/>
                </w:rPr>
                <w:t>13.9</w:t>
              </w:r>
            </w:ins>
            <w:del w:id="640" w:author="Melissa Oney" w:date="2021-07-12T11:13:00Z">
              <w:r w:rsidRPr="00EA5697" w:rsidDel="0051393F">
                <w:rPr>
                  <w:rFonts w:ascii="Times New Roman" w:hAnsi="Times New Roman" w:cs="Times New Roman"/>
                  <w:color w:val="000000"/>
                </w:rPr>
                <w:delText>28.6</w:delText>
              </w:r>
            </w:del>
          </w:p>
        </w:tc>
        <w:tc>
          <w:tcPr>
            <w:tcW w:w="1800" w:type="dxa"/>
            <w:tcBorders>
              <w:top w:val="nil"/>
              <w:left w:val="nil"/>
              <w:bottom w:val="single" w:sz="4" w:space="0" w:color="auto"/>
              <w:right w:val="nil"/>
            </w:tcBorders>
            <w:vAlign w:val="center"/>
            <w:tcPrChange w:id="641" w:author="Melissa Oney" w:date="2021-08-16T08:45:00Z">
              <w:tcPr>
                <w:tcW w:w="1800" w:type="dxa"/>
                <w:tcBorders>
                  <w:top w:val="nil"/>
                  <w:left w:val="nil"/>
                  <w:bottom w:val="single" w:sz="4" w:space="0" w:color="auto"/>
                  <w:right w:val="nil"/>
                </w:tcBorders>
                <w:vAlign w:val="bottom"/>
              </w:tcPr>
            </w:tcPrChange>
          </w:tcPr>
          <w:p w14:paraId="57A88640" w14:textId="19BF3F16" w:rsidR="00663174" w:rsidRPr="00EA5697" w:rsidRDefault="00663174" w:rsidP="00663174">
            <w:pPr>
              <w:spacing w:after="0"/>
              <w:jc w:val="center"/>
              <w:rPr>
                <w:rFonts w:ascii="Times New Roman" w:hAnsi="Times New Roman" w:cs="Times New Roman"/>
                <w:color w:val="000000"/>
              </w:rPr>
            </w:pPr>
            <w:ins w:id="642" w:author="Melissa Oney" w:date="2021-08-16T08:45:00Z">
              <w:r w:rsidRPr="00CC528F">
                <w:rPr>
                  <w:rFonts w:ascii="Times New Roman" w:hAnsi="Times New Roman"/>
                  <w:color w:val="000000"/>
                </w:rPr>
                <w:t>12.1</w:t>
              </w:r>
            </w:ins>
            <w:del w:id="643" w:author="Melissa Oney" w:date="2021-07-12T11:13:00Z">
              <w:r w:rsidRPr="00EA5697" w:rsidDel="0051393F">
                <w:rPr>
                  <w:rFonts w:ascii="Times New Roman" w:hAnsi="Times New Roman" w:cs="Times New Roman"/>
                  <w:color w:val="000000"/>
                </w:rPr>
                <w:delText>18.1</w:delText>
              </w:r>
            </w:del>
          </w:p>
        </w:tc>
        <w:tc>
          <w:tcPr>
            <w:tcW w:w="1674" w:type="dxa"/>
            <w:tcBorders>
              <w:top w:val="nil"/>
              <w:left w:val="nil"/>
              <w:bottom w:val="single" w:sz="4" w:space="0" w:color="auto"/>
              <w:right w:val="nil"/>
            </w:tcBorders>
            <w:tcPrChange w:id="644" w:author="Melissa Oney" w:date="2021-08-16T08:45:00Z">
              <w:tcPr>
                <w:tcW w:w="1674" w:type="dxa"/>
                <w:tcBorders>
                  <w:top w:val="nil"/>
                  <w:left w:val="nil"/>
                  <w:bottom w:val="single" w:sz="4" w:space="0" w:color="auto"/>
                  <w:right w:val="nil"/>
                </w:tcBorders>
                <w:vAlign w:val="bottom"/>
              </w:tcPr>
            </w:tcPrChange>
          </w:tcPr>
          <w:p w14:paraId="77331CFD" w14:textId="3B76701E" w:rsidR="00663174" w:rsidRPr="00EA5697" w:rsidRDefault="00663174" w:rsidP="00663174">
            <w:pPr>
              <w:spacing w:after="0"/>
              <w:jc w:val="center"/>
              <w:rPr>
                <w:rFonts w:ascii="Times New Roman" w:hAnsi="Times New Roman" w:cs="Times New Roman"/>
                <w:color w:val="000000"/>
              </w:rPr>
            </w:pPr>
            <w:ins w:id="645" w:author="Melissa Oney" w:date="2021-08-16T08:45:00Z">
              <w:r>
                <w:rPr>
                  <w:rFonts w:ascii="Times New Roman" w:hAnsi="Times New Roman"/>
                </w:rPr>
                <w:t>0.098</w:t>
              </w:r>
            </w:ins>
            <w:del w:id="646" w:author="Melissa Oney" w:date="2021-07-12T11:13:00Z">
              <w:r w:rsidRPr="00EA5697" w:rsidDel="0051393F">
                <w:rPr>
                  <w:rFonts w:ascii="Times New Roman" w:hAnsi="Times New Roman" w:cs="Times New Roman"/>
                  <w:color w:val="000000"/>
                </w:rPr>
                <w:delText>&lt;0.001</w:delText>
              </w:r>
            </w:del>
          </w:p>
        </w:tc>
      </w:tr>
    </w:tbl>
    <w:p w14:paraId="40615C25" w14:textId="77777777" w:rsidR="00D747A1" w:rsidRPr="00EE6431" w:rsidRDefault="00D747A1" w:rsidP="00D747A1">
      <w:pPr>
        <w:widowControl w:val="0"/>
        <w:autoSpaceDE w:val="0"/>
        <w:autoSpaceDN w:val="0"/>
        <w:adjustRightInd w:val="0"/>
        <w:spacing w:after="0" w:line="240" w:lineRule="auto"/>
        <w:rPr>
          <w:rFonts w:ascii="Times New Roman" w:hAnsi="Times New Roman"/>
          <w:sz w:val="16"/>
          <w:szCs w:val="16"/>
        </w:rPr>
      </w:pPr>
      <w:r w:rsidRPr="00EE6431">
        <w:rPr>
          <w:rFonts w:ascii="Times New Roman" w:hAnsi="Times New Roman"/>
          <w:sz w:val="16"/>
          <w:szCs w:val="16"/>
        </w:rPr>
        <w:t xml:space="preserve">* The baseline period was defined as the 12 months prior to the diagnosis date. </w:t>
      </w:r>
    </w:p>
    <w:p w14:paraId="7218C92F" w14:textId="0087AECD" w:rsidR="00D747A1" w:rsidRPr="00EE6431" w:rsidRDefault="00D747A1" w:rsidP="00D747A1">
      <w:pPr>
        <w:widowControl w:val="0"/>
        <w:autoSpaceDE w:val="0"/>
        <w:autoSpaceDN w:val="0"/>
        <w:adjustRightInd w:val="0"/>
        <w:spacing w:after="0" w:line="240" w:lineRule="auto"/>
        <w:rPr>
          <w:rFonts w:ascii="Times New Roman" w:hAnsi="Times New Roman"/>
          <w:sz w:val="16"/>
          <w:szCs w:val="16"/>
        </w:rPr>
      </w:pPr>
      <w:r w:rsidRPr="00386048">
        <w:rPr>
          <w:rFonts w:ascii="Times New Roman" w:hAnsi="Times New Roman"/>
          <w:sz w:val="16"/>
          <w:szCs w:val="16"/>
        </w:rPr>
        <w:lastRenderedPageBreak/>
        <w:t xml:space="preserve">** Among the sub-sample where death is observed in </w:t>
      </w:r>
      <w:r w:rsidRPr="008D2FFE">
        <w:rPr>
          <w:rFonts w:ascii="Times New Roman" w:hAnsi="Times New Roman"/>
          <w:sz w:val="16"/>
          <w:szCs w:val="16"/>
        </w:rPr>
        <w:t>the data. N=</w:t>
      </w:r>
      <w:ins w:id="647" w:author="Melissa Oney" w:date="2021-07-16T16:47:00Z">
        <w:r w:rsidR="00C01487" w:rsidRPr="00C62C46">
          <w:rPr>
            <w:rFonts w:ascii="Times New Roman" w:hAnsi="Times New Roman"/>
            <w:sz w:val="16"/>
            <w:szCs w:val="16"/>
          </w:rPr>
          <w:t>2,94</w:t>
        </w:r>
        <w:r w:rsidR="00386048" w:rsidRPr="00C62C46">
          <w:rPr>
            <w:rFonts w:ascii="Times New Roman" w:hAnsi="Times New Roman"/>
            <w:sz w:val="16"/>
            <w:szCs w:val="16"/>
          </w:rPr>
          <w:t>7</w:t>
        </w:r>
      </w:ins>
      <w:del w:id="648" w:author="Melissa Oney" w:date="2021-07-16T16:47:00Z">
        <w:r w:rsidRPr="008D2FFE" w:rsidDel="00386048">
          <w:rPr>
            <w:rFonts w:ascii="Times New Roman" w:hAnsi="Times New Roman"/>
            <w:sz w:val="16"/>
            <w:szCs w:val="16"/>
          </w:rPr>
          <w:delText>3,449</w:delText>
        </w:r>
      </w:del>
      <w:r w:rsidRPr="008D2FFE">
        <w:rPr>
          <w:rFonts w:ascii="Times New Roman" w:hAnsi="Times New Roman"/>
          <w:sz w:val="16"/>
          <w:szCs w:val="16"/>
        </w:rPr>
        <w:t xml:space="preserve"> and 2</w:t>
      </w:r>
      <w:ins w:id="649" w:author="Melissa Oney" w:date="2021-07-16T16:47:00Z">
        <w:r w:rsidR="00386048" w:rsidRPr="008D2FFE">
          <w:rPr>
            <w:rFonts w:ascii="Times New Roman" w:hAnsi="Times New Roman"/>
            <w:sz w:val="16"/>
            <w:szCs w:val="16"/>
          </w:rPr>
          <w:t>,</w:t>
        </w:r>
      </w:ins>
      <w:del w:id="650" w:author="Melissa Oney" w:date="2021-07-16T16:47:00Z">
        <w:r w:rsidRPr="00C62C46" w:rsidDel="00386048">
          <w:rPr>
            <w:rFonts w:ascii="Times New Roman" w:hAnsi="Times New Roman"/>
            <w:sz w:val="16"/>
            <w:szCs w:val="16"/>
          </w:rPr>
          <w:delText xml:space="preserve">,925 </w:delText>
        </w:r>
      </w:del>
      <w:ins w:id="651" w:author="Melissa Oney" w:date="2021-07-16T16:47:00Z">
        <w:r w:rsidR="00386048" w:rsidRPr="00C62C46">
          <w:rPr>
            <w:rFonts w:ascii="Times New Roman" w:hAnsi="Times New Roman"/>
            <w:sz w:val="16"/>
            <w:szCs w:val="16"/>
          </w:rPr>
          <w:t>3</w:t>
        </w:r>
      </w:ins>
      <w:ins w:id="652" w:author="Melissa Oney" w:date="2021-08-23T11:50:00Z">
        <w:r w:rsidR="00C01487" w:rsidRPr="008D2FFE">
          <w:rPr>
            <w:rFonts w:ascii="Times New Roman" w:hAnsi="Times New Roman"/>
            <w:sz w:val="16"/>
            <w:szCs w:val="16"/>
          </w:rPr>
          <w:t>85</w:t>
        </w:r>
      </w:ins>
      <w:ins w:id="653" w:author="Melissa Oney" w:date="2021-07-16T16:47:00Z">
        <w:r w:rsidR="00386048" w:rsidRPr="008D2FFE">
          <w:rPr>
            <w:rFonts w:ascii="Times New Roman" w:hAnsi="Times New Roman"/>
            <w:sz w:val="16"/>
            <w:szCs w:val="16"/>
          </w:rPr>
          <w:t xml:space="preserve"> </w:t>
        </w:r>
      </w:ins>
      <w:r w:rsidRPr="008D2FFE">
        <w:rPr>
          <w:rFonts w:ascii="Times New Roman" w:hAnsi="Times New Roman"/>
          <w:sz w:val="16"/>
          <w:szCs w:val="16"/>
        </w:rPr>
        <w:t>in</w:t>
      </w:r>
      <w:r w:rsidRPr="00386048">
        <w:rPr>
          <w:rFonts w:ascii="Times New Roman" w:hAnsi="Times New Roman"/>
          <w:sz w:val="16"/>
          <w:szCs w:val="16"/>
        </w:rPr>
        <w:t xml:space="preserve"> dementia and first matched control cohorts, respectively.</w:t>
      </w:r>
    </w:p>
    <w:p w14:paraId="6E73B77B" w14:textId="77777777" w:rsidR="0045394C" w:rsidRDefault="0045394C" w:rsidP="00C1306D">
      <w:pPr>
        <w:spacing w:after="0"/>
        <w:rPr>
          <w:rFonts w:ascii="Times New Roman" w:hAnsi="Times New Roman" w:cs="Times New Roman"/>
        </w:rPr>
        <w:sectPr w:rsidR="0045394C" w:rsidSect="0045394C">
          <w:pgSz w:w="12240" w:h="15840"/>
          <w:pgMar w:top="720" w:right="720" w:bottom="720" w:left="720" w:header="720" w:footer="720" w:gutter="0"/>
          <w:cols w:space="720"/>
          <w:docGrid w:linePitch="360"/>
        </w:sectPr>
      </w:pPr>
    </w:p>
    <w:p w14:paraId="2485A605" w14:textId="3BEB16CC" w:rsidR="0036148E" w:rsidRPr="00EE6431" w:rsidRDefault="0036148E" w:rsidP="0036148E">
      <w:pPr>
        <w:keepNext/>
        <w:widowControl w:val="0"/>
        <w:autoSpaceDE w:val="0"/>
        <w:autoSpaceDN w:val="0"/>
        <w:adjustRightInd w:val="0"/>
        <w:spacing w:after="0" w:line="240" w:lineRule="auto"/>
        <w:rPr>
          <w:rFonts w:ascii="Times New Roman" w:hAnsi="Times New Roman"/>
          <w:b/>
          <w:sz w:val="24"/>
          <w:szCs w:val="24"/>
        </w:rPr>
      </w:pPr>
      <w:r w:rsidRPr="00EE6431">
        <w:rPr>
          <w:rFonts w:ascii="Times New Roman" w:hAnsi="Times New Roman"/>
          <w:b/>
          <w:sz w:val="24"/>
          <w:szCs w:val="24"/>
        </w:rPr>
        <w:lastRenderedPageBreak/>
        <w:t>Table 2. Period-specific absolute and incremental costs to FFS Medicare and Medicaid</w:t>
      </w:r>
    </w:p>
    <w:tbl>
      <w:tblPr>
        <w:tblW w:w="13824" w:type="dxa"/>
        <w:tblLayout w:type="fixed"/>
        <w:tblLook w:val="0000" w:firstRow="0" w:lastRow="0" w:firstColumn="0" w:lastColumn="0" w:noHBand="0" w:noVBand="0"/>
      </w:tblPr>
      <w:tblGrid>
        <w:gridCol w:w="2304"/>
        <w:gridCol w:w="2304"/>
        <w:gridCol w:w="2304"/>
        <w:gridCol w:w="2556"/>
        <w:gridCol w:w="2430"/>
        <w:gridCol w:w="1926"/>
        <w:tblGridChange w:id="654">
          <w:tblGrid>
            <w:gridCol w:w="2304"/>
            <w:gridCol w:w="2304"/>
            <w:gridCol w:w="2304"/>
            <w:gridCol w:w="2556"/>
            <w:gridCol w:w="2430"/>
            <w:gridCol w:w="1926"/>
          </w:tblGrid>
        </w:tblGridChange>
      </w:tblGrid>
      <w:tr w:rsidR="0036148E" w:rsidRPr="00EE6431" w14:paraId="78554446" w14:textId="77777777" w:rsidTr="00611A33">
        <w:trPr>
          <w:trHeight w:val="20"/>
        </w:trPr>
        <w:tc>
          <w:tcPr>
            <w:tcW w:w="2304" w:type="dxa"/>
            <w:tcBorders>
              <w:top w:val="single" w:sz="4" w:space="0" w:color="auto"/>
              <w:left w:val="nil"/>
              <w:right w:val="nil"/>
            </w:tcBorders>
            <w:vAlign w:val="center"/>
          </w:tcPr>
          <w:p w14:paraId="363EDCB8" w14:textId="77777777" w:rsidR="0036148E" w:rsidRPr="00EE6431" w:rsidRDefault="0036148E" w:rsidP="00523993">
            <w:pPr>
              <w:spacing w:after="0"/>
              <w:jc w:val="center"/>
              <w:rPr>
                <w:rFonts w:ascii="Times New Roman" w:hAnsi="Times New Roman"/>
                <w:color w:val="000000"/>
                <w:sz w:val="24"/>
                <w:szCs w:val="24"/>
              </w:rPr>
            </w:pPr>
          </w:p>
        </w:tc>
        <w:tc>
          <w:tcPr>
            <w:tcW w:w="4608" w:type="dxa"/>
            <w:gridSpan w:val="2"/>
            <w:tcBorders>
              <w:top w:val="single" w:sz="4" w:space="0" w:color="auto"/>
              <w:left w:val="nil"/>
              <w:bottom w:val="single" w:sz="4" w:space="0" w:color="auto"/>
              <w:right w:val="nil"/>
            </w:tcBorders>
            <w:vAlign w:val="center"/>
          </w:tcPr>
          <w:p w14:paraId="24A63C96"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Total costs</w:t>
            </w:r>
          </w:p>
        </w:tc>
        <w:tc>
          <w:tcPr>
            <w:tcW w:w="6912" w:type="dxa"/>
            <w:gridSpan w:val="3"/>
            <w:tcBorders>
              <w:top w:val="single" w:sz="4" w:space="0" w:color="auto"/>
              <w:left w:val="nil"/>
              <w:bottom w:val="single" w:sz="4" w:space="0" w:color="auto"/>
              <w:right w:val="nil"/>
            </w:tcBorders>
            <w:vAlign w:val="center"/>
          </w:tcPr>
          <w:p w14:paraId="186F13BF"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Incremental costs</w:t>
            </w:r>
          </w:p>
        </w:tc>
      </w:tr>
      <w:tr w:rsidR="0036148E" w:rsidRPr="00EE6431" w14:paraId="69D31E1F" w14:textId="77777777" w:rsidTr="00611A33">
        <w:trPr>
          <w:trHeight w:val="20"/>
        </w:trPr>
        <w:tc>
          <w:tcPr>
            <w:tcW w:w="2304" w:type="dxa"/>
            <w:tcBorders>
              <w:left w:val="nil"/>
              <w:bottom w:val="single" w:sz="4" w:space="0" w:color="auto"/>
              <w:right w:val="nil"/>
            </w:tcBorders>
            <w:vAlign w:val="center"/>
          </w:tcPr>
          <w:p w14:paraId="7A2932FA" w14:textId="77777777" w:rsidR="0036148E" w:rsidRPr="00EE6431" w:rsidRDefault="0036148E" w:rsidP="00523993">
            <w:pPr>
              <w:spacing w:after="0"/>
              <w:jc w:val="center"/>
              <w:rPr>
                <w:rFonts w:ascii="Times New Roman" w:hAnsi="Times New Roman"/>
                <w:color w:val="000000"/>
                <w:sz w:val="24"/>
                <w:szCs w:val="24"/>
              </w:rPr>
            </w:pPr>
          </w:p>
        </w:tc>
        <w:tc>
          <w:tcPr>
            <w:tcW w:w="2304" w:type="dxa"/>
            <w:tcBorders>
              <w:top w:val="single" w:sz="4" w:space="0" w:color="auto"/>
              <w:left w:val="nil"/>
              <w:bottom w:val="single" w:sz="4" w:space="0" w:color="auto"/>
              <w:right w:val="nil"/>
            </w:tcBorders>
            <w:vAlign w:val="center"/>
          </w:tcPr>
          <w:p w14:paraId="1995A346"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Participants with dementia diagnosis</w:t>
            </w:r>
          </w:p>
        </w:tc>
        <w:tc>
          <w:tcPr>
            <w:tcW w:w="2304" w:type="dxa"/>
            <w:tcBorders>
              <w:top w:val="single" w:sz="4" w:space="0" w:color="auto"/>
              <w:left w:val="nil"/>
              <w:bottom w:val="single" w:sz="4" w:space="0" w:color="auto"/>
              <w:right w:val="nil"/>
            </w:tcBorders>
            <w:vAlign w:val="center"/>
          </w:tcPr>
          <w:p w14:paraId="1CA5710D"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Predicted costs without dementia</w:t>
            </w:r>
          </w:p>
        </w:tc>
        <w:tc>
          <w:tcPr>
            <w:tcW w:w="2556" w:type="dxa"/>
            <w:tcBorders>
              <w:top w:val="single" w:sz="4" w:space="0" w:color="auto"/>
              <w:left w:val="nil"/>
              <w:bottom w:val="single" w:sz="4" w:space="0" w:color="auto"/>
              <w:right w:val="nil"/>
            </w:tcBorders>
            <w:vAlign w:val="center"/>
          </w:tcPr>
          <w:p w14:paraId="11EEB12E"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Incremental costs if survival held constant</w:t>
            </w:r>
          </w:p>
        </w:tc>
        <w:tc>
          <w:tcPr>
            <w:tcW w:w="2430" w:type="dxa"/>
            <w:tcBorders>
              <w:top w:val="single" w:sz="4" w:space="0" w:color="auto"/>
              <w:left w:val="nil"/>
              <w:bottom w:val="single" w:sz="4" w:space="0" w:color="auto"/>
              <w:right w:val="nil"/>
            </w:tcBorders>
            <w:vAlign w:val="center"/>
          </w:tcPr>
          <w:p w14:paraId="0D0FE0B2"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Incremental costs due to changed survival</w:t>
            </w:r>
          </w:p>
        </w:tc>
        <w:tc>
          <w:tcPr>
            <w:tcW w:w="1926" w:type="dxa"/>
            <w:tcBorders>
              <w:top w:val="single" w:sz="4" w:space="0" w:color="auto"/>
              <w:left w:val="nil"/>
              <w:bottom w:val="single" w:sz="4" w:space="0" w:color="auto"/>
              <w:right w:val="nil"/>
            </w:tcBorders>
            <w:vAlign w:val="center"/>
          </w:tcPr>
          <w:p w14:paraId="352BBBDF"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Total incremental costs</w:t>
            </w:r>
          </w:p>
        </w:tc>
      </w:tr>
      <w:tr w:rsidR="0036148E" w:rsidRPr="00EE6431" w14:paraId="0481D098" w14:textId="77777777" w:rsidTr="00611A33">
        <w:trPr>
          <w:trHeight w:val="20"/>
        </w:trPr>
        <w:tc>
          <w:tcPr>
            <w:tcW w:w="2304" w:type="dxa"/>
            <w:tcBorders>
              <w:left w:val="nil"/>
              <w:bottom w:val="single" w:sz="4" w:space="0" w:color="auto"/>
              <w:right w:val="nil"/>
            </w:tcBorders>
            <w:vAlign w:val="center"/>
          </w:tcPr>
          <w:p w14:paraId="6337695F" w14:textId="77777777" w:rsidR="0036148E" w:rsidRPr="00EE6431" w:rsidRDefault="0036148E" w:rsidP="00523993">
            <w:pPr>
              <w:spacing w:after="0"/>
              <w:rPr>
                <w:rFonts w:ascii="Times New Roman" w:hAnsi="Times New Roman"/>
                <w:sz w:val="24"/>
                <w:szCs w:val="24"/>
              </w:rPr>
            </w:pPr>
            <w:r w:rsidRPr="00EE6431">
              <w:rPr>
                <w:rFonts w:ascii="Times New Roman" w:hAnsi="Times New Roman"/>
                <w:sz w:val="24"/>
                <w:szCs w:val="24"/>
              </w:rPr>
              <w:t>FFS Medicare</w:t>
            </w:r>
          </w:p>
        </w:tc>
        <w:tc>
          <w:tcPr>
            <w:tcW w:w="2304" w:type="dxa"/>
            <w:tcBorders>
              <w:top w:val="single" w:sz="4" w:space="0" w:color="auto"/>
              <w:left w:val="nil"/>
              <w:bottom w:val="single" w:sz="4" w:space="0" w:color="auto"/>
              <w:right w:val="nil"/>
            </w:tcBorders>
            <w:vAlign w:val="center"/>
          </w:tcPr>
          <w:p w14:paraId="5FD240BE" w14:textId="77777777" w:rsidR="0036148E" w:rsidRPr="00EE6431" w:rsidRDefault="0036148E" w:rsidP="00523993">
            <w:pPr>
              <w:spacing w:after="0"/>
              <w:rPr>
                <w:rFonts w:ascii="Times New Roman" w:hAnsi="Times New Roman"/>
                <w:sz w:val="24"/>
                <w:szCs w:val="24"/>
              </w:rPr>
            </w:pPr>
          </w:p>
        </w:tc>
        <w:tc>
          <w:tcPr>
            <w:tcW w:w="2304" w:type="dxa"/>
            <w:tcBorders>
              <w:top w:val="single" w:sz="4" w:space="0" w:color="auto"/>
              <w:left w:val="nil"/>
              <w:bottom w:val="single" w:sz="4" w:space="0" w:color="auto"/>
              <w:right w:val="nil"/>
            </w:tcBorders>
            <w:vAlign w:val="center"/>
          </w:tcPr>
          <w:p w14:paraId="200AB40F" w14:textId="77777777" w:rsidR="0036148E" w:rsidRPr="00EE6431" w:rsidRDefault="0036148E" w:rsidP="00523993">
            <w:pPr>
              <w:spacing w:after="0"/>
              <w:rPr>
                <w:rFonts w:ascii="Times New Roman" w:hAnsi="Times New Roman"/>
                <w:sz w:val="24"/>
                <w:szCs w:val="24"/>
              </w:rPr>
            </w:pPr>
          </w:p>
        </w:tc>
        <w:tc>
          <w:tcPr>
            <w:tcW w:w="2556" w:type="dxa"/>
            <w:tcBorders>
              <w:top w:val="single" w:sz="4" w:space="0" w:color="auto"/>
              <w:left w:val="nil"/>
              <w:bottom w:val="single" w:sz="4" w:space="0" w:color="auto"/>
              <w:right w:val="nil"/>
            </w:tcBorders>
            <w:vAlign w:val="center"/>
          </w:tcPr>
          <w:p w14:paraId="55AA60AA" w14:textId="77777777" w:rsidR="0036148E" w:rsidRPr="00EE6431" w:rsidRDefault="0036148E" w:rsidP="00523993">
            <w:pPr>
              <w:spacing w:after="0"/>
              <w:rPr>
                <w:rFonts w:ascii="Times New Roman" w:hAnsi="Times New Roman"/>
                <w:sz w:val="24"/>
                <w:szCs w:val="24"/>
              </w:rPr>
            </w:pPr>
          </w:p>
        </w:tc>
        <w:tc>
          <w:tcPr>
            <w:tcW w:w="2430" w:type="dxa"/>
            <w:tcBorders>
              <w:top w:val="single" w:sz="4" w:space="0" w:color="auto"/>
              <w:left w:val="nil"/>
              <w:bottom w:val="single" w:sz="4" w:space="0" w:color="auto"/>
              <w:right w:val="nil"/>
            </w:tcBorders>
            <w:vAlign w:val="center"/>
          </w:tcPr>
          <w:p w14:paraId="044B42F6" w14:textId="77777777" w:rsidR="0036148E" w:rsidRPr="00EE6431" w:rsidRDefault="0036148E" w:rsidP="00523993">
            <w:pPr>
              <w:spacing w:after="0"/>
              <w:rPr>
                <w:rFonts w:ascii="Times New Roman" w:hAnsi="Times New Roman"/>
                <w:sz w:val="24"/>
                <w:szCs w:val="24"/>
              </w:rPr>
            </w:pPr>
          </w:p>
        </w:tc>
        <w:tc>
          <w:tcPr>
            <w:tcW w:w="1926" w:type="dxa"/>
            <w:tcBorders>
              <w:top w:val="single" w:sz="4" w:space="0" w:color="auto"/>
              <w:left w:val="nil"/>
              <w:bottom w:val="single" w:sz="4" w:space="0" w:color="auto"/>
              <w:right w:val="nil"/>
            </w:tcBorders>
            <w:vAlign w:val="center"/>
          </w:tcPr>
          <w:p w14:paraId="56548BBE" w14:textId="77777777" w:rsidR="0036148E" w:rsidRPr="00EE6431" w:rsidRDefault="0036148E" w:rsidP="00523993">
            <w:pPr>
              <w:spacing w:after="0"/>
              <w:rPr>
                <w:rFonts w:ascii="Times New Roman" w:hAnsi="Times New Roman"/>
                <w:sz w:val="24"/>
                <w:szCs w:val="24"/>
              </w:rPr>
            </w:pPr>
          </w:p>
        </w:tc>
      </w:tr>
      <w:tr w:rsidR="00CE7D35" w:rsidRPr="00EE6431" w14:paraId="337007AA" w14:textId="77777777" w:rsidTr="00080619">
        <w:tblPrEx>
          <w:tblW w:w="13824" w:type="dxa"/>
          <w:tblLayout w:type="fixed"/>
          <w:tblLook w:val="0000" w:firstRow="0" w:lastRow="0" w:firstColumn="0" w:lastColumn="0" w:noHBand="0" w:noVBand="0"/>
          <w:tblPrExChange w:id="655" w:author="Melissa Oney" w:date="2021-08-11T14:40:00Z">
            <w:tblPrEx>
              <w:tblW w:w="13824" w:type="dxa"/>
              <w:tblLayout w:type="fixed"/>
              <w:tblLook w:val="0000" w:firstRow="0" w:lastRow="0" w:firstColumn="0" w:lastColumn="0" w:noHBand="0" w:noVBand="0"/>
            </w:tblPrEx>
          </w:tblPrExChange>
        </w:tblPrEx>
        <w:trPr>
          <w:trHeight w:val="20"/>
          <w:trPrChange w:id="656" w:author="Melissa Oney" w:date="2021-08-11T14:40:00Z">
            <w:trPr>
              <w:trHeight w:val="20"/>
            </w:trPr>
          </w:trPrChange>
        </w:trPr>
        <w:tc>
          <w:tcPr>
            <w:tcW w:w="2304" w:type="dxa"/>
            <w:tcBorders>
              <w:top w:val="single" w:sz="4" w:space="0" w:color="auto"/>
              <w:left w:val="nil"/>
              <w:right w:val="nil"/>
            </w:tcBorders>
            <w:tcPrChange w:id="657" w:author="Melissa Oney" w:date="2021-08-11T14:40:00Z">
              <w:tcPr>
                <w:tcW w:w="2304" w:type="dxa"/>
                <w:tcBorders>
                  <w:top w:val="single" w:sz="4" w:space="0" w:color="auto"/>
                  <w:left w:val="nil"/>
                  <w:right w:val="nil"/>
                </w:tcBorders>
              </w:tcPr>
            </w:tcPrChange>
          </w:tcPr>
          <w:p w14:paraId="032BFF29"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1-12*</w:t>
            </w:r>
          </w:p>
        </w:tc>
        <w:tc>
          <w:tcPr>
            <w:tcW w:w="2304" w:type="dxa"/>
            <w:tcBorders>
              <w:top w:val="single" w:sz="4" w:space="0" w:color="auto"/>
              <w:left w:val="nil"/>
              <w:right w:val="nil"/>
            </w:tcBorders>
            <w:vAlign w:val="bottom"/>
            <w:tcPrChange w:id="658" w:author="Melissa Oney" w:date="2021-08-11T14:40:00Z">
              <w:tcPr>
                <w:tcW w:w="2304" w:type="dxa"/>
                <w:tcBorders>
                  <w:top w:val="single" w:sz="4" w:space="0" w:color="auto"/>
                  <w:left w:val="nil"/>
                  <w:right w:val="nil"/>
                </w:tcBorders>
              </w:tcPr>
            </w:tcPrChange>
          </w:tcPr>
          <w:p w14:paraId="74CE1922" w14:textId="0526E907" w:rsidR="00080619" w:rsidRDefault="00CE7D35" w:rsidP="00CE7D35">
            <w:pPr>
              <w:spacing w:after="0"/>
              <w:jc w:val="center"/>
              <w:rPr>
                <w:ins w:id="659" w:author="Melissa Oney" w:date="2021-08-16T09:08:00Z"/>
                <w:rFonts w:ascii="Calibri" w:hAnsi="Calibri" w:cs="Calibri"/>
              </w:rPr>
            </w:pPr>
            <w:ins w:id="660" w:author="Melissa Oney" w:date="2021-08-16T08:53:00Z">
              <w:r>
                <w:rPr>
                  <w:rFonts w:ascii="Calibri" w:hAnsi="Calibri" w:cs="Calibri"/>
                </w:rPr>
                <w:t>$24</w:t>
              </w:r>
            </w:ins>
            <w:ins w:id="661" w:author="Melissa Oney" w:date="2021-08-16T09:13:00Z">
              <w:r w:rsidR="00080619">
                <w:rPr>
                  <w:rFonts w:ascii="Calibri" w:hAnsi="Calibri" w:cs="Calibri"/>
                </w:rPr>
                <w:t>,</w:t>
              </w:r>
            </w:ins>
            <w:ins w:id="662" w:author="Melissa Oney" w:date="2021-08-16T08:53:00Z">
              <w:r>
                <w:rPr>
                  <w:rFonts w:ascii="Calibri" w:hAnsi="Calibri" w:cs="Calibri"/>
                </w:rPr>
                <w:t>501</w:t>
              </w:r>
            </w:ins>
          </w:p>
          <w:p w14:paraId="49E87440" w14:textId="3BDA46B3" w:rsidR="00CE7D35" w:rsidRPr="002103E7" w:rsidDel="00B73D65" w:rsidRDefault="00CE7D35" w:rsidP="00CE7D35">
            <w:pPr>
              <w:spacing w:after="0"/>
              <w:jc w:val="center"/>
              <w:rPr>
                <w:del w:id="663" w:author="Melissa Oney" w:date="2021-07-12T11:16:00Z"/>
                <w:rFonts w:ascii="Times New Roman" w:hAnsi="Times New Roman" w:cs="Times New Roman"/>
                <w:sz w:val="24"/>
                <w:szCs w:val="24"/>
              </w:rPr>
            </w:pPr>
            <w:ins w:id="664" w:author="Melissa Oney" w:date="2021-08-16T08:53:00Z">
              <w:r>
                <w:rPr>
                  <w:rFonts w:ascii="Calibri" w:hAnsi="Calibri" w:cs="Calibri"/>
                </w:rPr>
                <w:t>(23</w:t>
              </w:r>
            </w:ins>
            <w:ins w:id="665" w:author="Melissa Oney" w:date="2021-08-16T09:13:00Z">
              <w:r w:rsidR="00080619">
                <w:rPr>
                  <w:rFonts w:ascii="Calibri" w:hAnsi="Calibri" w:cs="Calibri"/>
                </w:rPr>
                <w:t>,</w:t>
              </w:r>
            </w:ins>
            <w:ins w:id="666" w:author="Melissa Oney" w:date="2021-08-16T08:53:00Z">
              <w:r>
                <w:rPr>
                  <w:rFonts w:ascii="Calibri" w:hAnsi="Calibri" w:cs="Calibri"/>
                </w:rPr>
                <w:t>494;</w:t>
              </w:r>
            </w:ins>
            <w:ins w:id="667" w:author="Melissa Oney" w:date="2021-08-16T09:12:00Z">
              <w:r w:rsidR="00080619">
                <w:rPr>
                  <w:rFonts w:ascii="Calibri" w:hAnsi="Calibri" w:cs="Calibri"/>
                </w:rPr>
                <w:t xml:space="preserve"> </w:t>
              </w:r>
            </w:ins>
            <w:ins w:id="668" w:author="Melissa Oney" w:date="2021-08-16T08:53:00Z">
              <w:r>
                <w:rPr>
                  <w:rFonts w:ascii="Calibri" w:hAnsi="Calibri" w:cs="Calibri"/>
                </w:rPr>
                <w:t>25</w:t>
              </w:r>
            </w:ins>
            <w:ins w:id="669" w:author="Melissa Oney" w:date="2021-08-16T09:13:00Z">
              <w:r w:rsidR="00080619">
                <w:rPr>
                  <w:rFonts w:ascii="Calibri" w:hAnsi="Calibri" w:cs="Calibri"/>
                </w:rPr>
                <w:t>,</w:t>
              </w:r>
            </w:ins>
            <w:ins w:id="670" w:author="Melissa Oney" w:date="2021-08-16T08:53:00Z">
              <w:r>
                <w:rPr>
                  <w:rFonts w:ascii="Calibri" w:hAnsi="Calibri" w:cs="Calibri"/>
                </w:rPr>
                <w:t>477)</w:t>
              </w:r>
            </w:ins>
            <w:del w:id="671" w:author="Melissa Oney" w:date="2021-07-12T11:16:00Z">
              <w:r w:rsidRPr="002103E7" w:rsidDel="00B73D65">
                <w:rPr>
                  <w:rFonts w:ascii="Times New Roman" w:hAnsi="Times New Roman" w:cs="Times New Roman"/>
                  <w:sz w:val="24"/>
                  <w:szCs w:val="24"/>
                </w:rPr>
                <w:delText>$24,808</w:delText>
              </w:r>
            </w:del>
          </w:p>
          <w:p w14:paraId="75C0A978" w14:textId="780A8993" w:rsidR="00CE7D35" w:rsidRPr="005667AA" w:rsidRDefault="00CE7D35" w:rsidP="00CE7D35">
            <w:pPr>
              <w:spacing w:after="0"/>
              <w:jc w:val="center"/>
              <w:rPr>
                <w:rFonts w:ascii="Times New Roman" w:hAnsi="Times New Roman" w:cs="Times New Roman"/>
                <w:sz w:val="24"/>
                <w:szCs w:val="24"/>
              </w:rPr>
            </w:pPr>
            <w:del w:id="672" w:author="Melissa Oney" w:date="2021-07-12T11:16:00Z">
              <w:r w:rsidRPr="005667AA" w:rsidDel="00B73D65">
                <w:rPr>
                  <w:rFonts w:ascii="Times New Roman" w:hAnsi="Times New Roman" w:cs="Times New Roman"/>
                  <w:sz w:val="24"/>
                  <w:szCs w:val="24"/>
                </w:rPr>
                <w:delText>(23,829 ; 25,747)</w:delText>
              </w:r>
            </w:del>
          </w:p>
        </w:tc>
        <w:tc>
          <w:tcPr>
            <w:tcW w:w="2304" w:type="dxa"/>
            <w:tcBorders>
              <w:top w:val="single" w:sz="4" w:space="0" w:color="auto"/>
              <w:left w:val="nil"/>
              <w:right w:val="nil"/>
            </w:tcBorders>
            <w:vAlign w:val="bottom"/>
            <w:tcPrChange w:id="673" w:author="Melissa Oney" w:date="2021-08-11T14:40:00Z">
              <w:tcPr>
                <w:tcW w:w="2304" w:type="dxa"/>
                <w:tcBorders>
                  <w:top w:val="single" w:sz="4" w:space="0" w:color="auto"/>
                  <w:left w:val="nil"/>
                  <w:right w:val="nil"/>
                </w:tcBorders>
              </w:tcPr>
            </w:tcPrChange>
          </w:tcPr>
          <w:p w14:paraId="2055643B" w14:textId="11804BA6" w:rsidR="00080619" w:rsidRDefault="00CE7D35" w:rsidP="00CE7D35">
            <w:pPr>
              <w:spacing w:after="0"/>
              <w:jc w:val="center"/>
              <w:rPr>
                <w:ins w:id="674" w:author="Melissa Oney" w:date="2021-08-16T09:08:00Z"/>
                <w:rFonts w:ascii="Calibri" w:hAnsi="Calibri" w:cs="Calibri"/>
              </w:rPr>
            </w:pPr>
            <w:ins w:id="675" w:author="Melissa Oney" w:date="2021-08-16T08:53:00Z">
              <w:r>
                <w:rPr>
                  <w:rFonts w:ascii="Calibri" w:hAnsi="Calibri" w:cs="Calibri"/>
                </w:rPr>
                <w:t>$15</w:t>
              </w:r>
            </w:ins>
            <w:ins w:id="676" w:author="Melissa Oney" w:date="2021-08-16T09:14:00Z">
              <w:r w:rsidR="00080619">
                <w:rPr>
                  <w:rFonts w:ascii="Calibri" w:hAnsi="Calibri" w:cs="Calibri"/>
                </w:rPr>
                <w:t>,</w:t>
              </w:r>
            </w:ins>
            <w:ins w:id="677" w:author="Melissa Oney" w:date="2021-08-16T08:53:00Z">
              <w:r>
                <w:rPr>
                  <w:rFonts w:ascii="Calibri" w:hAnsi="Calibri" w:cs="Calibri"/>
                </w:rPr>
                <w:t>213</w:t>
              </w:r>
            </w:ins>
          </w:p>
          <w:p w14:paraId="7B3258DA" w14:textId="78C53168" w:rsidR="00CE7D35" w:rsidRPr="002103E7" w:rsidDel="00B73D65" w:rsidRDefault="00CE7D35" w:rsidP="00CE7D35">
            <w:pPr>
              <w:spacing w:after="0"/>
              <w:jc w:val="center"/>
              <w:rPr>
                <w:del w:id="678" w:author="Melissa Oney" w:date="2021-07-12T11:16:00Z"/>
                <w:rFonts w:ascii="Times New Roman" w:hAnsi="Times New Roman" w:cs="Times New Roman"/>
                <w:sz w:val="24"/>
                <w:szCs w:val="24"/>
              </w:rPr>
            </w:pPr>
            <w:ins w:id="679" w:author="Melissa Oney" w:date="2021-08-16T08:53:00Z">
              <w:r>
                <w:rPr>
                  <w:rFonts w:ascii="Calibri" w:hAnsi="Calibri" w:cs="Calibri"/>
                </w:rPr>
                <w:t>(14</w:t>
              </w:r>
            </w:ins>
            <w:ins w:id="680" w:author="Melissa Oney" w:date="2021-08-16T09:14:00Z">
              <w:r w:rsidR="00080619">
                <w:rPr>
                  <w:rFonts w:ascii="Calibri" w:hAnsi="Calibri" w:cs="Calibri"/>
                </w:rPr>
                <w:t>,</w:t>
              </w:r>
            </w:ins>
            <w:ins w:id="681" w:author="Melissa Oney" w:date="2021-08-16T08:53:00Z">
              <w:r>
                <w:rPr>
                  <w:rFonts w:ascii="Calibri" w:hAnsi="Calibri" w:cs="Calibri"/>
                </w:rPr>
                <w:t>512;</w:t>
              </w:r>
            </w:ins>
            <w:ins w:id="682" w:author="Melissa Oney" w:date="2021-08-16T09:12:00Z">
              <w:r w:rsidR="00080619">
                <w:rPr>
                  <w:rFonts w:ascii="Calibri" w:hAnsi="Calibri" w:cs="Calibri"/>
                </w:rPr>
                <w:t xml:space="preserve"> </w:t>
              </w:r>
            </w:ins>
            <w:ins w:id="683" w:author="Melissa Oney" w:date="2021-08-16T08:53:00Z">
              <w:r>
                <w:rPr>
                  <w:rFonts w:ascii="Calibri" w:hAnsi="Calibri" w:cs="Calibri"/>
                </w:rPr>
                <w:t>15</w:t>
              </w:r>
            </w:ins>
            <w:ins w:id="684" w:author="Melissa Oney" w:date="2021-08-16T09:14:00Z">
              <w:r w:rsidR="00080619">
                <w:rPr>
                  <w:rFonts w:ascii="Calibri" w:hAnsi="Calibri" w:cs="Calibri"/>
                </w:rPr>
                <w:t>,</w:t>
              </w:r>
            </w:ins>
            <w:ins w:id="685" w:author="Melissa Oney" w:date="2021-08-16T08:53:00Z">
              <w:r>
                <w:rPr>
                  <w:rFonts w:ascii="Calibri" w:hAnsi="Calibri" w:cs="Calibri"/>
                </w:rPr>
                <w:t>928)</w:t>
              </w:r>
            </w:ins>
            <w:del w:id="686" w:author="Melissa Oney" w:date="2021-07-12T11:16:00Z">
              <w:r w:rsidRPr="002103E7" w:rsidDel="00B73D65">
                <w:rPr>
                  <w:rFonts w:ascii="Times New Roman" w:hAnsi="Times New Roman" w:cs="Times New Roman"/>
                  <w:sz w:val="24"/>
                  <w:szCs w:val="24"/>
                </w:rPr>
                <w:delText>$15,419</w:delText>
              </w:r>
            </w:del>
          </w:p>
          <w:p w14:paraId="55879190" w14:textId="6954D621" w:rsidR="00CE7D35" w:rsidRPr="005667AA" w:rsidRDefault="00CE7D35" w:rsidP="00CE7D35">
            <w:pPr>
              <w:spacing w:after="0"/>
              <w:jc w:val="center"/>
              <w:rPr>
                <w:rFonts w:ascii="Times New Roman" w:hAnsi="Times New Roman" w:cs="Times New Roman"/>
                <w:sz w:val="24"/>
                <w:szCs w:val="24"/>
              </w:rPr>
            </w:pPr>
            <w:del w:id="687" w:author="Melissa Oney" w:date="2021-07-12T11:16:00Z">
              <w:r w:rsidRPr="005667AA" w:rsidDel="00B73D65">
                <w:rPr>
                  <w:rFonts w:ascii="Times New Roman" w:hAnsi="Times New Roman" w:cs="Times New Roman"/>
                  <w:sz w:val="24"/>
                  <w:szCs w:val="24"/>
                </w:rPr>
                <w:delText>(14,832 ; 16,053)</w:delText>
              </w:r>
            </w:del>
          </w:p>
        </w:tc>
        <w:tc>
          <w:tcPr>
            <w:tcW w:w="2556" w:type="dxa"/>
            <w:tcBorders>
              <w:top w:val="single" w:sz="4" w:space="0" w:color="auto"/>
              <w:left w:val="nil"/>
              <w:right w:val="nil"/>
            </w:tcBorders>
            <w:vAlign w:val="bottom"/>
            <w:tcPrChange w:id="688" w:author="Melissa Oney" w:date="2021-08-11T14:40:00Z">
              <w:tcPr>
                <w:tcW w:w="2556" w:type="dxa"/>
                <w:tcBorders>
                  <w:top w:val="single" w:sz="4" w:space="0" w:color="auto"/>
                  <w:left w:val="nil"/>
                  <w:right w:val="nil"/>
                </w:tcBorders>
              </w:tcPr>
            </w:tcPrChange>
          </w:tcPr>
          <w:p w14:paraId="7E7ED94A" w14:textId="28C78781" w:rsidR="00080619" w:rsidRDefault="00CE7D35" w:rsidP="00CE7D35">
            <w:pPr>
              <w:spacing w:after="0"/>
              <w:jc w:val="center"/>
              <w:rPr>
                <w:ins w:id="689" w:author="Melissa Oney" w:date="2021-08-16T09:09:00Z"/>
                <w:rFonts w:ascii="Calibri" w:hAnsi="Calibri" w:cs="Calibri"/>
              </w:rPr>
            </w:pPr>
            <w:ins w:id="690" w:author="Melissa Oney" w:date="2021-08-16T08:53:00Z">
              <w:r>
                <w:rPr>
                  <w:rFonts w:ascii="Calibri" w:hAnsi="Calibri" w:cs="Calibri"/>
                </w:rPr>
                <w:t>$10</w:t>
              </w:r>
            </w:ins>
            <w:ins w:id="691" w:author="Melissa Oney" w:date="2021-08-16T09:15:00Z">
              <w:r w:rsidR="00FE0986">
                <w:rPr>
                  <w:rFonts w:ascii="Calibri" w:hAnsi="Calibri" w:cs="Calibri"/>
                </w:rPr>
                <w:t>,</w:t>
              </w:r>
            </w:ins>
            <w:ins w:id="692" w:author="Melissa Oney" w:date="2021-08-16T08:53:00Z">
              <w:r>
                <w:rPr>
                  <w:rFonts w:ascii="Calibri" w:hAnsi="Calibri" w:cs="Calibri"/>
                </w:rPr>
                <w:t>093</w:t>
              </w:r>
            </w:ins>
          </w:p>
          <w:p w14:paraId="4CE83095" w14:textId="462F0086" w:rsidR="00CE7D35" w:rsidRPr="002103E7" w:rsidDel="00B73D65" w:rsidRDefault="00CE7D35" w:rsidP="00CE7D35">
            <w:pPr>
              <w:spacing w:after="0"/>
              <w:jc w:val="center"/>
              <w:rPr>
                <w:del w:id="693" w:author="Melissa Oney" w:date="2021-07-12T11:16:00Z"/>
                <w:rFonts w:ascii="Times New Roman" w:hAnsi="Times New Roman" w:cs="Times New Roman"/>
                <w:sz w:val="24"/>
                <w:szCs w:val="24"/>
              </w:rPr>
            </w:pPr>
            <w:ins w:id="694" w:author="Melissa Oney" w:date="2021-08-16T08:53:00Z">
              <w:r>
                <w:rPr>
                  <w:rFonts w:ascii="Calibri" w:hAnsi="Calibri" w:cs="Calibri"/>
                </w:rPr>
                <w:t>(9</w:t>
              </w:r>
            </w:ins>
            <w:ins w:id="695" w:author="Melissa Oney" w:date="2021-08-16T09:15:00Z">
              <w:r w:rsidR="00FE0986">
                <w:rPr>
                  <w:rFonts w:ascii="Calibri" w:hAnsi="Calibri" w:cs="Calibri"/>
                </w:rPr>
                <w:t>,</w:t>
              </w:r>
            </w:ins>
            <w:ins w:id="696" w:author="Melissa Oney" w:date="2021-08-16T08:53:00Z">
              <w:r>
                <w:rPr>
                  <w:rFonts w:ascii="Calibri" w:hAnsi="Calibri" w:cs="Calibri"/>
                </w:rPr>
                <w:t>039;</w:t>
              </w:r>
            </w:ins>
            <w:ins w:id="697" w:author="Melissa Oney" w:date="2021-08-16T09:12:00Z">
              <w:r w:rsidR="00080619">
                <w:rPr>
                  <w:rFonts w:ascii="Calibri" w:hAnsi="Calibri" w:cs="Calibri"/>
                </w:rPr>
                <w:t xml:space="preserve"> </w:t>
              </w:r>
            </w:ins>
            <w:ins w:id="698" w:author="Melissa Oney" w:date="2021-08-16T08:53:00Z">
              <w:r>
                <w:rPr>
                  <w:rFonts w:ascii="Calibri" w:hAnsi="Calibri" w:cs="Calibri"/>
                </w:rPr>
                <w:t>11</w:t>
              </w:r>
            </w:ins>
            <w:ins w:id="699" w:author="Melissa Oney" w:date="2021-08-16T09:15:00Z">
              <w:r w:rsidR="00FE0986">
                <w:rPr>
                  <w:rFonts w:ascii="Calibri" w:hAnsi="Calibri" w:cs="Calibri"/>
                </w:rPr>
                <w:t>,</w:t>
              </w:r>
            </w:ins>
            <w:ins w:id="700" w:author="Melissa Oney" w:date="2021-08-16T08:53:00Z">
              <w:r>
                <w:rPr>
                  <w:rFonts w:ascii="Calibri" w:hAnsi="Calibri" w:cs="Calibri"/>
                </w:rPr>
                <w:t>183)</w:t>
              </w:r>
            </w:ins>
            <w:del w:id="701" w:author="Melissa Oney" w:date="2021-07-12T11:16:00Z">
              <w:r w:rsidRPr="002103E7" w:rsidDel="00B73D65">
                <w:rPr>
                  <w:rFonts w:ascii="Times New Roman" w:hAnsi="Times New Roman" w:cs="Times New Roman"/>
                  <w:sz w:val="24"/>
                  <w:szCs w:val="24"/>
                </w:rPr>
                <w:delText>$9,702</w:delText>
              </w:r>
            </w:del>
          </w:p>
          <w:p w14:paraId="029C93DB" w14:textId="0AA40AAE" w:rsidR="00CE7D35" w:rsidRPr="005667AA" w:rsidRDefault="00CE7D35" w:rsidP="00CE7D35">
            <w:pPr>
              <w:spacing w:after="0"/>
              <w:jc w:val="center"/>
              <w:rPr>
                <w:rFonts w:ascii="Times New Roman" w:hAnsi="Times New Roman" w:cs="Times New Roman"/>
                <w:sz w:val="24"/>
                <w:szCs w:val="24"/>
              </w:rPr>
            </w:pPr>
            <w:del w:id="702" w:author="Melissa Oney" w:date="2021-07-12T11:16:00Z">
              <w:r w:rsidRPr="005667AA" w:rsidDel="00B73D65">
                <w:rPr>
                  <w:rFonts w:ascii="Times New Roman" w:hAnsi="Times New Roman" w:cs="Times New Roman"/>
                  <w:sz w:val="24"/>
                  <w:szCs w:val="24"/>
                </w:rPr>
                <w:delText>(8,669 ; 10,787)</w:delText>
              </w:r>
            </w:del>
          </w:p>
        </w:tc>
        <w:tc>
          <w:tcPr>
            <w:tcW w:w="2430" w:type="dxa"/>
            <w:tcBorders>
              <w:top w:val="single" w:sz="4" w:space="0" w:color="auto"/>
              <w:left w:val="nil"/>
              <w:right w:val="nil"/>
            </w:tcBorders>
            <w:vAlign w:val="bottom"/>
            <w:tcPrChange w:id="703" w:author="Melissa Oney" w:date="2021-08-11T14:40:00Z">
              <w:tcPr>
                <w:tcW w:w="2430" w:type="dxa"/>
                <w:tcBorders>
                  <w:top w:val="single" w:sz="4" w:space="0" w:color="auto"/>
                  <w:left w:val="nil"/>
                  <w:right w:val="nil"/>
                </w:tcBorders>
              </w:tcPr>
            </w:tcPrChange>
          </w:tcPr>
          <w:p w14:paraId="241A30A8" w14:textId="77777777" w:rsidR="00080619" w:rsidRDefault="00080619" w:rsidP="00CE7D35">
            <w:pPr>
              <w:spacing w:after="0"/>
              <w:jc w:val="center"/>
              <w:rPr>
                <w:ins w:id="704" w:author="Melissa Oney" w:date="2021-08-16T09:09:00Z"/>
                <w:rFonts w:ascii="Calibri" w:hAnsi="Calibri" w:cs="Calibri"/>
              </w:rPr>
            </w:pPr>
            <w:ins w:id="705" w:author="Melissa Oney" w:date="2021-08-16T09:09:00Z">
              <w:r>
                <w:rPr>
                  <w:rFonts w:ascii="Calibri" w:hAnsi="Calibri" w:cs="Calibri"/>
                </w:rPr>
                <w:t>-</w:t>
              </w:r>
            </w:ins>
            <w:ins w:id="706" w:author="Melissa Oney" w:date="2021-08-16T08:53:00Z">
              <w:r w:rsidR="00CE7D35">
                <w:rPr>
                  <w:rFonts w:ascii="Calibri" w:hAnsi="Calibri" w:cs="Calibri"/>
                </w:rPr>
                <w:t>$805</w:t>
              </w:r>
            </w:ins>
          </w:p>
          <w:p w14:paraId="4BE0F639" w14:textId="2FD6A01A" w:rsidR="00CE7D35" w:rsidRPr="002103E7" w:rsidDel="00B73D65" w:rsidRDefault="00CE7D35" w:rsidP="00CE7D35">
            <w:pPr>
              <w:spacing w:after="0"/>
              <w:jc w:val="center"/>
              <w:rPr>
                <w:del w:id="707" w:author="Melissa Oney" w:date="2021-07-12T11:16:00Z"/>
                <w:rFonts w:ascii="Times New Roman" w:hAnsi="Times New Roman" w:cs="Times New Roman"/>
                <w:sz w:val="24"/>
                <w:szCs w:val="24"/>
              </w:rPr>
            </w:pPr>
            <w:ins w:id="708" w:author="Melissa Oney" w:date="2021-08-16T08:53:00Z">
              <w:r>
                <w:rPr>
                  <w:rFonts w:ascii="Calibri" w:hAnsi="Calibri" w:cs="Calibri"/>
                </w:rPr>
                <w:t>(-960;</w:t>
              </w:r>
            </w:ins>
            <w:ins w:id="709" w:author="Melissa Oney" w:date="2021-08-16T09:13:00Z">
              <w:r w:rsidR="00080619">
                <w:rPr>
                  <w:rFonts w:ascii="Calibri" w:hAnsi="Calibri" w:cs="Calibri"/>
                </w:rPr>
                <w:t xml:space="preserve"> </w:t>
              </w:r>
            </w:ins>
            <w:ins w:id="710" w:author="Melissa Oney" w:date="2021-08-16T08:53:00Z">
              <w:r>
                <w:rPr>
                  <w:rFonts w:ascii="Calibri" w:hAnsi="Calibri" w:cs="Calibri"/>
                </w:rPr>
                <w:t>-665)</w:t>
              </w:r>
            </w:ins>
            <w:del w:id="711" w:author="Melissa Oney" w:date="2021-07-12T11:16:00Z">
              <w:r w:rsidRPr="002103E7" w:rsidDel="00B73D65">
                <w:rPr>
                  <w:rFonts w:ascii="Times New Roman" w:hAnsi="Times New Roman" w:cs="Times New Roman"/>
                  <w:sz w:val="24"/>
                  <w:szCs w:val="24"/>
                </w:rPr>
                <w:delText>-$313</w:delText>
              </w:r>
            </w:del>
          </w:p>
          <w:p w14:paraId="1052D55C" w14:textId="71674860" w:rsidR="00CE7D35" w:rsidRPr="005667AA" w:rsidRDefault="00CE7D35" w:rsidP="00CE7D35">
            <w:pPr>
              <w:spacing w:after="0"/>
              <w:jc w:val="center"/>
              <w:rPr>
                <w:rFonts w:ascii="Times New Roman" w:hAnsi="Times New Roman" w:cs="Times New Roman"/>
                <w:sz w:val="24"/>
                <w:szCs w:val="24"/>
              </w:rPr>
            </w:pPr>
            <w:del w:id="712" w:author="Melissa Oney" w:date="2021-07-12T11:16:00Z">
              <w:r w:rsidRPr="005667AA" w:rsidDel="00B73D65">
                <w:rPr>
                  <w:rFonts w:ascii="Times New Roman" w:hAnsi="Times New Roman" w:cs="Times New Roman"/>
                  <w:sz w:val="24"/>
                  <w:szCs w:val="24"/>
                </w:rPr>
                <w:delText>(-443 ; -169)</w:delText>
              </w:r>
            </w:del>
          </w:p>
        </w:tc>
        <w:tc>
          <w:tcPr>
            <w:tcW w:w="1926" w:type="dxa"/>
            <w:tcBorders>
              <w:top w:val="single" w:sz="4" w:space="0" w:color="auto"/>
              <w:left w:val="nil"/>
              <w:right w:val="nil"/>
            </w:tcBorders>
            <w:vAlign w:val="bottom"/>
            <w:tcPrChange w:id="713" w:author="Melissa Oney" w:date="2021-08-11T14:40:00Z">
              <w:tcPr>
                <w:tcW w:w="1926" w:type="dxa"/>
                <w:tcBorders>
                  <w:top w:val="single" w:sz="4" w:space="0" w:color="auto"/>
                  <w:left w:val="nil"/>
                  <w:right w:val="nil"/>
                </w:tcBorders>
              </w:tcPr>
            </w:tcPrChange>
          </w:tcPr>
          <w:p w14:paraId="27AC0BF8" w14:textId="41D61D70" w:rsidR="00080619" w:rsidRDefault="00CE7D35" w:rsidP="00CE7D35">
            <w:pPr>
              <w:spacing w:after="0"/>
              <w:jc w:val="center"/>
              <w:rPr>
                <w:ins w:id="714" w:author="Melissa Oney" w:date="2021-08-16T09:11:00Z"/>
                <w:rFonts w:ascii="Calibri" w:hAnsi="Calibri" w:cs="Calibri"/>
              </w:rPr>
            </w:pPr>
            <w:ins w:id="715" w:author="Melissa Oney" w:date="2021-08-16T08:53:00Z">
              <w:r>
                <w:rPr>
                  <w:rFonts w:ascii="Calibri" w:hAnsi="Calibri" w:cs="Calibri"/>
                </w:rPr>
                <w:t>$9</w:t>
              </w:r>
            </w:ins>
            <w:ins w:id="716" w:author="Melissa Oney" w:date="2021-08-16T09:16:00Z">
              <w:r w:rsidR="00FE0986">
                <w:rPr>
                  <w:rFonts w:ascii="Calibri" w:hAnsi="Calibri" w:cs="Calibri"/>
                </w:rPr>
                <w:t>,</w:t>
              </w:r>
            </w:ins>
            <w:ins w:id="717" w:author="Melissa Oney" w:date="2021-08-16T08:53:00Z">
              <w:r>
                <w:rPr>
                  <w:rFonts w:ascii="Calibri" w:hAnsi="Calibri" w:cs="Calibri"/>
                </w:rPr>
                <w:t>288</w:t>
              </w:r>
            </w:ins>
          </w:p>
          <w:p w14:paraId="54CFDD13" w14:textId="3FE74934" w:rsidR="00CE7D35" w:rsidRPr="002103E7" w:rsidDel="00B73D65" w:rsidRDefault="00CE7D35" w:rsidP="00CE7D35">
            <w:pPr>
              <w:spacing w:after="0"/>
              <w:jc w:val="center"/>
              <w:rPr>
                <w:del w:id="718" w:author="Melissa Oney" w:date="2021-07-12T11:16:00Z"/>
                <w:rFonts w:ascii="Times New Roman" w:hAnsi="Times New Roman" w:cs="Times New Roman"/>
                <w:sz w:val="24"/>
                <w:szCs w:val="24"/>
              </w:rPr>
            </w:pPr>
            <w:ins w:id="719" w:author="Melissa Oney" w:date="2021-08-16T08:53:00Z">
              <w:r>
                <w:rPr>
                  <w:rFonts w:ascii="Calibri" w:hAnsi="Calibri" w:cs="Calibri"/>
                </w:rPr>
                <w:t>(8</w:t>
              </w:r>
            </w:ins>
            <w:ins w:id="720" w:author="Melissa Oney" w:date="2021-08-16T09:16:00Z">
              <w:r w:rsidR="00FE0986">
                <w:rPr>
                  <w:rFonts w:ascii="Calibri" w:hAnsi="Calibri" w:cs="Calibri"/>
                </w:rPr>
                <w:t>,</w:t>
              </w:r>
            </w:ins>
            <w:ins w:id="721" w:author="Melissa Oney" w:date="2021-08-16T08:53:00Z">
              <w:r>
                <w:rPr>
                  <w:rFonts w:ascii="Calibri" w:hAnsi="Calibri" w:cs="Calibri"/>
                </w:rPr>
                <w:t>241;</w:t>
              </w:r>
            </w:ins>
            <w:ins w:id="722" w:author="Melissa Oney" w:date="2021-08-16T09:13:00Z">
              <w:r w:rsidR="00080619">
                <w:rPr>
                  <w:rFonts w:ascii="Calibri" w:hAnsi="Calibri" w:cs="Calibri"/>
                </w:rPr>
                <w:t xml:space="preserve"> </w:t>
              </w:r>
            </w:ins>
            <w:ins w:id="723" w:author="Melissa Oney" w:date="2021-08-16T08:53:00Z">
              <w:r>
                <w:rPr>
                  <w:rFonts w:ascii="Calibri" w:hAnsi="Calibri" w:cs="Calibri"/>
                </w:rPr>
                <w:t>10</w:t>
              </w:r>
            </w:ins>
            <w:ins w:id="724" w:author="Melissa Oney" w:date="2021-08-16T09:16:00Z">
              <w:r w:rsidR="00FE0986">
                <w:rPr>
                  <w:rFonts w:ascii="Calibri" w:hAnsi="Calibri" w:cs="Calibri"/>
                </w:rPr>
                <w:t>,</w:t>
              </w:r>
            </w:ins>
            <w:ins w:id="725" w:author="Melissa Oney" w:date="2021-08-16T08:53:00Z">
              <w:r>
                <w:rPr>
                  <w:rFonts w:ascii="Calibri" w:hAnsi="Calibri" w:cs="Calibri"/>
                </w:rPr>
                <w:t>357)</w:t>
              </w:r>
            </w:ins>
            <w:del w:id="726" w:author="Melissa Oney" w:date="2021-07-12T11:16:00Z">
              <w:r w:rsidRPr="002103E7" w:rsidDel="00B73D65">
                <w:rPr>
                  <w:rFonts w:ascii="Times New Roman" w:hAnsi="Times New Roman" w:cs="Times New Roman"/>
                  <w:sz w:val="24"/>
                  <w:szCs w:val="24"/>
                </w:rPr>
                <w:delText>$9,389</w:delText>
              </w:r>
            </w:del>
          </w:p>
          <w:p w14:paraId="4560F3A6" w14:textId="5F88A8DF" w:rsidR="00CE7D35" w:rsidRPr="005667AA" w:rsidRDefault="00CE7D35" w:rsidP="00CE7D35">
            <w:pPr>
              <w:spacing w:after="0"/>
              <w:jc w:val="center"/>
              <w:rPr>
                <w:rFonts w:ascii="Times New Roman" w:hAnsi="Times New Roman" w:cs="Times New Roman"/>
                <w:sz w:val="24"/>
                <w:szCs w:val="24"/>
              </w:rPr>
            </w:pPr>
            <w:del w:id="727" w:author="Melissa Oney" w:date="2021-07-12T11:16:00Z">
              <w:r w:rsidRPr="005667AA" w:rsidDel="00B73D65">
                <w:rPr>
                  <w:rFonts w:ascii="Times New Roman" w:hAnsi="Times New Roman" w:cs="Times New Roman"/>
                  <w:sz w:val="24"/>
                  <w:szCs w:val="24"/>
                </w:rPr>
                <w:delText>(8,396 ; 10,409)</w:delText>
              </w:r>
            </w:del>
          </w:p>
        </w:tc>
      </w:tr>
      <w:tr w:rsidR="00CE7D35" w:rsidRPr="00EE6431" w14:paraId="436B4F6B" w14:textId="77777777" w:rsidTr="00080619">
        <w:tblPrEx>
          <w:tblW w:w="13824" w:type="dxa"/>
          <w:tblLayout w:type="fixed"/>
          <w:tblLook w:val="0000" w:firstRow="0" w:lastRow="0" w:firstColumn="0" w:lastColumn="0" w:noHBand="0" w:noVBand="0"/>
          <w:tblPrExChange w:id="728" w:author="Melissa Oney" w:date="2021-08-11T14:40:00Z">
            <w:tblPrEx>
              <w:tblW w:w="13824" w:type="dxa"/>
              <w:tblLayout w:type="fixed"/>
              <w:tblLook w:val="0000" w:firstRow="0" w:lastRow="0" w:firstColumn="0" w:lastColumn="0" w:noHBand="0" w:noVBand="0"/>
            </w:tblPrEx>
          </w:tblPrExChange>
        </w:tblPrEx>
        <w:trPr>
          <w:trHeight w:val="20"/>
          <w:trPrChange w:id="729" w:author="Melissa Oney" w:date="2021-08-11T14:40:00Z">
            <w:trPr>
              <w:trHeight w:val="20"/>
            </w:trPr>
          </w:trPrChange>
        </w:trPr>
        <w:tc>
          <w:tcPr>
            <w:tcW w:w="2304" w:type="dxa"/>
            <w:tcBorders>
              <w:left w:val="nil"/>
              <w:bottom w:val="nil"/>
              <w:right w:val="nil"/>
            </w:tcBorders>
            <w:tcPrChange w:id="730" w:author="Melissa Oney" w:date="2021-08-11T14:40:00Z">
              <w:tcPr>
                <w:tcW w:w="2304" w:type="dxa"/>
                <w:tcBorders>
                  <w:left w:val="nil"/>
                  <w:bottom w:val="nil"/>
                  <w:right w:val="nil"/>
                </w:tcBorders>
              </w:tcPr>
            </w:tcPrChange>
          </w:tcPr>
          <w:p w14:paraId="6BE2CEDC"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13-24</w:t>
            </w:r>
          </w:p>
        </w:tc>
        <w:tc>
          <w:tcPr>
            <w:tcW w:w="2304" w:type="dxa"/>
            <w:tcBorders>
              <w:left w:val="nil"/>
              <w:bottom w:val="nil"/>
              <w:right w:val="nil"/>
            </w:tcBorders>
            <w:vAlign w:val="bottom"/>
            <w:tcPrChange w:id="731" w:author="Melissa Oney" w:date="2021-08-11T14:40:00Z">
              <w:tcPr>
                <w:tcW w:w="2304" w:type="dxa"/>
                <w:tcBorders>
                  <w:left w:val="nil"/>
                  <w:bottom w:val="nil"/>
                  <w:right w:val="nil"/>
                </w:tcBorders>
              </w:tcPr>
            </w:tcPrChange>
          </w:tcPr>
          <w:p w14:paraId="2138C433" w14:textId="14131A07" w:rsidR="00080619" w:rsidRDefault="00CE7D35" w:rsidP="00CE7D35">
            <w:pPr>
              <w:spacing w:after="0"/>
              <w:jc w:val="center"/>
              <w:rPr>
                <w:ins w:id="732" w:author="Melissa Oney" w:date="2021-08-16T09:08:00Z"/>
                <w:rFonts w:ascii="Calibri" w:hAnsi="Calibri" w:cs="Calibri"/>
              </w:rPr>
            </w:pPr>
            <w:ins w:id="733" w:author="Melissa Oney" w:date="2021-08-16T08:53:00Z">
              <w:r>
                <w:rPr>
                  <w:rFonts w:ascii="Calibri" w:hAnsi="Calibri" w:cs="Calibri"/>
                </w:rPr>
                <w:t>$15</w:t>
              </w:r>
            </w:ins>
            <w:ins w:id="734" w:author="Melissa Oney" w:date="2021-08-16T09:13:00Z">
              <w:r w:rsidR="00080619">
                <w:rPr>
                  <w:rFonts w:ascii="Calibri" w:hAnsi="Calibri" w:cs="Calibri"/>
                </w:rPr>
                <w:t>,</w:t>
              </w:r>
            </w:ins>
            <w:ins w:id="735" w:author="Melissa Oney" w:date="2021-08-16T08:53:00Z">
              <w:r>
                <w:rPr>
                  <w:rFonts w:ascii="Calibri" w:hAnsi="Calibri" w:cs="Calibri"/>
                </w:rPr>
                <w:t>709</w:t>
              </w:r>
            </w:ins>
          </w:p>
          <w:p w14:paraId="7726C069" w14:textId="39B8ADA0" w:rsidR="00CE7D35" w:rsidRPr="002103E7" w:rsidDel="00B73D65" w:rsidRDefault="00CE7D35" w:rsidP="00CE7D35">
            <w:pPr>
              <w:spacing w:after="0"/>
              <w:jc w:val="center"/>
              <w:rPr>
                <w:del w:id="736" w:author="Melissa Oney" w:date="2021-07-12T11:16:00Z"/>
                <w:rFonts w:ascii="Times New Roman" w:hAnsi="Times New Roman" w:cs="Times New Roman"/>
                <w:sz w:val="24"/>
                <w:szCs w:val="24"/>
              </w:rPr>
            </w:pPr>
            <w:ins w:id="737" w:author="Melissa Oney" w:date="2021-08-16T08:53:00Z">
              <w:r>
                <w:rPr>
                  <w:rFonts w:ascii="Calibri" w:hAnsi="Calibri" w:cs="Calibri"/>
                </w:rPr>
                <w:t>(15</w:t>
              </w:r>
            </w:ins>
            <w:ins w:id="738" w:author="Melissa Oney" w:date="2021-08-16T09:13:00Z">
              <w:r w:rsidR="00080619">
                <w:rPr>
                  <w:rFonts w:ascii="Calibri" w:hAnsi="Calibri" w:cs="Calibri"/>
                </w:rPr>
                <w:t>,</w:t>
              </w:r>
            </w:ins>
            <w:ins w:id="739" w:author="Melissa Oney" w:date="2021-08-16T08:53:00Z">
              <w:r>
                <w:rPr>
                  <w:rFonts w:ascii="Calibri" w:hAnsi="Calibri" w:cs="Calibri"/>
                </w:rPr>
                <w:t>009;</w:t>
              </w:r>
            </w:ins>
            <w:ins w:id="740" w:author="Melissa Oney" w:date="2021-08-16T09:12:00Z">
              <w:r w:rsidR="00080619">
                <w:rPr>
                  <w:rFonts w:ascii="Calibri" w:hAnsi="Calibri" w:cs="Calibri"/>
                </w:rPr>
                <w:t xml:space="preserve"> </w:t>
              </w:r>
            </w:ins>
            <w:ins w:id="741" w:author="Melissa Oney" w:date="2021-08-16T08:53:00Z">
              <w:r>
                <w:rPr>
                  <w:rFonts w:ascii="Calibri" w:hAnsi="Calibri" w:cs="Calibri"/>
                </w:rPr>
                <w:t>16</w:t>
              </w:r>
            </w:ins>
            <w:ins w:id="742" w:author="Melissa Oney" w:date="2021-08-16T09:13:00Z">
              <w:r w:rsidR="00080619">
                <w:rPr>
                  <w:rFonts w:ascii="Calibri" w:hAnsi="Calibri" w:cs="Calibri"/>
                </w:rPr>
                <w:t>,</w:t>
              </w:r>
            </w:ins>
            <w:ins w:id="743" w:author="Melissa Oney" w:date="2021-08-16T08:53:00Z">
              <w:r>
                <w:rPr>
                  <w:rFonts w:ascii="Calibri" w:hAnsi="Calibri" w:cs="Calibri"/>
                </w:rPr>
                <w:t>449)</w:t>
              </w:r>
            </w:ins>
            <w:del w:id="744" w:author="Melissa Oney" w:date="2021-07-12T11:16:00Z">
              <w:r w:rsidRPr="002103E7" w:rsidDel="00B73D65">
                <w:rPr>
                  <w:rFonts w:ascii="Times New Roman" w:hAnsi="Times New Roman" w:cs="Times New Roman"/>
                  <w:sz w:val="24"/>
                  <w:szCs w:val="24"/>
                </w:rPr>
                <w:delText>$15,344</w:delText>
              </w:r>
            </w:del>
          </w:p>
          <w:p w14:paraId="24B06AF7" w14:textId="443D58D1" w:rsidR="00CE7D35" w:rsidRPr="005667AA" w:rsidRDefault="00CE7D35" w:rsidP="00CE7D35">
            <w:pPr>
              <w:spacing w:after="0"/>
              <w:jc w:val="center"/>
              <w:rPr>
                <w:rFonts w:ascii="Times New Roman" w:hAnsi="Times New Roman" w:cs="Times New Roman"/>
                <w:sz w:val="24"/>
                <w:szCs w:val="24"/>
              </w:rPr>
            </w:pPr>
            <w:del w:id="745" w:author="Melissa Oney" w:date="2021-07-12T11:16:00Z">
              <w:r w:rsidRPr="005667AA" w:rsidDel="00B73D65">
                <w:rPr>
                  <w:rFonts w:ascii="Times New Roman" w:hAnsi="Times New Roman" w:cs="Times New Roman"/>
                  <w:sz w:val="24"/>
                  <w:szCs w:val="24"/>
                </w:rPr>
                <w:delText>(14,710 ; 16,122)</w:delText>
              </w:r>
            </w:del>
          </w:p>
        </w:tc>
        <w:tc>
          <w:tcPr>
            <w:tcW w:w="2304" w:type="dxa"/>
            <w:tcBorders>
              <w:left w:val="nil"/>
              <w:bottom w:val="nil"/>
              <w:right w:val="nil"/>
            </w:tcBorders>
            <w:vAlign w:val="bottom"/>
            <w:tcPrChange w:id="746" w:author="Melissa Oney" w:date="2021-08-11T14:40:00Z">
              <w:tcPr>
                <w:tcW w:w="2304" w:type="dxa"/>
                <w:tcBorders>
                  <w:left w:val="nil"/>
                  <w:bottom w:val="nil"/>
                  <w:right w:val="nil"/>
                </w:tcBorders>
              </w:tcPr>
            </w:tcPrChange>
          </w:tcPr>
          <w:p w14:paraId="32B6D045" w14:textId="40056263" w:rsidR="00080619" w:rsidRDefault="00CE7D35" w:rsidP="00CE7D35">
            <w:pPr>
              <w:spacing w:after="0"/>
              <w:jc w:val="center"/>
              <w:rPr>
                <w:ins w:id="747" w:author="Melissa Oney" w:date="2021-08-16T09:08:00Z"/>
                <w:rFonts w:ascii="Calibri" w:hAnsi="Calibri" w:cs="Calibri"/>
              </w:rPr>
            </w:pPr>
            <w:ins w:id="748" w:author="Melissa Oney" w:date="2021-08-16T08:53:00Z">
              <w:r>
                <w:rPr>
                  <w:rFonts w:ascii="Calibri" w:hAnsi="Calibri" w:cs="Calibri"/>
                </w:rPr>
                <w:t>$11</w:t>
              </w:r>
            </w:ins>
            <w:ins w:id="749" w:author="Melissa Oney" w:date="2021-08-16T09:14:00Z">
              <w:r w:rsidR="00080619">
                <w:rPr>
                  <w:rFonts w:ascii="Calibri" w:hAnsi="Calibri" w:cs="Calibri"/>
                </w:rPr>
                <w:t>,</w:t>
              </w:r>
            </w:ins>
            <w:ins w:id="750" w:author="Melissa Oney" w:date="2021-08-16T08:53:00Z">
              <w:r>
                <w:rPr>
                  <w:rFonts w:ascii="Calibri" w:hAnsi="Calibri" w:cs="Calibri"/>
                </w:rPr>
                <w:t>481</w:t>
              </w:r>
            </w:ins>
          </w:p>
          <w:p w14:paraId="1F045216" w14:textId="6B6679E7" w:rsidR="00CE7D35" w:rsidRPr="002103E7" w:rsidDel="00B73D65" w:rsidRDefault="00CE7D35" w:rsidP="00CE7D35">
            <w:pPr>
              <w:spacing w:after="0"/>
              <w:jc w:val="center"/>
              <w:rPr>
                <w:del w:id="751" w:author="Melissa Oney" w:date="2021-07-12T11:16:00Z"/>
                <w:rFonts w:ascii="Times New Roman" w:hAnsi="Times New Roman" w:cs="Times New Roman"/>
                <w:sz w:val="24"/>
                <w:szCs w:val="24"/>
              </w:rPr>
            </w:pPr>
            <w:ins w:id="752" w:author="Melissa Oney" w:date="2021-08-16T08:53:00Z">
              <w:r>
                <w:rPr>
                  <w:rFonts w:ascii="Calibri" w:hAnsi="Calibri" w:cs="Calibri"/>
                </w:rPr>
                <w:t>(10</w:t>
              </w:r>
            </w:ins>
            <w:ins w:id="753" w:author="Melissa Oney" w:date="2021-08-16T09:14:00Z">
              <w:r w:rsidR="00080619">
                <w:rPr>
                  <w:rFonts w:ascii="Calibri" w:hAnsi="Calibri" w:cs="Calibri"/>
                </w:rPr>
                <w:t>,</w:t>
              </w:r>
            </w:ins>
            <w:ins w:id="754" w:author="Melissa Oney" w:date="2021-08-16T08:53:00Z">
              <w:r>
                <w:rPr>
                  <w:rFonts w:ascii="Calibri" w:hAnsi="Calibri" w:cs="Calibri"/>
                </w:rPr>
                <w:t>920;</w:t>
              </w:r>
            </w:ins>
            <w:ins w:id="755" w:author="Melissa Oney" w:date="2021-08-16T09:12:00Z">
              <w:r w:rsidR="00080619">
                <w:rPr>
                  <w:rFonts w:ascii="Calibri" w:hAnsi="Calibri" w:cs="Calibri"/>
                </w:rPr>
                <w:t xml:space="preserve"> </w:t>
              </w:r>
            </w:ins>
            <w:ins w:id="756" w:author="Melissa Oney" w:date="2021-08-16T08:53:00Z">
              <w:r>
                <w:rPr>
                  <w:rFonts w:ascii="Calibri" w:hAnsi="Calibri" w:cs="Calibri"/>
                </w:rPr>
                <w:t>12</w:t>
              </w:r>
            </w:ins>
            <w:ins w:id="757" w:author="Melissa Oney" w:date="2021-08-16T09:14:00Z">
              <w:r w:rsidR="00080619">
                <w:rPr>
                  <w:rFonts w:ascii="Calibri" w:hAnsi="Calibri" w:cs="Calibri"/>
                </w:rPr>
                <w:t>,</w:t>
              </w:r>
            </w:ins>
            <w:ins w:id="758" w:author="Melissa Oney" w:date="2021-08-16T08:53:00Z">
              <w:r>
                <w:rPr>
                  <w:rFonts w:ascii="Calibri" w:hAnsi="Calibri" w:cs="Calibri"/>
                </w:rPr>
                <w:t>063)</w:t>
              </w:r>
            </w:ins>
            <w:del w:id="759" w:author="Melissa Oney" w:date="2021-07-12T11:16:00Z">
              <w:r w:rsidRPr="002103E7" w:rsidDel="00B73D65">
                <w:rPr>
                  <w:rFonts w:ascii="Times New Roman" w:hAnsi="Times New Roman" w:cs="Times New Roman"/>
                  <w:sz w:val="24"/>
                  <w:szCs w:val="24"/>
                </w:rPr>
                <w:delText>$10,603</w:delText>
              </w:r>
            </w:del>
          </w:p>
          <w:p w14:paraId="03CDCCFE" w14:textId="17C1AAF2" w:rsidR="00CE7D35" w:rsidRPr="005667AA" w:rsidRDefault="00CE7D35" w:rsidP="00CE7D35">
            <w:pPr>
              <w:spacing w:after="0"/>
              <w:jc w:val="center"/>
              <w:rPr>
                <w:rFonts w:ascii="Times New Roman" w:hAnsi="Times New Roman" w:cs="Times New Roman"/>
                <w:sz w:val="24"/>
                <w:szCs w:val="24"/>
              </w:rPr>
            </w:pPr>
            <w:del w:id="760" w:author="Melissa Oney" w:date="2021-07-12T11:16:00Z">
              <w:r w:rsidRPr="005667AA" w:rsidDel="00B73D65">
                <w:rPr>
                  <w:rFonts w:ascii="Times New Roman" w:hAnsi="Times New Roman" w:cs="Times New Roman"/>
                  <w:sz w:val="24"/>
                  <w:szCs w:val="24"/>
                </w:rPr>
                <w:delText>(10,149 ; 11,101)</w:delText>
              </w:r>
            </w:del>
          </w:p>
        </w:tc>
        <w:tc>
          <w:tcPr>
            <w:tcW w:w="2556" w:type="dxa"/>
            <w:tcBorders>
              <w:left w:val="nil"/>
              <w:bottom w:val="nil"/>
              <w:right w:val="nil"/>
            </w:tcBorders>
            <w:vAlign w:val="bottom"/>
            <w:tcPrChange w:id="761" w:author="Melissa Oney" w:date="2021-08-11T14:40:00Z">
              <w:tcPr>
                <w:tcW w:w="2556" w:type="dxa"/>
                <w:tcBorders>
                  <w:left w:val="nil"/>
                  <w:bottom w:val="nil"/>
                  <w:right w:val="nil"/>
                </w:tcBorders>
              </w:tcPr>
            </w:tcPrChange>
          </w:tcPr>
          <w:p w14:paraId="66F363B2" w14:textId="530DAD08" w:rsidR="00080619" w:rsidRDefault="00CE7D35" w:rsidP="00CE7D35">
            <w:pPr>
              <w:spacing w:after="0"/>
              <w:jc w:val="center"/>
              <w:rPr>
                <w:ins w:id="762" w:author="Melissa Oney" w:date="2021-08-16T09:09:00Z"/>
                <w:rFonts w:ascii="Calibri" w:hAnsi="Calibri" w:cs="Calibri"/>
              </w:rPr>
            </w:pPr>
            <w:ins w:id="763" w:author="Melissa Oney" w:date="2021-08-16T08:53:00Z">
              <w:r>
                <w:rPr>
                  <w:rFonts w:ascii="Calibri" w:hAnsi="Calibri" w:cs="Calibri"/>
                </w:rPr>
                <w:t>$5</w:t>
              </w:r>
            </w:ins>
            <w:ins w:id="764" w:author="Melissa Oney" w:date="2021-08-16T09:15:00Z">
              <w:r w:rsidR="00FE0986">
                <w:rPr>
                  <w:rFonts w:ascii="Calibri" w:hAnsi="Calibri" w:cs="Calibri"/>
                </w:rPr>
                <w:t>,</w:t>
              </w:r>
            </w:ins>
            <w:ins w:id="765" w:author="Melissa Oney" w:date="2021-08-16T08:53:00Z">
              <w:r>
                <w:rPr>
                  <w:rFonts w:ascii="Calibri" w:hAnsi="Calibri" w:cs="Calibri"/>
                </w:rPr>
                <w:t>646</w:t>
              </w:r>
            </w:ins>
          </w:p>
          <w:p w14:paraId="093DEC31" w14:textId="691C840E" w:rsidR="00CE7D35" w:rsidRPr="002103E7" w:rsidDel="00B73D65" w:rsidRDefault="00CE7D35" w:rsidP="00CE7D35">
            <w:pPr>
              <w:spacing w:after="0"/>
              <w:jc w:val="center"/>
              <w:rPr>
                <w:del w:id="766" w:author="Melissa Oney" w:date="2021-07-12T11:16:00Z"/>
                <w:rFonts w:ascii="Times New Roman" w:hAnsi="Times New Roman" w:cs="Times New Roman"/>
                <w:sz w:val="24"/>
                <w:szCs w:val="24"/>
              </w:rPr>
            </w:pPr>
            <w:ins w:id="767" w:author="Melissa Oney" w:date="2021-08-16T08:53:00Z">
              <w:r>
                <w:rPr>
                  <w:rFonts w:ascii="Calibri" w:hAnsi="Calibri" w:cs="Calibri"/>
                </w:rPr>
                <w:t>(5</w:t>
              </w:r>
            </w:ins>
            <w:ins w:id="768" w:author="Melissa Oney" w:date="2021-08-16T09:15:00Z">
              <w:r w:rsidR="00FE0986">
                <w:rPr>
                  <w:rFonts w:ascii="Calibri" w:hAnsi="Calibri" w:cs="Calibri"/>
                </w:rPr>
                <w:t>,</w:t>
              </w:r>
            </w:ins>
            <w:ins w:id="769" w:author="Melissa Oney" w:date="2021-08-16T08:53:00Z">
              <w:r>
                <w:rPr>
                  <w:rFonts w:ascii="Calibri" w:hAnsi="Calibri" w:cs="Calibri"/>
                </w:rPr>
                <w:t>072;</w:t>
              </w:r>
            </w:ins>
            <w:ins w:id="770" w:author="Melissa Oney" w:date="2021-08-16T09:12:00Z">
              <w:r w:rsidR="00080619">
                <w:rPr>
                  <w:rFonts w:ascii="Calibri" w:hAnsi="Calibri" w:cs="Calibri"/>
                </w:rPr>
                <w:t xml:space="preserve"> </w:t>
              </w:r>
            </w:ins>
            <w:ins w:id="771" w:author="Melissa Oney" w:date="2021-08-16T08:53:00Z">
              <w:r>
                <w:rPr>
                  <w:rFonts w:ascii="Calibri" w:hAnsi="Calibri" w:cs="Calibri"/>
                </w:rPr>
                <w:t>6</w:t>
              </w:r>
            </w:ins>
            <w:ins w:id="772" w:author="Melissa Oney" w:date="2021-08-16T09:15:00Z">
              <w:r w:rsidR="00FE0986">
                <w:rPr>
                  <w:rFonts w:ascii="Calibri" w:hAnsi="Calibri" w:cs="Calibri"/>
                </w:rPr>
                <w:t>,</w:t>
              </w:r>
            </w:ins>
            <w:ins w:id="773" w:author="Melissa Oney" w:date="2021-08-16T08:53:00Z">
              <w:r>
                <w:rPr>
                  <w:rFonts w:ascii="Calibri" w:hAnsi="Calibri" w:cs="Calibri"/>
                </w:rPr>
                <w:t>264)</w:t>
              </w:r>
            </w:ins>
            <w:del w:id="774" w:author="Melissa Oney" w:date="2021-07-12T11:16:00Z">
              <w:r w:rsidRPr="002103E7" w:rsidDel="00B73D65">
                <w:rPr>
                  <w:rFonts w:ascii="Times New Roman" w:hAnsi="Times New Roman" w:cs="Times New Roman"/>
                  <w:sz w:val="24"/>
                  <w:szCs w:val="24"/>
                </w:rPr>
                <w:delText>$5,225</w:delText>
              </w:r>
            </w:del>
          </w:p>
          <w:p w14:paraId="279AC4F5" w14:textId="31A96C0C" w:rsidR="00CE7D35" w:rsidRPr="005667AA" w:rsidRDefault="00CE7D35" w:rsidP="00CE7D35">
            <w:pPr>
              <w:spacing w:after="0"/>
              <w:jc w:val="center"/>
              <w:rPr>
                <w:rFonts w:ascii="Times New Roman" w:hAnsi="Times New Roman" w:cs="Times New Roman"/>
                <w:sz w:val="24"/>
                <w:szCs w:val="24"/>
              </w:rPr>
            </w:pPr>
            <w:del w:id="775" w:author="Melissa Oney" w:date="2021-07-12T11:16:00Z">
              <w:r w:rsidRPr="005667AA" w:rsidDel="00B73D65">
                <w:rPr>
                  <w:rFonts w:ascii="Times New Roman" w:hAnsi="Times New Roman" w:cs="Times New Roman"/>
                  <w:sz w:val="24"/>
                  <w:szCs w:val="24"/>
                </w:rPr>
                <w:delText>(4,640 ; 5,821)</w:delText>
              </w:r>
            </w:del>
          </w:p>
        </w:tc>
        <w:tc>
          <w:tcPr>
            <w:tcW w:w="2430" w:type="dxa"/>
            <w:tcBorders>
              <w:left w:val="nil"/>
              <w:bottom w:val="nil"/>
              <w:right w:val="nil"/>
            </w:tcBorders>
            <w:vAlign w:val="bottom"/>
            <w:tcPrChange w:id="776" w:author="Melissa Oney" w:date="2021-08-11T14:40:00Z">
              <w:tcPr>
                <w:tcW w:w="2430" w:type="dxa"/>
                <w:tcBorders>
                  <w:left w:val="nil"/>
                  <w:bottom w:val="nil"/>
                  <w:right w:val="nil"/>
                </w:tcBorders>
              </w:tcPr>
            </w:tcPrChange>
          </w:tcPr>
          <w:p w14:paraId="5382782B" w14:textId="4A26544E" w:rsidR="00080619" w:rsidRDefault="00080619" w:rsidP="00CE7D35">
            <w:pPr>
              <w:spacing w:after="0"/>
              <w:jc w:val="center"/>
              <w:rPr>
                <w:ins w:id="777" w:author="Melissa Oney" w:date="2021-08-16T09:09:00Z"/>
                <w:rFonts w:ascii="Calibri" w:hAnsi="Calibri" w:cs="Calibri"/>
              </w:rPr>
            </w:pPr>
            <w:ins w:id="778" w:author="Melissa Oney" w:date="2021-08-16T09:09:00Z">
              <w:r>
                <w:rPr>
                  <w:rFonts w:ascii="Calibri" w:hAnsi="Calibri" w:cs="Calibri"/>
                </w:rPr>
                <w:t>-</w:t>
              </w:r>
            </w:ins>
            <w:ins w:id="779" w:author="Melissa Oney" w:date="2021-08-16T08:53:00Z">
              <w:r w:rsidR="00CE7D35">
                <w:rPr>
                  <w:rFonts w:ascii="Calibri" w:hAnsi="Calibri" w:cs="Calibri"/>
                </w:rPr>
                <w:t>$1</w:t>
              </w:r>
            </w:ins>
            <w:ins w:id="780" w:author="Melissa Oney" w:date="2021-08-16T09:16:00Z">
              <w:r w:rsidR="00FE0986">
                <w:rPr>
                  <w:rFonts w:ascii="Calibri" w:hAnsi="Calibri" w:cs="Calibri"/>
                </w:rPr>
                <w:t>,</w:t>
              </w:r>
            </w:ins>
            <w:ins w:id="781" w:author="Melissa Oney" w:date="2021-08-16T08:53:00Z">
              <w:r w:rsidR="00CE7D35">
                <w:rPr>
                  <w:rFonts w:ascii="Calibri" w:hAnsi="Calibri" w:cs="Calibri"/>
                </w:rPr>
                <w:t>418</w:t>
              </w:r>
            </w:ins>
          </w:p>
          <w:p w14:paraId="7782A479" w14:textId="477EA70E" w:rsidR="00CE7D35" w:rsidRPr="002103E7" w:rsidDel="00B73D65" w:rsidRDefault="00CE7D35" w:rsidP="00CE7D35">
            <w:pPr>
              <w:spacing w:after="0"/>
              <w:jc w:val="center"/>
              <w:rPr>
                <w:del w:id="782" w:author="Melissa Oney" w:date="2021-07-12T11:16:00Z"/>
                <w:rFonts w:ascii="Times New Roman" w:hAnsi="Times New Roman" w:cs="Times New Roman"/>
                <w:sz w:val="24"/>
                <w:szCs w:val="24"/>
              </w:rPr>
            </w:pPr>
            <w:ins w:id="783" w:author="Melissa Oney" w:date="2021-08-16T08:53:00Z">
              <w:r>
                <w:rPr>
                  <w:rFonts w:ascii="Calibri" w:hAnsi="Calibri" w:cs="Calibri"/>
                </w:rPr>
                <w:t>(-1</w:t>
              </w:r>
            </w:ins>
            <w:ins w:id="784" w:author="Melissa Oney" w:date="2021-08-16T09:16:00Z">
              <w:r w:rsidR="00FE0986">
                <w:rPr>
                  <w:rFonts w:ascii="Calibri" w:hAnsi="Calibri" w:cs="Calibri"/>
                </w:rPr>
                <w:t>,</w:t>
              </w:r>
            </w:ins>
            <w:ins w:id="785" w:author="Melissa Oney" w:date="2021-08-16T08:53:00Z">
              <w:r>
                <w:rPr>
                  <w:rFonts w:ascii="Calibri" w:hAnsi="Calibri" w:cs="Calibri"/>
                </w:rPr>
                <w:t>679;</w:t>
              </w:r>
            </w:ins>
            <w:ins w:id="786" w:author="Melissa Oney" w:date="2021-08-16T09:13:00Z">
              <w:r w:rsidR="00080619">
                <w:rPr>
                  <w:rFonts w:ascii="Calibri" w:hAnsi="Calibri" w:cs="Calibri"/>
                </w:rPr>
                <w:t xml:space="preserve"> </w:t>
              </w:r>
            </w:ins>
            <w:ins w:id="787" w:author="Melissa Oney" w:date="2021-08-16T08:53:00Z">
              <w:r>
                <w:rPr>
                  <w:rFonts w:ascii="Calibri" w:hAnsi="Calibri" w:cs="Calibri"/>
                </w:rPr>
                <w:t>-1</w:t>
              </w:r>
            </w:ins>
            <w:ins w:id="788" w:author="Melissa Oney" w:date="2021-08-16T09:16:00Z">
              <w:r w:rsidR="00FE0986">
                <w:rPr>
                  <w:rFonts w:ascii="Calibri" w:hAnsi="Calibri" w:cs="Calibri"/>
                </w:rPr>
                <w:t>,</w:t>
              </w:r>
            </w:ins>
            <w:ins w:id="789" w:author="Melissa Oney" w:date="2021-08-16T08:53:00Z">
              <w:r>
                <w:rPr>
                  <w:rFonts w:ascii="Calibri" w:hAnsi="Calibri" w:cs="Calibri"/>
                </w:rPr>
                <w:t>173)</w:t>
              </w:r>
            </w:ins>
            <w:del w:id="790" w:author="Melissa Oney" w:date="2021-07-12T11:16:00Z">
              <w:r w:rsidRPr="002103E7" w:rsidDel="00B73D65">
                <w:rPr>
                  <w:rFonts w:ascii="Times New Roman" w:hAnsi="Times New Roman" w:cs="Times New Roman"/>
                  <w:sz w:val="24"/>
                  <w:szCs w:val="24"/>
                </w:rPr>
                <w:delText>-$484</w:delText>
              </w:r>
            </w:del>
          </w:p>
          <w:p w14:paraId="69EC9C02" w14:textId="710D4F97" w:rsidR="00CE7D35" w:rsidRPr="005667AA" w:rsidRDefault="00CE7D35" w:rsidP="00CE7D35">
            <w:pPr>
              <w:spacing w:after="0"/>
              <w:jc w:val="center"/>
              <w:rPr>
                <w:rFonts w:ascii="Times New Roman" w:hAnsi="Times New Roman" w:cs="Times New Roman"/>
                <w:sz w:val="24"/>
                <w:szCs w:val="24"/>
              </w:rPr>
            </w:pPr>
            <w:del w:id="791" w:author="Melissa Oney" w:date="2021-07-12T11:16:00Z">
              <w:r w:rsidRPr="005667AA" w:rsidDel="00B73D65">
                <w:rPr>
                  <w:rFonts w:ascii="Times New Roman" w:hAnsi="Times New Roman" w:cs="Times New Roman"/>
                  <w:sz w:val="24"/>
                  <w:szCs w:val="24"/>
                </w:rPr>
                <w:delText>(-679 ; -257)</w:delText>
              </w:r>
            </w:del>
          </w:p>
        </w:tc>
        <w:tc>
          <w:tcPr>
            <w:tcW w:w="1926" w:type="dxa"/>
            <w:tcBorders>
              <w:left w:val="nil"/>
              <w:bottom w:val="nil"/>
              <w:right w:val="nil"/>
            </w:tcBorders>
            <w:vAlign w:val="bottom"/>
            <w:tcPrChange w:id="792" w:author="Melissa Oney" w:date="2021-08-11T14:40:00Z">
              <w:tcPr>
                <w:tcW w:w="1926" w:type="dxa"/>
                <w:tcBorders>
                  <w:left w:val="nil"/>
                  <w:bottom w:val="nil"/>
                  <w:right w:val="nil"/>
                </w:tcBorders>
              </w:tcPr>
            </w:tcPrChange>
          </w:tcPr>
          <w:p w14:paraId="43894FF8" w14:textId="26F015CD" w:rsidR="00080619" w:rsidRDefault="00CE7D35" w:rsidP="00CE7D35">
            <w:pPr>
              <w:spacing w:after="0"/>
              <w:jc w:val="center"/>
              <w:rPr>
                <w:ins w:id="793" w:author="Melissa Oney" w:date="2021-08-16T09:11:00Z"/>
                <w:rFonts w:ascii="Calibri" w:hAnsi="Calibri" w:cs="Calibri"/>
              </w:rPr>
            </w:pPr>
            <w:ins w:id="794" w:author="Melissa Oney" w:date="2021-08-16T08:53:00Z">
              <w:r>
                <w:rPr>
                  <w:rFonts w:ascii="Calibri" w:hAnsi="Calibri" w:cs="Calibri"/>
                </w:rPr>
                <w:t>$4</w:t>
              </w:r>
            </w:ins>
            <w:ins w:id="795" w:author="Melissa Oney" w:date="2021-08-16T09:16:00Z">
              <w:r w:rsidR="00FE0986">
                <w:rPr>
                  <w:rFonts w:ascii="Calibri" w:hAnsi="Calibri" w:cs="Calibri"/>
                </w:rPr>
                <w:t>,</w:t>
              </w:r>
            </w:ins>
            <w:ins w:id="796" w:author="Melissa Oney" w:date="2021-08-16T08:53:00Z">
              <w:r>
                <w:rPr>
                  <w:rFonts w:ascii="Calibri" w:hAnsi="Calibri" w:cs="Calibri"/>
                </w:rPr>
                <w:t>229</w:t>
              </w:r>
            </w:ins>
          </w:p>
          <w:p w14:paraId="3529E1DA" w14:textId="6B8F58C8" w:rsidR="00CE7D35" w:rsidRPr="002103E7" w:rsidDel="00B73D65" w:rsidRDefault="00CE7D35" w:rsidP="00CE7D35">
            <w:pPr>
              <w:spacing w:after="0"/>
              <w:jc w:val="center"/>
              <w:rPr>
                <w:del w:id="797" w:author="Melissa Oney" w:date="2021-07-12T11:16:00Z"/>
                <w:rFonts w:ascii="Times New Roman" w:hAnsi="Times New Roman" w:cs="Times New Roman"/>
                <w:sz w:val="24"/>
                <w:szCs w:val="24"/>
              </w:rPr>
            </w:pPr>
            <w:ins w:id="798" w:author="Melissa Oney" w:date="2021-08-16T08:53:00Z">
              <w:r>
                <w:rPr>
                  <w:rFonts w:ascii="Calibri" w:hAnsi="Calibri" w:cs="Calibri"/>
                </w:rPr>
                <w:t>(3</w:t>
              </w:r>
            </w:ins>
            <w:ins w:id="799" w:author="Melissa Oney" w:date="2021-08-16T09:17:00Z">
              <w:r w:rsidR="00FE0986">
                <w:rPr>
                  <w:rFonts w:ascii="Calibri" w:hAnsi="Calibri" w:cs="Calibri"/>
                </w:rPr>
                <w:t>,</w:t>
              </w:r>
            </w:ins>
            <w:ins w:id="800" w:author="Melissa Oney" w:date="2021-08-16T08:53:00Z">
              <w:r>
                <w:rPr>
                  <w:rFonts w:ascii="Calibri" w:hAnsi="Calibri" w:cs="Calibri"/>
                </w:rPr>
                <w:t>617;</w:t>
              </w:r>
            </w:ins>
            <w:ins w:id="801" w:author="Melissa Oney" w:date="2021-08-16T09:13:00Z">
              <w:r w:rsidR="00080619">
                <w:rPr>
                  <w:rFonts w:ascii="Calibri" w:hAnsi="Calibri" w:cs="Calibri"/>
                </w:rPr>
                <w:t xml:space="preserve"> </w:t>
              </w:r>
            </w:ins>
            <w:ins w:id="802" w:author="Melissa Oney" w:date="2021-08-16T08:53:00Z">
              <w:r>
                <w:rPr>
                  <w:rFonts w:ascii="Calibri" w:hAnsi="Calibri" w:cs="Calibri"/>
                </w:rPr>
                <w:t>4</w:t>
              </w:r>
            </w:ins>
            <w:ins w:id="803" w:author="Melissa Oney" w:date="2021-08-16T09:17:00Z">
              <w:r w:rsidR="00FE0986">
                <w:rPr>
                  <w:rFonts w:ascii="Calibri" w:hAnsi="Calibri" w:cs="Calibri"/>
                </w:rPr>
                <w:t>,</w:t>
              </w:r>
            </w:ins>
            <w:ins w:id="804" w:author="Melissa Oney" w:date="2021-08-16T08:53:00Z">
              <w:r>
                <w:rPr>
                  <w:rFonts w:ascii="Calibri" w:hAnsi="Calibri" w:cs="Calibri"/>
                </w:rPr>
                <w:t>850)</w:t>
              </w:r>
            </w:ins>
            <w:del w:id="805" w:author="Melissa Oney" w:date="2021-07-12T11:16:00Z">
              <w:r w:rsidRPr="002103E7" w:rsidDel="00B73D65">
                <w:rPr>
                  <w:rFonts w:ascii="Times New Roman" w:hAnsi="Times New Roman" w:cs="Times New Roman"/>
                  <w:sz w:val="24"/>
                  <w:szCs w:val="24"/>
                </w:rPr>
                <w:delText>$4,741</w:delText>
              </w:r>
            </w:del>
          </w:p>
          <w:p w14:paraId="22CA3BF8" w14:textId="5258E62B" w:rsidR="00CE7D35" w:rsidRPr="005667AA" w:rsidRDefault="00CE7D35" w:rsidP="00CE7D35">
            <w:pPr>
              <w:spacing w:after="0"/>
              <w:jc w:val="center"/>
              <w:rPr>
                <w:rFonts w:ascii="Times New Roman" w:hAnsi="Times New Roman" w:cs="Times New Roman"/>
                <w:sz w:val="24"/>
                <w:szCs w:val="24"/>
              </w:rPr>
            </w:pPr>
            <w:del w:id="806" w:author="Melissa Oney" w:date="2021-07-12T11:16:00Z">
              <w:r w:rsidRPr="005667AA" w:rsidDel="00B73D65">
                <w:rPr>
                  <w:rFonts w:ascii="Times New Roman" w:hAnsi="Times New Roman" w:cs="Times New Roman"/>
                  <w:sz w:val="24"/>
                  <w:szCs w:val="24"/>
                </w:rPr>
                <w:delText>(4,141 ; 5,347)</w:delText>
              </w:r>
            </w:del>
          </w:p>
        </w:tc>
      </w:tr>
      <w:tr w:rsidR="00CE7D35" w:rsidRPr="00EE6431" w14:paraId="2DAA0422" w14:textId="77777777" w:rsidTr="00080619">
        <w:tblPrEx>
          <w:tblW w:w="13824" w:type="dxa"/>
          <w:tblLayout w:type="fixed"/>
          <w:tblLook w:val="0000" w:firstRow="0" w:lastRow="0" w:firstColumn="0" w:lastColumn="0" w:noHBand="0" w:noVBand="0"/>
          <w:tblPrExChange w:id="807" w:author="Melissa Oney" w:date="2021-08-11T14:40:00Z">
            <w:tblPrEx>
              <w:tblW w:w="13824" w:type="dxa"/>
              <w:tblLayout w:type="fixed"/>
              <w:tblLook w:val="0000" w:firstRow="0" w:lastRow="0" w:firstColumn="0" w:lastColumn="0" w:noHBand="0" w:noVBand="0"/>
            </w:tblPrEx>
          </w:tblPrExChange>
        </w:tblPrEx>
        <w:trPr>
          <w:trHeight w:val="20"/>
          <w:trPrChange w:id="808" w:author="Melissa Oney" w:date="2021-08-11T14:40:00Z">
            <w:trPr>
              <w:trHeight w:val="20"/>
            </w:trPr>
          </w:trPrChange>
        </w:trPr>
        <w:tc>
          <w:tcPr>
            <w:tcW w:w="2304" w:type="dxa"/>
            <w:tcBorders>
              <w:top w:val="nil"/>
              <w:left w:val="nil"/>
              <w:bottom w:val="nil"/>
              <w:right w:val="nil"/>
            </w:tcBorders>
            <w:tcPrChange w:id="809" w:author="Melissa Oney" w:date="2021-08-11T14:40:00Z">
              <w:tcPr>
                <w:tcW w:w="2304" w:type="dxa"/>
                <w:tcBorders>
                  <w:top w:val="nil"/>
                  <w:left w:val="nil"/>
                  <w:bottom w:val="nil"/>
                  <w:right w:val="nil"/>
                </w:tcBorders>
              </w:tcPr>
            </w:tcPrChange>
          </w:tcPr>
          <w:p w14:paraId="06D289CD"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25-36</w:t>
            </w:r>
          </w:p>
        </w:tc>
        <w:tc>
          <w:tcPr>
            <w:tcW w:w="2304" w:type="dxa"/>
            <w:tcBorders>
              <w:top w:val="nil"/>
              <w:left w:val="nil"/>
              <w:bottom w:val="nil"/>
              <w:right w:val="nil"/>
            </w:tcBorders>
            <w:vAlign w:val="bottom"/>
            <w:tcPrChange w:id="810" w:author="Melissa Oney" w:date="2021-08-11T14:40:00Z">
              <w:tcPr>
                <w:tcW w:w="2304" w:type="dxa"/>
                <w:tcBorders>
                  <w:top w:val="nil"/>
                  <w:left w:val="nil"/>
                  <w:bottom w:val="nil"/>
                  <w:right w:val="nil"/>
                </w:tcBorders>
              </w:tcPr>
            </w:tcPrChange>
          </w:tcPr>
          <w:p w14:paraId="34DA4517" w14:textId="7CE995A8" w:rsidR="00080619" w:rsidRDefault="00CE7D35" w:rsidP="00CE7D35">
            <w:pPr>
              <w:spacing w:after="0"/>
              <w:jc w:val="center"/>
              <w:rPr>
                <w:ins w:id="811" w:author="Melissa Oney" w:date="2021-08-16T09:08:00Z"/>
                <w:rFonts w:ascii="Calibri" w:hAnsi="Calibri" w:cs="Calibri"/>
              </w:rPr>
            </w:pPr>
            <w:ins w:id="812" w:author="Melissa Oney" w:date="2021-08-16T08:53:00Z">
              <w:r>
                <w:rPr>
                  <w:rFonts w:ascii="Calibri" w:hAnsi="Calibri" w:cs="Calibri"/>
                </w:rPr>
                <w:t>$12</w:t>
              </w:r>
            </w:ins>
            <w:ins w:id="813" w:author="Melissa Oney" w:date="2021-08-16T09:13:00Z">
              <w:r w:rsidR="00080619">
                <w:rPr>
                  <w:rFonts w:ascii="Calibri" w:hAnsi="Calibri" w:cs="Calibri"/>
                </w:rPr>
                <w:t>,</w:t>
              </w:r>
            </w:ins>
            <w:ins w:id="814" w:author="Melissa Oney" w:date="2021-08-16T08:53:00Z">
              <w:r>
                <w:rPr>
                  <w:rFonts w:ascii="Calibri" w:hAnsi="Calibri" w:cs="Calibri"/>
                </w:rPr>
                <w:t>723</w:t>
              </w:r>
            </w:ins>
          </w:p>
          <w:p w14:paraId="55FD2D5A" w14:textId="55BE11E3" w:rsidR="00CE7D35" w:rsidRPr="002103E7" w:rsidDel="00B73D65" w:rsidRDefault="00CE7D35" w:rsidP="00CE7D35">
            <w:pPr>
              <w:spacing w:after="0"/>
              <w:jc w:val="center"/>
              <w:rPr>
                <w:del w:id="815" w:author="Melissa Oney" w:date="2021-07-12T11:16:00Z"/>
                <w:rFonts w:ascii="Times New Roman" w:hAnsi="Times New Roman" w:cs="Times New Roman"/>
                <w:sz w:val="24"/>
                <w:szCs w:val="24"/>
              </w:rPr>
            </w:pPr>
            <w:ins w:id="816" w:author="Melissa Oney" w:date="2021-08-16T08:53:00Z">
              <w:r>
                <w:rPr>
                  <w:rFonts w:ascii="Calibri" w:hAnsi="Calibri" w:cs="Calibri"/>
                </w:rPr>
                <w:t>(12</w:t>
              </w:r>
            </w:ins>
            <w:ins w:id="817" w:author="Melissa Oney" w:date="2021-08-16T09:13:00Z">
              <w:r w:rsidR="00080619">
                <w:rPr>
                  <w:rFonts w:ascii="Calibri" w:hAnsi="Calibri" w:cs="Calibri"/>
                </w:rPr>
                <w:t>,</w:t>
              </w:r>
            </w:ins>
            <w:ins w:id="818" w:author="Melissa Oney" w:date="2021-08-16T08:53:00Z">
              <w:r>
                <w:rPr>
                  <w:rFonts w:ascii="Calibri" w:hAnsi="Calibri" w:cs="Calibri"/>
                </w:rPr>
                <w:t>056;</w:t>
              </w:r>
            </w:ins>
            <w:ins w:id="819" w:author="Melissa Oney" w:date="2021-08-16T09:12:00Z">
              <w:r w:rsidR="00080619">
                <w:rPr>
                  <w:rFonts w:ascii="Calibri" w:hAnsi="Calibri" w:cs="Calibri"/>
                </w:rPr>
                <w:t xml:space="preserve"> </w:t>
              </w:r>
            </w:ins>
            <w:ins w:id="820" w:author="Melissa Oney" w:date="2021-08-16T08:53:00Z">
              <w:r>
                <w:rPr>
                  <w:rFonts w:ascii="Calibri" w:hAnsi="Calibri" w:cs="Calibri"/>
                </w:rPr>
                <w:t>13</w:t>
              </w:r>
            </w:ins>
            <w:ins w:id="821" w:author="Melissa Oney" w:date="2021-08-16T09:13:00Z">
              <w:r w:rsidR="00080619">
                <w:rPr>
                  <w:rFonts w:ascii="Calibri" w:hAnsi="Calibri" w:cs="Calibri"/>
                </w:rPr>
                <w:t>,</w:t>
              </w:r>
            </w:ins>
            <w:ins w:id="822" w:author="Melissa Oney" w:date="2021-08-16T08:53:00Z">
              <w:r>
                <w:rPr>
                  <w:rFonts w:ascii="Calibri" w:hAnsi="Calibri" w:cs="Calibri"/>
                </w:rPr>
                <w:t>382)</w:t>
              </w:r>
            </w:ins>
            <w:del w:id="823" w:author="Melissa Oney" w:date="2021-07-12T11:16:00Z">
              <w:r w:rsidRPr="002103E7" w:rsidDel="00B73D65">
                <w:rPr>
                  <w:rFonts w:ascii="Times New Roman" w:hAnsi="Times New Roman" w:cs="Times New Roman"/>
                  <w:sz w:val="24"/>
                  <w:szCs w:val="24"/>
                </w:rPr>
                <w:delText>$12,503</w:delText>
              </w:r>
            </w:del>
          </w:p>
          <w:p w14:paraId="6CC1B228" w14:textId="16772C9B" w:rsidR="00CE7D35" w:rsidRPr="005667AA" w:rsidRDefault="00CE7D35" w:rsidP="00CE7D35">
            <w:pPr>
              <w:spacing w:after="0"/>
              <w:jc w:val="center"/>
              <w:rPr>
                <w:rFonts w:ascii="Times New Roman" w:hAnsi="Times New Roman" w:cs="Times New Roman"/>
                <w:sz w:val="24"/>
                <w:szCs w:val="24"/>
              </w:rPr>
            </w:pPr>
            <w:del w:id="824" w:author="Melissa Oney" w:date="2021-07-12T11:16:00Z">
              <w:r w:rsidRPr="005667AA" w:rsidDel="00B73D65">
                <w:rPr>
                  <w:rFonts w:ascii="Times New Roman" w:hAnsi="Times New Roman" w:cs="Times New Roman"/>
                  <w:sz w:val="24"/>
                  <w:szCs w:val="24"/>
                </w:rPr>
                <w:delText>(11,933 ; 13,076)</w:delText>
              </w:r>
            </w:del>
          </w:p>
        </w:tc>
        <w:tc>
          <w:tcPr>
            <w:tcW w:w="2304" w:type="dxa"/>
            <w:tcBorders>
              <w:top w:val="nil"/>
              <w:left w:val="nil"/>
              <w:bottom w:val="nil"/>
              <w:right w:val="nil"/>
            </w:tcBorders>
            <w:vAlign w:val="bottom"/>
            <w:tcPrChange w:id="825" w:author="Melissa Oney" w:date="2021-08-11T14:40:00Z">
              <w:tcPr>
                <w:tcW w:w="2304" w:type="dxa"/>
                <w:tcBorders>
                  <w:top w:val="nil"/>
                  <w:left w:val="nil"/>
                  <w:bottom w:val="nil"/>
                  <w:right w:val="nil"/>
                </w:tcBorders>
              </w:tcPr>
            </w:tcPrChange>
          </w:tcPr>
          <w:p w14:paraId="5979DC9F" w14:textId="555F8555" w:rsidR="00080619" w:rsidRDefault="00CE7D35" w:rsidP="00CE7D35">
            <w:pPr>
              <w:spacing w:after="0"/>
              <w:jc w:val="center"/>
              <w:rPr>
                <w:ins w:id="826" w:author="Melissa Oney" w:date="2021-08-16T09:08:00Z"/>
                <w:rFonts w:ascii="Calibri" w:hAnsi="Calibri" w:cs="Calibri"/>
              </w:rPr>
            </w:pPr>
            <w:ins w:id="827" w:author="Melissa Oney" w:date="2021-08-16T08:53:00Z">
              <w:r>
                <w:rPr>
                  <w:rFonts w:ascii="Calibri" w:hAnsi="Calibri" w:cs="Calibri"/>
                </w:rPr>
                <w:t>$10</w:t>
              </w:r>
            </w:ins>
            <w:ins w:id="828" w:author="Melissa Oney" w:date="2021-08-16T09:14:00Z">
              <w:r w:rsidR="00080619">
                <w:rPr>
                  <w:rFonts w:ascii="Calibri" w:hAnsi="Calibri" w:cs="Calibri"/>
                </w:rPr>
                <w:t>,</w:t>
              </w:r>
            </w:ins>
            <w:ins w:id="829" w:author="Melissa Oney" w:date="2021-08-16T08:53:00Z">
              <w:r>
                <w:rPr>
                  <w:rFonts w:ascii="Calibri" w:hAnsi="Calibri" w:cs="Calibri"/>
                </w:rPr>
                <w:t>642</w:t>
              </w:r>
            </w:ins>
          </w:p>
          <w:p w14:paraId="5DDC87EA" w14:textId="0A04B735" w:rsidR="00CE7D35" w:rsidRPr="002103E7" w:rsidDel="00B73D65" w:rsidRDefault="00CE7D35" w:rsidP="00CE7D35">
            <w:pPr>
              <w:spacing w:after="0"/>
              <w:jc w:val="center"/>
              <w:rPr>
                <w:del w:id="830" w:author="Melissa Oney" w:date="2021-07-12T11:16:00Z"/>
                <w:rFonts w:ascii="Times New Roman" w:hAnsi="Times New Roman" w:cs="Times New Roman"/>
                <w:sz w:val="24"/>
                <w:szCs w:val="24"/>
              </w:rPr>
            </w:pPr>
            <w:ins w:id="831" w:author="Melissa Oney" w:date="2021-08-16T08:53:00Z">
              <w:r>
                <w:rPr>
                  <w:rFonts w:ascii="Calibri" w:hAnsi="Calibri" w:cs="Calibri"/>
                </w:rPr>
                <w:t>(10</w:t>
              </w:r>
            </w:ins>
            <w:ins w:id="832" w:author="Melissa Oney" w:date="2021-08-16T09:14:00Z">
              <w:r w:rsidR="00080619">
                <w:rPr>
                  <w:rFonts w:ascii="Calibri" w:hAnsi="Calibri" w:cs="Calibri"/>
                </w:rPr>
                <w:t>,</w:t>
              </w:r>
            </w:ins>
            <w:ins w:id="833" w:author="Melissa Oney" w:date="2021-08-16T08:53:00Z">
              <w:r>
                <w:rPr>
                  <w:rFonts w:ascii="Calibri" w:hAnsi="Calibri" w:cs="Calibri"/>
                </w:rPr>
                <w:t>120;</w:t>
              </w:r>
            </w:ins>
            <w:ins w:id="834" w:author="Melissa Oney" w:date="2021-08-16T09:12:00Z">
              <w:r w:rsidR="00080619">
                <w:rPr>
                  <w:rFonts w:ascii="Calibri" w:hAnsi="Calibri" w:cs="Calibri"/>
                </w:rPr>
                <w:t xml:space="preserve"> </w:t>
              </w:r>
            </w:ins>
            <w:ins w:id="835" w:author="Melissa Oney" w:date="2021-08-16T08:53:00Z">
              <w:r>
                <w:rPr>
                  <w:rFonts w:ascii="Calibri" w:hAnsi="Calibri" w:cs="Calibri"/>
                </w:rPr>
                <w:t>11</w:t>
              </w:r>
            </w:ins>
            <w:ins w:id="836" w:author="Melissa Oney" w:date="2021-08-16T09:14:00Z">
              <w:r w:rsidR="00080619">
                <w:rPr>
                  <w:rFonts w:ascii="Calibri" w:hAnsi="Calibri" w:cs="Calibri"/>
                </w:rPr>
                <w:t>,</w:t>
              </w:r>
            </w:ins>
            <w:ins w:id="837" w:author="Melissa Oney" w:date="2021-08-16T08:53:00Z">
              <w:r>
                <w:rPr>
                  <w:rFonts w:ascii="Calibri" w:hAnsi="Calibri" w:cs="Calibri"/>
                </w:rPr>
                <w:t>201)</w:t>
              </w:r>
            </w:ins>
            <w:del w:id="838" w:author="Melissa Oney" w:date="2021-07-12T11:16:00Z">
              <w:r w:rsidRPr="002103E7" w:rsidDel="00B73D65">
                <w:rPr>
                  <w:rFonts w:ascii="Times New Roman" w:hAnsi="Times New Roman" w:cs="Times New Roman"/>
                  <w:sz w:val="24"/>
                  <w:szCs w:val="24"/>
                </w:rPr>
                <w:delText>$9,525</w:delText>
              </w:r>
            </w:del>
          </w:p>
          <w:p w14:paraId="7056FEB0" w14:textId="69A408E9" w:rsidR="00CE7D35" w:rsidRPr="005667AA" w:rsidRDefault="00CE7D35" w:rsidP="00CE7D35">
            <w:pPr>
              <w:spacing w:after="0"/>
              <w:jc w:val="center"/>
              <w:rPr>
                <w:rFonts w:ascii="Times New Roman" w:hAnsi="Times New Roman" w:cs="Times New Roman"/>
                <w:sz w:val="24"/>
                <w:szCs w:val="24"/>
              </w:rPr>
            </w:pPr>
            <w:del w:id="839" w:author="Melissa Oney" w:date="2021-07-12T11:16:00Z">
              <w:r w:rsidRPr="005667AA" w:rsidDel="00B73D65">
                <w:rPr>
                  <w:rFonts w:ascii="Times New Roman" w:hAnsi="Times New Roman" w:cs="Times New Roman"/>
                  <w:sz w:val="24"/>
                  <w:szCs w:val="24"/>
                </w:rPr>
                <w:delText>(9,070 ; 9,946)</w:delText>
              </w:r>
            </w:del>
          </w:p>
        </w:tc>
        <w:tc>
          <w:tcPr>
            <w:tcW w:w="2556" w:type="dxa"/>
            <w:tcBorders>
              <w:top w:val="nil"/>
              <w:left w:val="nil"/>
              <w:bottom w:val="nil"/>
              <w:right w:val="nil"/>
            </w:tcBorders>
            <w:vAlign w:val="bottom"/>
            <w:tcPrChange w:id="840" w:author="Melissa Oney" w:date="2021-08-11T14:40:00Z">
              <w:tcPr>
                <w:tcW w:w="2556" w:type="dxa"/>
                <w:tcBorders>
                  <w:top w:val="nil"/>
                  <w:left w:val="nil"/>
                  <w:bottom w:val="nil"/>
                  <w:right w:val="nil"/>
                </w:tcBorders>
              </w:tcPr>
            </w:tcPrChange>
          </w:tcPr>
          <w:p w14:paraId="3E356E7C" w14:textId="0602E97A" w:rsidR="00080619" w:rsidRDefault="00CE7D35" w:rsidP="00CE7D35">
            <w:pPr>
              <w:spacing w:after="0"/>
              <w:jc w:val="center"/>
              <w:rPr>
                <w:ins w:id="841" w:author="Melissa Oney" w:date="2021-08-16T09:09:00Z"/>
                <w:rFonts w:ascii="Calibri" w:hAnsi="Calibri" w:cs="Calibri"/>
              </w:rPr>
            </w:pPr>
            <w:ins w:id="842" w:author="Melissa Oney" w:date="2021-08-16T08:53:00Z">
              <w:r>
                <w:rPr>
                  <w:rFonts w:ascii="Calibri" w:hAnsi="Calibri" w:cs="Calibri"/>
                </w:rPr>
                <w:t>$3</w:t>
              </w:r>
            </w:ins>
            <w:ins w:id="843" w:author="Melissa Oney" w:date="2021-08-16T09:15:00Z">
              <w:r w:rsidR="00FE0986">
                <w:rPr>
                  <w:rFonts w:ascii="Calibri" w:hAnsi="Calibri" w:cs="Calibri"/>
                </w:rPr>
                <w:t>,</w:t>
              </w:r>
            </w:ins>
            <w:ins w:id="844" w:author="Melissa Oney" w:date="2021-08-16T08:53:00Z">
              <w:r>
                <w:rPr>
                  <w:rFonts w:ascii="Calibri" w:hAnsi="Calibri" w:cs="Calibri"/>
                </w:rPr>
                <w:t>796</w:t>
              </w:r>
            </w:ins>
          </w:p>
          <w:p w14:paraId="5475883E" w14:textId="43C5E63D" w:rsidR="00CE7D35" w:rsidRPr="002103E7" w:rsidDel="00B73D65" w:rsidRDefault="00CE7D35" w:rsidP="00CE7D35">
            <w:pPr>
              <w:spacing w:after="0"/>
              <w:jc w:val="center"/>
              <w:rPr>
                <w:del w:id="845" w:author="Melissa Oney" w:date="2021-07-12T11:16:00Z"/>
                <w:rFonts w:ascii="Times New Roman" w:hAnsi="Times New Roman" w:cs="Times New Roman"/>
                <w:sz w:val="24"/>
                <w:szCs w:val="24"/>
              </w:rPr>
            </w:pPr>
            <w:ins w:id="846" w:author="Melissa Oney" w:date="2021-08-16T08:53:00Z">
              <w:r>
                <w:rPr>
                  <w:rFonts w:ascii="Calibri" w:hAnsi="Calibri" w:cs="Calibri"/>
                </w:rPr>
                <w:t>(3</w:t>
              </w:r>
            </w:ins>
            <w:ins w:id="847" w:author="Melissa Oney" w:date="2021-08-16T09:15:00Z">
              <w:r w:rsidR="00FE0986">
                <w:rPr>
                  <w:rFonts w:ascii="Calibri" w:hAnsi="Calibri" w:cs="Calibri"/>
                </w:rPr>
                <w:t>,</w:t>
              </w:r>
            </w:ins>
            <w:ins w:id="848" w:author="Melissa Oney" w:date="2021-08-16T08:53:00Z">
              <w:r>
                <w:rPr>
                  <w:rFonts w:ascii="Calibri" w:hAnsi="Calibri" w:cs="Calibri"/>
                </w:rPr>
                <w:t>282;</w:t>
              </w:r>
            </w:ins>
            <w:ins w:id="849" w:author="Melissa Oney" w:date="2021-08-16T09:12:00Z">
              <w:r w:rsidR="00080619">
                <w:rPr>
                  <w:rFonts w:ascii="Calibri" w:hAnsi="Calibri" w:cs="Calibri"/>
                </w:rPr>
                <w:t xml:space="preserve"> </w:t>
              </w:r>
            </w:ins>
            <w:ins w:id="850" w:author="Melissa Oney" w:date="2021-08-16T08:53:00Z">
              <w:r>
                <w:rPr>
                  <w:rFonts w:ascii="Calibri" w:hAnsi="Calibri" w:cs="Calibri"/>
                </w:rPr>
                <w:t>4</w:t>
              </w:r>
            </w:ins>
            <w:ins w:id="851" w:author="Melissa Oney" w:date="2021-08-16T09:15:00Z">
              <w:r w:rsidR="00FE0986">
                <w:rPr>
                  <w:rFonts w:ascii="Calibri" w:hAnsi="Calibri" w:cs="Calibri"/>
                </w:rPr>
                <w:t>,</w:t>
              </w:r>
            </w:ins>
            <w:ins w:id="852" w:author="Melissa Oney" w:date="2021-08-16T08:53:00Z">
              <w:r>
                <w:rPr>
                  <w:rFonts w:ascii="Calibri" w:hAnsi="Calibri" w:cs="Calibri"/>
                </w:rPr>
                <w:t>337)</w:t>
              </w:r>
            </w:ins>
            <w:del w:id="853" w:author="Melissa Oney" w:date="2021-07-12T11:16:00Z">
              <w:r w:rsidRPr="002103E7" w:rsidDel="00B73D65">
                <w:rPr>
                  <w:rFonts w:ascii="Times New Roman" w:hAnsi="Times New Roman" w:cs="Times New Roman"/>
                  <w:sz w:val="24"/>
                  <w:szCs w:val="24"/>
                </w:rPr>
                <w:delText>$3,527</w:delText>
              </w:r>
            </w:del>
          </w:p>
          <w:p w14:paraId="3BF8985A" w14:textId="5F351403" w:rsidR="00CE7D35" w:rsidRPr="005667AA" w:rsidRDefault="00CE7D35" w:rsidP="00CE7D35">
            <w:pPr>
              <w:spacing w:after="0"/>
              <w:jc w:val="center"/>
              <w:rPr>
                <w:rFonts w:ascii="Times New Roman" w:hAnsi="Times New Roman" w:cs="Times New Roman"/>
                <w:sz w:val="24"/>
                <w:szCs w:val="24"/>
              </w:rPr>
            </w:pPr>
            <w:del w:id="854" w:author="Melissa Oney" w:date="2021-07-12T11:16:00Z">
              <w:r w:rsidRPr="005667AA" w:rsidDel="00B73D65">
                <w:rPr>
                  <w:rFonts w:ascii="Times New Roman" w:hAnsi="Times New Roman" w:cs="Times New Roman"/>
                  <w:sz w:val="24"/>
                  <w:szCs w:val="24"/>
                </w:rPr>
                <w:delText>(3,057 ; 4,055)</w:delText>
              </w:r>
            </w:del>
          </w:p>
        </w:tc>
        <w:tc>
          <w:tcPr>
            <w:tcW w:w="2430" w:type="dxa"/>
            <w:tcBorders>
              <w:top w:val="nil"/>
              <w:left w:val="nil"/>
              <w:bottom w:val="nil"/>
              <w:right w:val="nil"/>
            </w:tcBorders>
            <w:vAlign w:val="bottom"/>
            <w:tcPrChange w:id="855" w:author="Melissa Oney" w:date="2021-08-11T14:40:00Z">
              <w:tcPr>
                <w:tcW w:w="2430" w:type="dxa"/>
                <w:tcBorders>
                  <w:top w:val="nil"/>
                  <w:left w:val="nil"/>
                  <w:bottom w:val="nil"/>
                  <w:right w:val="nil"/>
                </w:tcBorders>
              </w:tcPr>
            </w:tcPrChange>
          </w:tcPr>
          <w:p w14:paraId="037BCFEF" w14:textId="60DB9814" w:rsidR="00080619" w:rsidRDefault="00080619" w:rsidP="00CE7D35">
            <w:pPr>
              <w:spacing w:after="0"/>
              <w:jc w:val="center"/>
              <w:rPr>
                <w:ins w:id="856" w:author="Melissa Oney" w:date="2021-08-16T09:09:00Z"/>
                <w:rFonts w:ascii="Calibri" w:hAnsi="Calibri" w:cs="Calibri"/>
              </w:rPr>
            </w:pPr>
            <w:ins w:id="857" w:author="Melissa Oney" w:date="2021-08-16T09:09:00Z">
              <w:r>
                <w:rPr>
                  <w:rFonts w:ascii="Calibri" w:hAnsi="Calibri" w:cs="Calibri"/>
                </w:rPr>
                <w:t>-</w:t>
              </w:r>
            </w:ins>
            <w:ins w:id="858" w:author="Melissa Oney" w:date="2021-08-16T08:53:00Z">
              <w:r w:rsidR="00CE7D35">
                <w:rPr>
                  <w:rFonts w:ascii="Calibri" w:hAnsi="Calibri" w:cs="Calibri"/>
                </w:rPr>
                <w:t>$1</w:t>
              </w:r>
            </w:ins>
            <w:ins w:id="859" w:author="Melissa Oney" w:date="2021-08-16T09:16:00Z">
              <w:r w:rsidR="00FE0986">
                <w:rPr>
                  <w:rFonts w:ascii="Calibri" w:hAnsi="Calibri" w:cs="Calibri"/>
                </w:rPr>
                <w:t>,</w:t>
              </w:r>
            </w:ins>
            <w:ins w:id="860" w:author="Melissa Oney" w:date="2021-08-16T08:53:00Z">
              <w:r w:rsidR="00CE7D35">
                <w:rPr>
                  <w:rFonts w:ascii="Calibri" w:hAnsi="Calibri" w:cs="Calibri"/>
                </w:rPr>
                <w:t>715</w:t>
              </w:r>
            </w:ins>
          </w:p>
          <w:p w14:paraId="4AF988C4" w14:textId="613A417C" w:rsidR="00CE7D35" w:rsidRPr="002103E7" w:rsidDel="00B73D65" w:rsidRDefault="00CE7D35" w:rsidP="00CE7D35">
            <w:pPr>
              <w:spacing w:after="0"/>
              <w:jc w:val="center"/>
              <w:rPr>
                <w:del w:id="861" w:author="Melissa Oney" w:date="2021-07-12T11:16:00Z"/>
                <w:rFonts w:ascii="Times New Roman" w:hAnsi="Times New Roman" w:cs="Times New Roman"/>
                <w:sz w:val="24"/>
                <w:szCs w:val="24"/>
              </w:rPr>
            </w:pPr>
            <w:ins w:id="862" w:author="Melissa Oney" w:date="2021-08-16T08:53:00Z">
              <w:r>
                <w:rPr>
                  <w:rFonts w:ascii="Calibri" w:hAnsi="Calibri" w:cs="Calibri"/>
                </w:rPr>
                <w:t>(-2</w:t>
              </w:r>
            </w:ins>
            <w:ins w:id="863" w:author="Melissa Oney" w:date="2021-08-16T09:16:00Z">
              <w:r w:rsidR="00FE0986">
                <w:rPr>
                  <w:rFonts w:ascii="Calibri" w:hAnsi="Calibri" w:cs="Calibri"/>
                </w:rPr>
                <w:t>,</w:t>
              </w:r>
            </w:ins>
            <w:ins w:id="864" w:author="Melissa Oney" w:date="2021-08-16T08:53:00Z">
              <w:r>
                <w:rPr>
                  <w:rFonts w:ascii="Calibri" w:hAnsi="Calibri" w:cs="Calibri"/>
                </w:rPr>
                <w:t>004;</w:t>
              </w:r>
            </w:ins>
            <w:ins w:id="865" w:author="Melissa Oney" w:date="2021-08-16T09:13:00Z">
              <w:r w:rsidR="00080619">
                <w:rPr>
                  <w:rFonts w:ascii="Calibri" w:hAnsi="Calibri" w:cs="Calibri"/>
                </w:rPr>
                <w:t xml:space="preserve"> </w:t>
              </w:r>
            </w:ins>
            <w:ins w:id="866" w:author="Melissa Oney" w:date="2021-08-16T08:53:00Z">
              <w:r>
                <w:rPr>
                  <w:rFonts w:ascii="Calibri" w:hAnsi="Calibri" w:cs="Calibri"/>
                </w:rPr>
                <w:t>-1</w:t>
              </w:r>
            </w:ins>
            <w:ins w:id="867" w:author="Melissa Oney" w:date="2021-08-16T09:16:00Z">
              <w:r w:rsidR="00FE0986">
                <w:rPr>
                  <w:rFonts w:ascii="Calibri" w:hAnsi="Calibri" w:cs="Calibri"/>
                </w:rPr>
                <w:t>,</w:t>
              </w:r>
            </w:ins>
            <w:ins w:id="868" w:author="Melissa Oney" w:date="2021-08-16T08:53:00Z">
              <w:r>
                <w:rPr>
                  <w:rFonts w:ascii="Calibri" w:hAnsi="Calibri" w:cs="Calibri"/>
                </w:rPr>
                <w:t>416)</w:t>
              </w:r>
            </w:ins>
            <w:del w:id="869" w:author="Melissa Oney" w:date="2021-07-12T11:16:00Z">
              <w:r w:rsidRPr="002103E7" w:rsidDel="00B73D65">
                <w:rPr>
                  <w:rFonts w:ascii="Times New Roman" w:hAnsi="Times New Roman" w:cs="Times New Roman"/>
                  <w:sz w:val="24"/>
                  <w:szCs w:val="24"/>
                </w:rPr>
                <w:delText>-$549</w:delText>
              </w:r>
            </w:del>
          </w:p>
          <w:p w14:paraId="62009966" w14:textId="6D8267FD" w:rsidR="00CE7D35" w:rsidRPr="005667AA" w:rsidRDefault="00CE7D35" w:rsidP="00CE7D35">
            <w:pPr>
              <w:spacing w:after="0"/>
              <w:jc w:val="center"/>
              <w:rPr>
                <w:rFonts w:ascii="Times New Roman" w:hAnsi="Times New Roman" w:cs="Times New Roman"/>
                <w:sz w:val="24"/>
                <w:szCs w:val="24"/>
              </w:rPr>
            </w:pPr>
            <w:del w:id="870" w:author="Melissa Oney" w:date="2021-07-12T11:16:00Z">
              <w:r w:rsidRPr="005667AA" w:rsidDel="00B73D65">
                <w:rPr>
                  <w:rFonts w:ascii="Times New Roman" w:hAnsi="Times New Roman" w:cs="Times New Roman"/>
                  <w:sz w:val="24"/>
                  <w:szCs w:val="24"/>
                </w:rPr>
                <w:delText>(-782 ; -288)</w:delText>
              </w:r>
            </w:del>
          </w:p>
        </w:tc>
        <w:tc>
          <w:tcPr>
            <w:tcW w:w="1926" w:type="dxa"/>
            <w:tcBorders>
              <w:top w:val="nil"/>
              <w:left w:val="nil"/>
              <w:bottom w:val="nil"/>
              <w:right w:val="nil"/>
            </w:tcBorders>
            <w:vAlign w:val="bottom"/>
            <w:tcPrChange w:id="871" w:author="Melissa Oney" w:date="2021-08-11T14:40:00Z">
              <w:tcPr>
                <w:tcW w:w="1926" w:type="dxa"/>
                <w:tcBorders>
                  <w:top w:val="nil"/>
                  <w:left w:val="nil"/>
                  <w:bottom w:val="nil"/>
                  <w:right w:val="nil"/>
                </w:tcBorders>
              </w:tcPr>
            </w:tcPrChange>
          </w:tcPr>
          <w:p w14:paraId="3E745191" w14:textId="754DCE50" w:rsidR="00080619" w:rsidRDefault="00CE7D35" w:rsidP="00CE7D35">
            <w:pPr>
              <w:spacing w:after="0"/>
              <w:jc w:val="center"/>
              <w:rPr>
                <w:ins w:id="872" w:author="Melissa Oney" w:date="2021-08-16T09:11:00Z"/>
                <w:rFonts w:ascii="Calibri" w:hAnsi="Calibri" w:cs="Calibri"/>
              </w:rPr>
            </w:pPr>
            <w:ins w:id="873" w:author="Melissa Oney" w:date="2021-08-16T08:53:00Z">
              <w:r>
                <w:rPr>
                  <w:rFonts w:ascii="Calibri" w:hAnsi="Calibri" w:cs="Calibri"/>
                </w:rPr>
                <w:t>$2</w:t>
              </w:r>
            </w:ins>
            <w:ins w:id="874" w:author="Melissa Oney" w:date="2021-08-16T09:17:00Z">
              <w:r w:rsidR="00FE0986">
                <w:rPr>
                  <w:rFonts w:ascii="Calibri" w:hAnsi="Calibri" w:cs="Calibri"/>
                </w:rPr>
                <w:t>,</w:t>
              </w:r>
            </w:ins>
            <w:ins w:id="875" w:author="Melissa Oney" w:date="2021-08-16T08:53:00Z">
              <w:r>
                <w:rPr>
                  <w:rFonts w:ascii="Calibri" w:hAnsi="Calibri" w:cs="Calibri"/>
                </w:rPr>
                <w:t>081</w:t>
              </w:r>
            </w:ins>
          </w:p>
          <w:p w14:paraId="4C09C1DC" w14:textId="663625D4" w:rsidR="00CE7D35" w:rsidRPr="002103E7" w:rsidDel="00B73D65" w:rsidRDefault="00CE7D35" w:rsidP="00CE7D35">
            <w:pPr>
              <w:spacing w:after="0"/>
              <w:jc w:val="center"/>
              <w:rPr>
                <w:del w:id="876" w:author="Melissa Oney" w:date="2021-07-12T11:16:00Z"/>
                <w:rFonts w:ascii="Times New Roman" w:hAnsi="Times New Roman" w:cs="Times New Roman"/>
                <w:sz w:val="24"/>
                <w:szCs w:val="24"/>
              </w:rPr>
            </w:pPr>
            <w:ins w:id="877" w:author="Melissa Oney" w:date="2021-08-16T08:53:00Z">
              <w:r>
                <w:rPr>
                  <w:rFonts w:ascii="Calibri" w:hAnsi="Calibri" w:cs="Calibri"/>
                </w:rPr>
                <w:t>(1</w:t>
              </w:r>
            </w:ins>
            <w:ins w:id="878" w:author="Melissa Oney" w:date="2021-08-16T09:17:00Z">
              <w:r w:rsidR="00FE0986">
                <w:rPr>
                  <w:rFonts w:ascii="Calibri" w:hAnsi="Calibri" w:cs="Calibri"/>
                </w:rPr>
                <w:t>,</w:t>
              </w:r>
            </w:ins>
            <w:ins w:id="879" w:author="Melissa Oney" w:date="2021-08-16T08:53:00Z">
              <w:r>
                <w:rPr>
                  <w:rFonts w:ascii="Calibri" w:hAnsi="Calibri" w:cs="Calibri"/>
                </w:rPr>
                <w:t>510;</w:t>
              </w:r>
            </w:ins>
            <w:ins w:id="880" w:author="Melissa Oney" w:date="2021-08-16T09:13:00Z">
              <w:r w:rsidR="00080619">
                <w:rPr>
                  <w:rFonts w:ascii="Calibri" w:hAnsi="Calibri" w:cs="Calibri"/>
                </w:rPr>
                <w:t xml:space="preserve"> </w:t>
              </w:r>
            </w:ins>
            <w:ins w:id="881" w:author="Melissa Oney" w:date="2021-08-16T08:53:00Z">
              <w:r>
                <w:rPr>
                  <w:rFonts w:ascii="Calibri" w:hAnsi="Calibri" w:cs="Calibri"/>
                </w:rPr>
                <w:t>2</w:t>
              </w:r>
            </w:ins>
            <w:ins w:id="882" w:author="Melissa Oney" w:date="2021-08-16T09:17:00Z">
              <w:r w:rsidR="00FE0986">
                <w:rPr>
                  <w:rFonts w:ascii="Calibri" w:hAnsi="Calibri" w:cs="Calibri"/>
                </w:rPr>
                <w:t>,</w:t>
              </w:r>
            </w:ins>
            <w:ins w:id="883" w:author="Melissa Oney" w:date="2021-08-16T08:53:00Z">
              <w:r>
                <w:rPr>
                  <w:rFonts w:ascii="Calibri" w:hAnsi="Calibri" w:cs="Calibri"/>
                </w:rPr>
                <w:t>653)</w:t>
              </w:r>
            </w:ins>
            <w:del w:id="884" w:author="Melissa Oney" w:date="2021-07-12T11:16:00Z">
              <w:r w:rsidRPr="002103E7" w:rsidDel="00B73D65">
                <w:rPr>
                  <w:rFonts w:ascii="Times New Roman" w:hAnsi="Times New Roman" w:cs="Times New Roman"/>
                  <w:sz w:val="24"/>
                  <w:szCs w:val="24"/>
                </w:rPr>
                <w:delText>$2,978</w:delText>
              </w:r>
            </w:del>
          </w:p>
          <w:p w14:paraId="2D5EECAA" w14:textId="454D51C0" w:rsidR="00CE7D35" w:rsidRPr="005667AA" w:rsidRDefault="00CE7D35" w:rsidP="00CE7D35">
            <w:pPr>
              <w:spacing w:after="0"/>
              <w:jc w:val="center"/>
              <w:rPr>
                <w:rFonts w:ascii="Times New Roman" w:hAnsi="Times New Roman" w:cs="Times New Roman"/>
                <w:sz w:val="24"/>
                <w:szCs w:val="24"/>
              </w:rPr>
            </w:pPr>
            <w:del w:id="885" w:author="Melissa Oney" w:date="2021-07-12T11:16:00Z">
              <w:r w:rsidRPr="005667AA" w:rsidDel="00B73D65">
                <w:rPr>
                  <w:rFonts w:ascii="Times New Roman" w:hAnsi="Times New Roman" w:cs="Times New Roman"/>
                  <w:sz w:val="24"/>
                  <w:szCs w:val="24"/>
                </w:rPr>
                <w:delText>(2,410 ; 3,526)</w:delText>
              </w:r>
            </w:del>
          </w:p>
        </w:tc>
      </w:tr>
      <w:tr w:rsidR="00CE7D35" w:rsidRPr="00EE6431" w14:paraId="265A6EE8" w14:textId="77777777" w:rsidTr="00080619">
        <w:tblPrEx>
          <w:tblW w:w="13824" w:type="dxa"/>
          <w:tblLayout w:type="fixed"/>
          <w:tblLook w:val="0000" w:firstRow="0" w:lastRow="0" w:firstColumn="0" w:lastColumn="0" w:noHBand="0" w:noVBand="0"/>
          <w:tblPrExChange w:id="886" w:author="Melissa Oney" w:date="2021-08-11T14:40:00Z">
            <w:tblPrEx>
              <w:tblW w:w="13824" w:type="dxa"/>
              <w:tblLayout w:type="fixed"/>
              <w:tblLook w:val="0000" w:firstRow="0" w:lastRow="0" w:firstColumn="0" w:lastColumn="0" w:noHBand="0" w:noVBand="0"/>
            </w:tblPrEx>
          </w:tblPrExChange>
        </w:tblPrEx>
        <w:trPr>
          <w:trHeight w:val="20"/>
          <w:trPrChange w:id="887" w:author="Melissa Oney" w:date="2021-08-11T14:40:00Z">
            <w:trPr>
              <w:trHeight w:val="20"/>
            </w:trPr>
          </w:trPrChange>
        </w:trPr>
        <w:tc>
          <w:tcPr>
            <w:tcW w:w="2304" w:type="dxa"/>
            <w:tcBorders>
              <w:top w:val="nil"/>
              <w:left w:val="nil"/>
              <w:right w:val="nil"/>
            </w:tcBorders>
            <w:tcPrChange w:id="888" w:author="Melissa Oney" w:date="2021-08-11T14:40:00Z">
              <w:tcPr>
                <w:tcW w:w="2304" w:type="dxa"/>
                <w:tcBorders>
                  <w:top w:val="nil"/>
                  <w:left w:val="nil"/>
                  <w:right w:val="nil"/>
                </w:tcBorders>
              </w:tcPr>
            </w:tcPrChange>
          </w:tcPr>
          <w:p w14:paraId="6E6D660A"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37-48</w:t>
            </w:r>
          </w:p>
        </w:tc>
        <w:tc>
          <w:tcPr>
            <w:tcW w:w="2304" w:type="dxa"/>
            <w:tcBorders>
              <w:top w:val="nil"/>
              <w:left w:val="nil"/>
              <w:right w:val="nil"/>
            </w:tcBorders>
            <w:vAlign w:val="bottom"/>
            <w:tcPrChange w:id="889" w:author="Melissa Oney" w:date="2021-08-11T14:40:00Z">
              <w:tcPr>
                <w:tcW w:w="2304" w:type="dxa"/>
                <w:tcBorders>
                  <w:top w:val="nil"/>
                  <w:left w:val="nil"/>
                  <w:right w:val="nil"/>
                </w:tcBorders>
              </w:tcPr>
            </w:tcPrChange>
          </w:tcPr>
          <w:p w14:paraId="7A907938" w14:textId="77C1053B" w:rsidR="00080619" w:rsidRDefault="00CE7D35" w:rsidP="00CE7D35">
            <w:pPr>
              <w:spacing w:after="0"/>
              <w:jc w:val="center"/>
              <w:rPr>
                <w:ins w:id="890" w:author="Melissa Oney" w:date="2021-08-16T09:08:00Z"/>
                <w:rFonts w:ascii="Calibri" w:hAnsi="Calibri" w:cs="Calibri"/>
              </w:rPr>
            </w:pPr>
            <w:ins w:id="891" w:author="Melissa Oney" w:date="2021-08-16T08:53:00Z">
              <w:r>
                <w:rPr>
                  <w:rFonts w:ascii="Calibri" w:hAnsi="Calibri" w:cs="Calibri"/>
                </w:rPr>
                <w:t>$10</w:t>
              </w:r>
            </w:ins>
            <w:ins w:id="892" w:author="Melissa Oney" w:date="2021-08-16T09:13:00Z">
              <w:r w:rsidR="00080619">
                <w:rPr>
                  <w:rFonts w:ascii="Calibri" w:hAnsi="Calibri" w:cs="Calibri"/>
                </w:rPr>
                <w:t>,</w:t>
              </w:r>
            </w:ins>
            <w:ins w:id="893" w:author="Melissa Oney" w:date="2021-08-16T08:53:00Z">
              <w:r>
                <w:rPr>
                  <w:rFonts w:ascii="Calibri" w:hAnsi="Calibri" w:cs="Calibri"/>
                </w:rPr>
                <w:t>986</w:t>
              </w:r>
            </w:ins>
          </w:p>
          <w:p w14:paraId="75F077BA" w14:textId="72A9820B" w:rsidR="00CE7D35" w:rsidRPr="002103E7" w:rsidDel="00B73D65" w:rsidRDefault="00CE7D35" w:rsidP="00CE7D35">
            <w:pPr>
              <w:spacing w:after="0"/>
              <w:jc w:val="center"/>
              <w:rPr>
                <w:del w:id="894" w:author="Melissa Oney" w:date="2021-07-12T11:16:00Z"/>
                <w:rFonts w:ascii="Times New Roman" w:hAnsi="Times New Roman" w:cs="Times New Roman"/>
                <w:sz w:val="24"/>
                <w:szCs w:val="24"/>
              </w:rPr>
            </w:pPr>
            <w:ins w:id="895" w:author="Melissa Oney" w:date="2021-08-16T08:53:00Z">
              <w:r>
                <w:rPr>
                  <w:rFonts w:ascii="Calibri" w:hAnsi="Calibri" w:cs="Calibri"/>
                </w:rPr>
                <w:t>(10</w:t>
              </w:r>
            </w:ins>
            <w:ins w:id="896" w:author="Melissa Oney" w:date="2021-08-16T09:13:00Z">
              <w:r w:rsidR="00080619">
                <w:rPr>
                  <w:rFonts w:ascii="Calibri" w:hAnsi="Calibri" w:cs="Calibri"/>
                </w:rPr>
                <w:t>,</w:t>
              </w:r>
            </w:ins>
            <w:ins w:id="897" w:author="Melissa Oney" w:date="2021-08-16T08:53:00Z">
              <w:r>
                <w:rPr>
                  <w:rFonts w:ascii="Calibri" w:hAnsi="Calibri" w:cs="Calibri"/>
                </w:rPr>
                <w:t>287;</w:t>
              </w:r>
            </w:ins>
            <w:ins w:id="898" w:author="Melissa Oney" w:date="2021-08-16T09:12:00Z">
              <w:r w:rsidR="00080619">
                <w:rPr>
                  <w:rFonts w:ascii="Calibri" w:hAnsi="Calibri" w:cs="Calibri"/>
                </w:rPr>
                <w:t xml:space="preserve"> </w:t>
              </w:r>
            </w:ins>
            <w:ins w:id="899" w:author="Melissa Oney" w:date="2021-08-16T08:53:00Z">
              <w:r>
                <w:rPr>
                  <w:rFonts w:ascii="Calibri" w:hAnsi="Calibri" w:cs="Calibri"/>
                </w:rPr>
                <w:t>11</w:t>
              </w:r>
            </w:ins>
            <w:ins w:id="900" w:author="Melissa Oney" w:date="2021-08-16T09:14:00Z">
              <w:r w:rsidR="00080619">
                <w:rPr>
                  <w:rFonts w:ascii="Calibri" w:hAnsi="Calibri" w:cs="Calibri"/>
                </w:rPr>
                <w:t>,</w:t>
              </w:r>
            </w:ins>
            <w:ins w:id="901" w:author="Melissa Oney" w:date="2021-08-16T08:53:00Z">
              <w:r>
                <w:rPr>
                  <w:rFonts w:ascii="Calibri" w:hAnsi="Calibri" w:cs="Calibri"/>
                </w:rPr>
                <w:t>663)</w:t>
              </w:r>
            </w:ins>
            <w:del w:id="902" w:author="Melissa Oney" w:date="2021-07-12T11:16:00Z">
              <w:r w:rsidRPr="002103E7" w:rsidDel="00B73D65">
                <w:rPr>
                  <w:rFonts w:ascii="Times New Roman" w:hAnsi="Times New Roman" w:cs="Times New Roman"/>
                  <w:sz w:val="24"/>
                  <w:szCs w:val="24"/>
                </w:rPr>
                <w:delText>$10,393</w:delText>
              </w:r>
            </w:del>
          </w:p>
          <w:p w14:paraId="252E2291" w14:textId="3B979217" w:rsidR="00CE7D35" w:rsidRPr="005667AA" w:rsidRDefault="00CE7D35" w:rsidP="00CE7D35">
            <w:pPr>
              <w:spacing w:after="0"/>
              <w:jc w:val="center"/>
              <w:rPr>
                <w:rFonts w:ascii="Times New Roman" w:hAnsi="Times New Roman" w:cs="Times New Roman"/>
                <w:sz w:val="24"/>
                <w:szCs w:val="24"/>
              </w:rPr>
            </w:pPr>
            <w:del w:id="903" w:author="Melissa Oney" w:date="2021-07-12T11:16:00Z">
              <w:r w:rsidRPr="005667AA" w:rsidDel="00B73D65">
                <w:rPr>
                  <w:rFonts w:ascii="Times New Roman" w:hAnsi="Times New Roman" w:cs="Times New Roman"/>
                  <w:sz w:val="24"/>
                  <w:szCs w:val="24"/>
                </w:rPr>
                <w:delText>(9,820 ; 11,041)</w:delText>
              </w:r>
            </w:del>
          </w:p>
        </w:tc>
        <w:tc>
          <w:tcPr>
            <w:tcW w:w="2304" w:type="dxa"/>
            <w:tcBorders>
              <w:top w:val="nil"/>
              <w:left w:val="nil"/>
              <w:right w:val="nil"/>
            </w:tcBorders>
            <w:vAlign w:val="bottom"/>
            <w:tcPrChange w:id="904" w:author="Melissa Oney" w:date="2021-08-11T14:40:00Z">
              <w:tcPr>
                <w:tcW w:w="2304" w:type="dxa"/>
                <w:tcBorders>
                  <w:top w:val="nil"/>
                  <w:left w:val="nil"/>
                  <w:right w:val="nil"/>
                </w:tcBorders>
              </w:tcPr>
            </w:tcPrChange>
          </w:tcPr>
          <w:p w14:paraId="45DC9381" w14:textId="71F517C9" w:rsidR="00080619" w:rsidRDefault="00CE7D35" w:rsidP="00CE7D35">
            <w:pPr>
              <w:spacing w:after="0"/>
              <w:jc w:val="center"/>
              <w:rPr>
                <w:ins w:id="905" w:author="Melissa Oney" w:date="2021-08-16T09:08:00Z"/>
                <w:rFonts w:ascii="Calibri" w:hAnsi="Calibri" w:cs="Calibri"/>
              </w:rPr>
            </w:pPr>
            <w:ins w:id="906" w:author="Melissa Oney" w:date="2021-08-16T08:53:00Z">
              <w:r>
                <w:rPr>
                  <w:rFonts w:ascii="Calibri" w:hAnsi="Calibri" w:cs="Calibri"/>
                </w:rPr>
                <w:t>$10</w:t>
              </w:r>
            </w:ins>
            <w:ins w:id="907" w:author="Melissa Oney" w:date="2021-08-16T09:14:00Z">
              <w:r w:rsidR="00080619">
                <w:rPr>
                  <w:rFonts w:ascii="Calibri" w:hAnsi="Calibri" w:cs="Calibri"/>
                </w:rPr>
                <w:t>,</w:t>
              </w:r>
            </w:ins>
            <w:ins w:id="908" w:author="Melissa Oney" w:date="2021-08-16T08:53:00Z">
              <w:r>
                <w:rPr>
                  <w:rFonts w:ascii="Calibri" w:hAnsi="Calibri" w:cs="Calibri"/>
                </w:rPr>
                <w:t>401</w:t>
              </w:r>
            </w:ins>
          </w:p>
          <w:p w14:paraId="75F0E239" w14:textId="7214AD49" w:rsidR="00CE7D35" w:rsidRPr="002103E7" w:rsidDel="00B73D65" w:rsidRDefault="00CE7D35" w:rsidP="00CE7D35">
            <w:pPr>
              <w:spacing w:after="0"/>
              <w:jc w:val="center"/>
              <w:rPr>
                <w:del w:id="909" w:author="Melissa Oney" w:date="2021-07-12T11:16:00Z"/>
                <w:rFonts w:ascii="Times New Roman" w:hAnsi="Times New Roman" w:cs="Times New Roman"/>
                <w:sz w:val="24"/>
                <w:szCs w:val="24"/>
              </w:rPr>
            </w:pPr>
            <w:ins w:id="910" w:author="Melissa Oney" w:date="2021-08-16T08:53:00Z">
              <w:r>
                <w:rPr>
                  <w:rFonts w:ascii="Calibri" w:hAnsi="Calibri" w:cs="Calibri"/>
                </w:rPr>
                <w:t>(9</w:t>
              </w:r>
            </w:ins>
            <w:ins w:id="911" w:author="Melissa Oney" w:date="2021-08-16T09:14:00Z">
              <w:r w:rsidR="00080619">
                <w:rPr>
                  <w:rFonts w:ascii="Calibri" w:hAnsi="Calibri" w:cs="Calibri"/>
                </w:rPr>
                <w:t>,</w:t>
              </w:r>
            </w:ins>
            <w:ins w:id="912" w:author="Melissa Oney" w:date="2021-08-16T08:53:00Z">
              <w:r>
                <w:rPr>
                  <w:rFonts w:ascii="Calibri" w:hAnsi="Calibri" w:cs="Calibri"/>
                </w:rPr>
                <w:t>811;</w:t>
              </w:r>
            </w:ins>
            <w:ins w:id="913" w:author="Melissa Oney" w:date="2021-08-16T09:12:00Z">
              <w:r w:rsidR="00080619">
                <w:rPr>
                  <w:rFonts w:ascii="Calibri" w:hAnsi="Calibri" w:cs="Calibri"/>
                </w:rPr>
                <w:t xml:space="preserve"> </w:t>
              </w:r>
            </w:ins>
            <w:ins w:id="914" w:author="Melissa Oney" w:date="2021-08-16T08:53:00Z">
              <w:r>
                <w:rPr>
                  <w:rFonts w:ascii="Calibri" w:hAnsi="Calibri" w:cs="Calibri"/>
                </w:rPr>
                <w:t>11</w:t>
              </w:r>
            </w:ins>
            <w:ins w:id="915" w:author="Melissa Oney" w:date="2021-08-16T09:14:00Z">
              <w:r w:rsidR="00080619">
                <w:rPr>
                  <w:rFonts w:ascii="Calibri" w:hAnsi="Calibri" w:cs="Calibri"/>
                </w:rPr>
                <w:t>,</w:t>
              </w:r>
            </w:ins>
            <w:ins w:id="916" w:author="Melissa Oney" w:date="2021-08-16T08:53:00Z">
              <w:r>
                <w:rPr>
                  <w:rFonts w:ascii="Calibri" w:hAnsi="Calibri" w:cs="Calibri"/>
                </w:rPr>
                <w:t>028)</w:t>
              </w:r>
            </w:ins>
            <w:del w:id="917" w:author="Melissa Oney" w:date="2021-07-12T11:16:00Z">
              <w:r w:rsidRPr="002103E7" w:rsidDel="00B73D65">
                <w:rPr>
                  <w:rFonts w:ascii="Times New Roman" w:hAnsi="Times New Roman" w:cs="Times New Roman"/>
                  <w:sz w:val="24"/>
                  <w:szCs w:val="24"/>
                </w:rPr>
                <w:delText>$8,710</w:delText>
              </w:r>
            </w:del>
          </w:p>
          <w:p w14:paraId="3523A4D6" w14:textId="51BBAE73" w:rsidR="00CE7D35" w:rsidRPr="005667AA" w:rsidRDefault="00CE7D35" w:rsidP="00CE7D35">
            <w:pPr>
              <w:spacing w:after="0"/>
              <w:jc w:val="center"/>
              <w:rPr>
                <w:rFonts w:ascii="Times New Roman" w:hAnsi="Times New Roman" w:cs="Times New Roman"/>
                <w:sz w:val="24"/>
                <w:szCs w:val="24"/>
              </w:rPr>
            </w:pPr>
            <w:del w:id="918" w:author="Melissa Oney" w:date="2021-07-12T11:16:00Z">
              <w:r w:rsidRPr="005667AA" w:rsidDel="00B73D65">
                <w:rPr>
                  <w:rFonts w:ascii="Times New Roman" w:hAnsi="Times New Roman" w:cs="Times New Roman"/>
                  <w:sz w:val="24"/>
                  <w:szCs w:val="24"/>
                </w:rPr>
                <w:delText>(8,269 ; 9,168)</w:delText>
              </w:r>
            </w:del>
          </w:p>
        </w:tc>
        <w:tc>
          <w:tcPr>
            <w:tcW w:w="2556" w:type="dxa"/>
            <w:tcBorders>
              <w:top w:val="nil"/>
              <w:left w:val="nil"/>
              <w:right w:val="nil"/>
            </w:tcBorders>
            <w:vAlign w:val="bottom"/>
            <w:tcPrChange w:id="919" w:author="Melissa Oney" w:date="2021-08-11T14:40:00Z">
              <w:tcPr>
                <w:tcW w:w="2556" w:type="dxa"/>
                <w:tcBorders>
                  <w:top w:val="nil"/>
                  <w:left w:val="nil"/>
                  <w:right w:val="nil"/>
                </w:tcBorders>
              </w:tcPr>
            </w:tcPrChange>
          </w:tcPr>
          <w:p w14:paraId="7BD50D1C" w14:textId="1A1E8D20" w:rsidR="00080619" w:rsidRDefault="00CE7D35" w:rsidP="00CE7D35">
            <w:pPr>
              <w:spacing w:after="0"/>
              <w:jc w:val="center"/>
              <w:rPr>
                <w:ins w:id="920" w:author="Melissa Oney" w:date="2021-08-16T09:09:00Z"/>
                <w:rFonts w:ascii="Calibri" w:hAnsi="Calibri" w:cs="Calibri"/>
              </w:rPr>
            </w:pPr>
            <w:ins w:id="921" w:author="Melissa Oney" w:date="2021-08-16T08:53:00Z">
              <w:r>
                <w:rPr>
                  <w:rFonts w:ascii="Calibri" w:hAnsi="Calibri" w:cs="Calibri"/>
                </w:rPr>
                <w:t>$2</w:t>
              </w:r>
            </w:ins>
            <w:ins w:id="922" w:author="Melissa Oney" w:date="2021-08-16T09:15:00Z">
              <w:r w:rsidR="00FE0986">
                <w:rPr>
                  <w:rFonts w:ascii="Calibri" w:hAnsi="Calibri" w:cs="Calibri"/>
                </w:rPr>
                <w:t>,</w:t>
              </w:r>
            </w:ins>
            <w:ins w:id="923" w:author="Melissa Oney" w:date="2021-08-16T08:53:00Z">
              <w:r>
                <w:rPr>
                  <w:rFonts w:ascii="Calibri" w:hAnsi="Calibri" w:cs="Calibri"/>
                </w:rPr>
                <w:t>534</w:t>
              </w:r>
            </w:ins>
          </w:p>
          <w:p w14:paraId="33777099" w14:textId="4F4CAD3C" w:rsidR="00CE7D35" w:rsidRPr="002103E7" w:rsidDel="00B73D65" w:rsidRDefault="00CE7D35" w:rsidP="00CE7D35">
            <w:pPr>
              <w:spacing w:after="0"/>
              <w:jc w:val="center"/>
              <w:rPr>
                <w:del w:id="924" w:author="Melissa Oney" w:date="2021-07-12T11:16:00Z"/>
                <w:rFonts w:ascii="Times New Roman" w:hAnsi="Times New Roman" w:cs="Times New Roman"/>
                <w:sz w:val="24"/>
                <w:szCs w:val="24"/>
              </w:rPr>
            </w:pPr>
            <w:ins w:id="925" w:author="Melissa Oney" w:date="2021-08-16T08:53:00Z">
              <w:r>
                <w:rPr>
                  <w:rFonts w:ascii="Calibri" w:hAnsi="Calibri" w:cs="Calibri"/>
                </w:rPr>
                <w:t>(1</w:t>
              </w:r>
            </w:ins>
            <w:ins w:id="926" w:author="Melissa Oney" w:date="2021-08-16T09:15:00Z">
              <w:r w:rsidR="00FE0986">
                <w:rPr>
                  <w:rFonts w:ascii="Calibri" w:hAnsi="Calibri" w:cs="Calibri"/>
                </w:rPr>
                <w:t>,</w:t>
              </w:r>
            </w:ins>
            <w:ins w:id="927" w:author="Melissa Oney" w:date="2021-08-16T08:53:00Z">
              <w:r>
                <w:rPr>
                  <w:rFonts w:ascii="Calibri" w:hAnsi="Calibri" w:cs="Calibri"/>
                </w:rPr>
                <w:t>959;</w:t>
              </w:r>
            </w:ins>
            <w:ins w:id="928" w:author="Melissa Oney" w:date="2021-08-16T09:12:00Z">
              <w:r w:rsidR="00080619">
                <w:rPr>
                  <w:rFonts w:ascii="Calibri" w:hAnsi="Calibri" w:cs="Calibri"/>
                </w:rPr>
                <w:t xml:space="preserve"> </w:t>
              </w:r>
            </w:ins>
            <w:ins w:id="929" w:author="Melissa Oney" w:date="2021-08-16T08:53:00Z">
              <w:r>
                <w:rPr>
                  <w:rFonts w:ascii="Calibri" w:hAnsi="Calibri" w:cs="Calibri"/>
                </w:rPr>
                <w:t>3</w:t>
              </w:r>
            </w:ins>
            <w:ins w:id="930" w:author="Melissa Oney" w:date="2021-08-16T09:15:00Z">
              <w:r w:rsidR="00FE0986">
                <w:rPr>
                  <w:rFonts w:ascii="Calibri" w:hAnsi="Calibri" w:cs="Calibri"/>
                </w:rPr>
                <w:t>,</w:t>
              </w:r>
            </w:ins>
            <w:ins w:id="931" w:author="Melissa Oney" w:date="2021-08-16T08:53:00Z">
              <w:r>
                <w:rPr>
                  <w:rFonts w:ascii="Calibri" w:hAnsi="Calibri" w:cs="Calibri"/>
                </w:rPr>
                <w:t>147)</w:t>
              </w:r>
            </w:ins>
            <w:del w:id="932" w:author="Melissa Oney" w:date="2021-07-12T11:16:00Z">
              <w:r w:rsidRPr="002103E7" w:rsidDel="00B73D65">
                <w:rPr>
                  <w:rFonts w:ascii="Times New Roman" w:hAnsi="Times New Roman" w:cs="Times New Roman"/>
                  <w:sz w:val="24"/>
                  <w:szCs w:val="24"/>
                </w:rPr>
                <w:delText>$2,257</w:delText>
              </w:r>
            </w:del>
          </w:p>
          <w:p w14:paraId="082762AB" w14:textId="72E093EA" w:rsidR="00CE7D35" w:rsidRPr="005667AA" w:rsidRDefault="00CE7D35" w:rsidP="00CE7D35">
            <w:pPr>
              <w:spacing w:after="0"/>
              <w:jc w:val="center"/>
              <w:rPr>
                <w:rFonts w:ascii="Times New Roman" w:hAnsi="Times New Roman" w:cs="Times New Roman"/>
                <w:sz w:val="24"/>
                <w:szCs w:val="24"/>
              </w:rPr>
            </w:pPr>
            <w:del w:id="933" w:author="Melissa Oney" w:date="2021-07-12T11:16:00Z">
              <w:r w:rsidRPr="005667AA" w:rsidDel="00B73D65">
                <w:rPr>
                  <w:rFonts w:ascii="Times New Roman" w:hAnsi="Times New Roman" w:cs="Times New Roman"/>
                  <w:sz w:val="24"/>
                  <w:szCs w:val="24"/>
                </w:rPr>
                <w:delText>(1,719 ; 2,862)</w:delText>
              </w:r>
            </w:del>
          </w:p>
        </w:tc>
        <w:tc>
          <w:tcPr>
            <w:tcW w:w="2430" w:type="dxa"/>
            <w:tcBorders>
              <w:top w:val="nil"/>
              <w:left w:val="nil"/>
              <w:right w:val="nil"/>
            </w:tcBorders>
            <w:vAlign w:val="bottom"/>
            <w:tcPrChange w:id="934" w:author="Melissa Oney" w:date="2021-08-11T14:40:00Z">
              <w:tcPr>
                <w:tcW w:w="2430" w:type="dxa"/>
                <w:tcBorders>
                  <w:top w:val="nil"/>
                  <w:left w:val="nil"/>
                  <w:right w:val="nil"/>
                </w:tcBorders>
              </w:tcPr>
            </w:tcPrChange>
          </w:tcPr>
          <w:p w14:paraId="36310502" w14:textId="12EF096B" w:rsidR="00080619" w:rsidRDefault="00080619" w:rsidP="00CE7D35">
            <w:pPr>
              <w:spacing w:after="0"/>
              <w:jc w:val="center"/>
              <w:rPr>
                <w:ins w:id="935" w:author="Melissa Oney" w:date="2021-08-16T09:09:00Z"/>
                <w:rFonts w:ascii="Calibri" w:hAnsi="Calibri" w:cs="Calibri"/>
              </w:rPr>
            </w:pPr>
            <w:ins w:id="936" w:author="Melissa Oney" w:date="2021-08-16T09:09:00Z">
              <w:r>
                <w:rPr>
                  <w:rFonts w:ascii="Calibri" w:hAnsi="Calibri" w:cs="Calibri"/>
                </w:rPr>
                <w:t>-</w:t>
              </w:r>
            </w:ins>
            <w:ins w:id="937" w:author="Melissa Oney" w:date="2021-08-16T08:53:00Z">
              <w:r w:rsidR="00CE7D35">
                <w:rPr>
                  <w:rFonts w:ascii="Calibri" w:hAnsi="Calibri" w:cs="Calibri"/>
                </w:rPr>
                <w:t>$1</w:t>
              </w:r>
            </w:ins>
            <w:ins w:id="938" w:author="Melissa Oney" w:date="2021-08-16T09:16:00Z">
              <w:r w:rsidR="00FE0986">
                <w:rPr>
                  <w:rFonts w:ascii="Calibri" w:hAnsi="Calibri" w:cs="Calibri"/>
                </w:rPr>
                <w:t>,</w:t>
              </w:r>
            </w:ins>
            <w:ins w:id="939" w:author="Melissa Oney" w:date="2021-08-16T08:53:00Z">
              <w:r w:rsidR="00CE7D35">
                <w:rPr>
                  <w:rFonts w:ascii="Calibri" w:hAnsi="Calibri" w:cs="Calibri"/>
                </w:rPr>
                <w:t>949</w:t>
              </w:r>
            </w:ins>
          </w:p>
          <w:p w14:paraId="6A00FFBA" w14:textId="4594D2B6" w:rsidR="00CE7D35" w:rsidRPr="002103E7" w:rsidDel="00B73D65" w:rsidRDefault="00CE7D35" w:rsidP="00CE7D35">
            <w:pPr>
              <w:spacing w:after="0"/>
              <w:jc w:val="center"/>
              <w:rPr>
                <w:del w:id="940" w:author="Melissa Oney" w:date="2021-07-12T11:16:00Z"/>
                <w:rFonts w:ascii="Times New Roman" w:hAnsi="Times New Roman" w:cs="Times New Roman"/>
                <w:sz w:val="24"/>
                <w:szCs w:val="24"/>
              </w:rPr>
            </w:pPr>
            <w:ins w:id="941" w:author="Melissa Oney" w:date="2021-08-16T08:53:00Z">
              <w:r>
                <w:rPr>
                  <w:rFonts w:ascii="Calibri" w:hAnsi="Calibri" w:cs="Calibri"/>
                </w:rPr>
                <w:t>(-2</w:t>
              </w:r>
            </w:ins>
            <w:ins w:id="942" w:author="Melissa Oney" w:date="2021-08-16T09:16:00Z">
              <w:r w:rsidR="00FE0986">
                <w:rPr>
                  <w:rFonts w:ascii="Calibri" w:hAnsi="Calibri" w:cs="Calibri"/>
                </w:rPr>
                <w:t>,</w:t>
              </w:r>
            </w:ins>
            <w:ins w:id="943" w:author="Melissa Oney" w:date="2021-08-16T08:53:00Z">
              <w:r>
                <w:rPr>
                  <w:rFonts w:ascii="Calibri" w:hAnsi="Calibri" w:cs="Calibri"/>
                </w:rPr>
                <w:t>310;</w:t>
              </w:r>
            </w:ins>
            <w:ins w:id="944" w:author="Melissa Oney" w:date="2021-08-16T09:13:00Z">
              <w:r w:rsidR="00080619">
                <w:rPr>
                  <w:rFonts w:ascii="Calibri" w:hAnsi="Calibri" w:cs="Calibri"/>
                </w:rPr>
                <w:t xml:space="preserve"> </w:t>
              </w:r>
            </w:ins>
            <w:ins w:id="945" w:author="Melissa Oney" w:date="2021-08-16T08:53:00Z">
              <w:r>
                <w:rPr>
                  <w:rFonts w:ascii="Calibri" w:hAnsi="Calibri" w:cs="Calibri"/>
                </w:rPr>
                <w:t>-1</w:t>
              </w:r>
            </w:ins>
            <w:ins w:id="946" w:author="Melissa Oney" w:date="2021-08-16T09:16:00Z">
              <w:r w:rsidR="00FE0986">
                <w:rPr>
                  <w:rFonts w:ascii="Calibri" w:hAnsi="Calibri" w:cs="Calibri"/>
                </w:rPr>
                <w:t>,</w:t>
              </w:r>
            </w:ins>
            <w:ins w:id="947" w:author="Melissa Oney" w:date="2021-08-16T08:53:00Z">
              <w:r>
                <w:rPr>
                  <w:rFonts w:ascii="Calibri" w:hAnsi="Calibri" w:cs="Calibri"/>
                </w:rPr>
                <w:t>614)</w:t>
              </w:r>
            </w:ins>
            <w:del w:id="948" w:author="Melissa Oney" w:date="2021-07-12T11:16:00Z">
              <w:r w:rsidRPr="002103E7" w:rsidDel="00B73D65">
                <w:rPr>
                  <w:rFonts w:ascii="Times New Roman" w:hAnsi="Times New Roman" w:cs="Times New Roman"/>
                  <w:sz w:val="24"/>
                  <w:szCs w:val="24"/>
                </w:rPr>
                <w:delText>-$573</w:delText>
              </w:r>
            </w:del>
          </w:p>
          <w:p w14:paraId="435F78F5" w14:textId="72298980" w:rsidR="00CE7D35" w:rsidRPr="005667AA" w:rsidRDefault="00CE7D35" w:rsidP="00CE7D35">
            <w:pPr>
              <w:spacing w:after="0"/>
              <w:jc w:val="center"/>
              <w:rPr>
                <w:rFonts w:ascii="Times New Roman" w:hAnsi="Times New Roman" w:cs="Times New Roman"/>
                <w:sz w:val="24"/>
                <w:szCs w:val="24"/>
              </w:rPr>
            </w:pPr>
            <w:del w:id="949" w:author="Melissa Oney" w:date="2021-07-12T11:16:00Z">
              <w:r w:rsidRPr="005667AA" w:rsidDel="00B73D65">
                <w:rPr>
                  <w:rFonts w:ascii="Times New Roman" w:hAnsi="Times New Roman" w:cs="Times New Roman"/>
                  <w:sz w:val="24"/>
                  <w:szCs w:val="24"/>
                </w:rPr>
                <w:delText>(-809 ; -305)</w:delText>
              </w:r>
            </w:del>
          </w:p>
        </w:tc>
        <w:tc>
          <w:tcPr>
            <w:tcW w:w="1926" w:type="dxa"/>
            <w:tcBorders>
              <w:top w:val="nil"/>
              <w:left w:val="nil"/>
              <w:right w:val="nil"/>
            </w:tcBorders>
            <w:vAlign w:val="bottom"/>
            <w:tcPrChange w:id="950" w:author="Melissa Oney" w:date="2021-08-11T14:40:00Z">
              <w:tcPr>
                <w:tcW w:w="1926" w:type="dxa"/>
                <w:tcBorders>
                  <w:top w:val="nil"/>
                  <w:left w:val="nil"/>
                  <w:right w:val="nil"/>
                </w:tcBorders>
              </w:tcPr>
            </w:tcPrChange>
          </w:tcPr>
          <w:p w14:paraId="71C02B80" w14:textId="77777777" w:rsidR="00080619" w:rsidRDefault="00CE7D35" w:rsidP="00CE7D35">
            <w:pPr>
              <w:spacing w:after="0"/>
              <w:jc w:val="center"/>
              <w:rPr>
                <w:ins w:id="951" w:author="Melissa Oney" w:date="2021-08-16T09:11:00Z"/>
                <w:rFonts w:ascii="Calibri" w:hAnsi="Calibri" w:cs="Calibri"/>
              </w:rPr>
            </w:pPr>
            <w:ins w:id="952" w:author="Melissa Oney" w:date="2021-08-16T08:53:00Z">
              <w:r>
                <w:rPr>
                  <w:rFonts w:ascii="Calibri" w:hAnsi="Calibri" w:cs="Calibri"/>
                </w:rPr>
                <w:t>$585</w:t>
              </w:r>
            </w:ins>
          </w:p>
          <w:p w14:paraId="40B0288B" w14:textId="46561613" w:rsidR="00CE7D35" w:rsidRPr="002103E7" w:rsidDel="00B73D65" w:rsidRDefault="00CE7D35" w:rsidP="00CE7D35">
            <w:pPr>
              <w:spacing w:after="0"/>
              <w:jc w:val="center"/>
              <w:rPr>
                <w:del w:id="953" w:author="Melissa Oney" w:date="2021-07-12T11:16:00Z"/>
                <w:rFonts w:ascii="Times New Roman" w:hAnsi="Times New Roman" w:cs="Times New Roman"/>
                <w:sz w:val="24"/>
                <w:szCs w:val="24"/>
              </w:rPr>
            </w:pPr>
            <w:ins w:id="954" w:author="Melissa Oney" w:date="2021-08-16T08:53:00Z">
              <w:r>
                <w:rPr>
                  <w:rFonts w:ascii="Calibri" w:hAnsi="Calibri" w:cs="Calibri"/>
                </w:rPr>
                <w:t>(-103;</w:t>
              </w:r>
            </w:ins>
            <w:ins w:id="955" w:author="Melissa Oney" w:date="2021-08-16T09:13:00Z">
              <w:r w:rsidR="00080619">
                <w:rPr>
                  <w:rFonts w:ascii="Calibri" w:hAnsi="Calibri" w:cs="Calibri"/>
                </w:rPr>
                <w:t xml:space="preserve"> </w:t>
              </w:r>
            </w:ins>
            <w:ins w:id="956" w:author="Melissa Oney" w:date="2021-08-16T08:53:00Z">
              <w:r>
                <w:rPr>
                  <w:rFonts w:ascii="Calibri" w:hAnsi="Calibri" w:cs="Calibri"/>
                </w:rPr>
                <w:t>1</w:t>
              </w:r>
            </w:ins>
            <w:ins w:id="957" w:author="Melissa Oney" w:date="2021-08-16T09:17:00Z">
              <w:r w:rsidR="00FE0986">
                <w:rPr>
                  <w:rFonts w:ascii="Calibri" w:hAnsi="Calibri" w:cs="Calibri"/>
                </w:rPr>
                <w:t>,</w:t>
              </w:r>
            </w:ins>
            <w:ins w:id="958" w:author="Melissa Oney" w:date="2021-08-16T08:53:00Z">
              <w:r>
                <w:rPr>
                  <w:rFonts w:ascii="Calibri" w:hAnsi="Calibri" w:cs="Calibri"/>
                </w:rPr>
                <w:t>294)</w:t>
              </w:r>
            </w:ins>
            <w:del w:id="959" w:author="Melissa Oney" w:date="2021-07-12T11:16:00Z">
              <w:r w:rsidRPr="002103E7" w:rsidDel="00B73D65">
                <w:rPr>
                  <w:rFonts w:ascii="Times New Roman" w:hAnsi="Times New Roman" w:cs="Times New Roman"/>
                  <w:sz w:val="24"/>
                  <w:szCs w:val="24"/>
                </w:rPr>
                <w:delText>$1,683</w:delText>
              </w:r>
            </w:del>
          </w:p>
          <w:p w14:paraId="411038A8" w14:textId="61178D10" w:rsidR="00CE7D35" w:rsidRPr="005667AA" w:rsidRDefault="00CE7D35" w:rsidP="00CE7D35">
            <w:pPr>
              <w:spacing w:after="0"/>
              <w:jc w:val="center"/>
              <w:rPr>
                <w:rFonts w:ascii="Times New Roman" w:hAnsi="Times New Roman" w:cs="Times New Roman"/>
                <w:sz w:val="24"/>
                <w:szCs w:val="24"/>
              </w:rPr>
            </w:pPr>
            <w:del w:id="960" w:author="Melissa Oney" w:date="2021-07-12T11:16:00Z">
              <w:r w:rsidRPr="005667AA" w:rsidDel="00B73D65">
                <w:rPr>
                  <w:rFonts w:ascii="Times New Roman" w:hAnsi="Times New Roman" w:cs="Times New Roman"/>
                  <w:sz w:val="24"/>
                  <w:szCs w:val="24"/>
                </w:rPr>
                <w:delText>(1,093 ; 2,310)</w:delText>
              </w:r>
            </w:del>
          </w:p>
        </w:tc>
      </w:tr>
      <w:tr w:rsidR="00CE7D35" w:rsidRPr="00EE6431" w14:paraId="289AC85E" w14:textId="77777777" w:rsidTr="00080619">
        <w:tblPrEx>
          <w:tblW w:w="13824" w:type="dxa"/>
          <w:tblLayout w:type="fixed"/>
          <w:tblLook w:val="0000" w:firstRow="0" w:lastRow="0" w:firstColumn="0" w:lastColumn="0" w:noHBand="0" w:noVBand="0"/>
          <w:tblPrExChange w:id="961" w:author="Melissa Oney" w:date="2021-08-11T14:40:00Z">
            <w:tblPrEx>
              <w:tblW w:w="13824" w:type="dxa"/>
              <w:tblLayout w:type="fixed"/>
              <w:tblLook w:val="0000" w:firstRow="0" w:lastRow="0" w:firstColumn="0" w:lastColumn="0" w:noHBand="0" w:noVBand="0"/>
            </w:tblPrEx>
          </w:tblPrExChange>
        </w:tblPrEx>
        <w:trPr>
          <w:trHeight w:val="20"/>
          <w:trPrChange w:id="962" w:author="Melissa Oney" w:date="2021-08-11T14:40:00Z">
            <w:trPr>
              <w:trHeight w:val="20"/>
            </w:trPr>
          </w:trPrChange>
        </w:trPr>
        <w:tc>
          <w:tcPr>
            <w:tcW w:w="2304" w:type="dxa"/>
            <w:tcBorders>
              <w:top w:val="nil"/>
              <w:left w:val="nil"/>
              <w:bottom w:val="single" w:sz="4" w:space="0" w:color="auto"/>
              <w:right w:val="nil"/>
            </w:tcBorders>
            <w:tcPrChange w:id="963" w:author="Melissa Oney" w:date="2021-08-11T14:40:00Z">
              <w:tcPr>
                <w:tcW w:w="2304" w:type="dxa"/>
                <w:tcBorders>
                  <w:top w:val="nil"/>
                  <w:left w:val="nil"/>
                  <w:bottom w:val="single" w:sz="4" w:space="0" w:color="auto"/>
                  <w:right w:val="nil"/>
                </w:tcBorders>
              </w:tcPr>
            </w:tcPrChange>
          </w:tcPr>
          <w:p w14:paraId="765D8701"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49-60</w:t>
            </w:r>
          </w:p>
        </w:tc>
        <w:tc>
          <w:tcPr>
            <w:tcW w:w="2304" w:type="dxa"/>
            <w:tcBorders>
              <w:top w:val="nil"/>
              <w:left w:val="nil"/>
              <w:bottom w:val="single" w:sz="4" w:space="0" w:color="auto"/>
              <w:right w:val="nil"/>
            </w:tcBorders>
            <w:vAlign w:val="bottom"/>
            <w:tcPrChange w:id="964" w:author="Melissa Oney" w:date="2021-08-11T14:40:00Z">
              <w:tcPr>
                <w:tcW w:w="2304" w:type="dxa"/>
                <w:tcBorders>
                  <w:top w:val="nil"/>
                  <w:left w:val="nil"/>
                  <w:bottom w:val="single" w:sz="4" w:space="0" w:color="auto"/>
                  <w:right w:val="nil"/>
                </w:tcBorders>
              </w:tcPr>
            </w:tcPrChange>
          </w:tcPr>
          <w:p w14:paraId="4C4C2D1E" w14:textId="6BEEE391" w:rsidR="00080619" w:rsidRDefault="00CE7D35" w:rsidP="00CE7D35">
            <w:pPr>
              <w:spacing w:after="0"/>
              <w:jc w:val="center"/>
              <w:rPr>
                <w:ins w:id="965" w:author="Melissa Oney" w:date="2021-08-16T09:08:00Z"/>
                <w:rFonts w:ascii="Calibri" w:hAnsi="Calibri" w:cs="Calibri"/>
              </w:rPr>
            </w:pPr>
            <w:ins w:id="966" w:author="Melissa Oney" w:date="2021-08-16T08:53:00Z">
              <w:r>
                <w:rPr>
                  <w:rFonts w:ascii="Calibri" w:hAnsi="Calibri" w:cs="Calibri"/>
                </w:rPr>
                <w:t>$8</w:t>
              </w:r>
            </w:ins>
            <w:ins w:id="967" w:author="Melissa Oney" w:date="2021-08-16T09:14:00Z">
              <w:r w:rsidR="00080619">
                <w:rPr>
                  <w:rFonts w:ascii="Calibri" w:hAnsi="Calibri" w:cs="Calibri"/>
                </w:rPr>
                <w:t>,</w:t>
              </w:r>
            </w:ins>
            <w:ins w:id="968" w:author="Melissa Oney" w:date="2021-08-16T08:53:00Z">
              <w:r>
                <w:rPr>
                  <w:rFonts w:ascii="Calibri" w:hAnsi="Calibri" w:cs="Calibri"/>
                </w:rPr>
                <w:t>802</w:t>
              </w:r>
            </w:ins>
          </w:p>
          <w:p w14:paraId="7D113190" w14:textId="1755D913" w:rsidR="00CE7D35" w:rsidRPr="002103E7" w:rsidDel="00B73D65" w:rsidRDefault="00CE7D35" w:rsidP="00CE7D35">
            <w:pPr>
              <w:spacing w:after="0"/>
              <w:jc w:val="center"/>
              <w:rPr>
                <w:del w:id="969" w:author="Melissa Oney" w:date="2021-07-12T11:16:00Z"/>
                <w:rFonts w:ascii="Times New Roman" w:hAnsi="Times New Roman" w:cs="Times New Roman"/>
                <w:sz w:val="24"/>
                <w:szCs w:val="24"/>
              </w:rPr>
            </w:pPr>
            <w:ins w:id="970" w:author="Melissa Oney" w:date="2021-08-16T08:53:00Z">
              <w:r>
                <w:rPr>
                  <w:rFonts w:ascii="Calibri" w:hAnsi="Calibri" w:cs="Calibri"/>
                </w:rPr>
                <w:t>(8</w:t>
              </w:r>
            </w:ins>
            <w:ins w:id="971" w:author="Melissa Oney" w:date="2021-08-16T09:14:00Z">
              <w:r w:rsidR="00080619">
                <w:rPr>
                  <w:rFonts w:ascii="Calibri" w:hAnsi="Calibri" w:cs="Calibri"/>
                </w:rPr>
                <w:t>,</w:t>
              </w:r>
            </w:ins>
            <w:ins w:id="972" w:author="Melissa Oney" w:date="2021-08-16T08:53:00Z">
              <w:r>
                <w:rPr>
                  <w:rFonts w:ascii="Calibri" w:hAnsi="Calibri" w:cs="Calibri"/>
                </w:rPr>
                <w:t>160;</w:t>
              </w:r>
            </w:ins>
            <w:ins w:id="973" w:author="Melissa Oney" w:date="2021-08-16T09:12:00Z">
              <w:r w:rsidR="00080619">
                <w:rPr>
                  <w:rFonts w:ascii="Calibri" w:hAnsi="Calibri" w:cs="Calibri"/>
                </w:rPr>
                <w:t xml:space="preserve"> </w:t>
              </w:r>
            </w:ins>
            <w:ins w:id="974" w:author="Melissa Oney" w:date="2021-08-16T08:53:00Z">
              <w:r>
                <w:rPr>
                  <w:rFonts w:ascii="Calibri" w:hAnsi="Calibri" w:cs="Calibri"/>
                </w:rPr>
                <w:t>9</w:t>
              </w:r>
            </w:ins>
            <w:ins w:id="975" w:author="Melissa Oney" w:date="2021-08-16T09:14:00Z">
              <w:r w:rsidR="00080619">
                <w:rPr>
                  <w:rFonts w:ascii="Calibri" w:hAnsi="Calibri" w:cs="Calibri"/>
                </w:rPr>
                <w:t>,</w:t>
              </w:r>
            </w:ins>
            <w:ins w:id="976" w:author="Melissa Oney" w:date="2021-08-16T08:53:00Z">
              <w:r>
                <w:rPr>
                  <w:rFonts w:ascii="Calibri" w:hAnsi="Calibri" w:cs="Calibri"/>
                </w:rPr>
                <w:t>493)</w:t>
              </w:r>
            </w:ins>
            <w:del w:id="977" w:author="Melissa Oney" w:date="2021-07-12T11:16:00Z">
              <w:r w:rsidRPr="002103E7" w:rsidDel="00B73D65">
                <w:rPr>
                  <w:rFonts w:ascii="Times New Roman" w:hAnsi="Times New Roman" w:cs="Times New Roman"/>
                  <w:sz w:val="24"/>
                  <w:szCs w:val="24"/>
                </w:rPr>
                <w:delText>$8,777</w:delText>
              </w:r>
            </w:del>
          </w:p>
          <w:p w14:paraId="17A7596D" w14:textId="5DB99CB4" w:rsidR="00CE7D35" w:rsidRPr="005667AA" w:rsidRDefault="00CE7D35" w:rsidP="00CE7D35">
            <w:pPr>
              <w:spacing w:after="0"/>
              <w:jc w:val="center"/>
              <w:rPr>
                <w:rFonts w:ascii="Times New Roman" w:hAnsi="Times New Roman" w:cs="Times New Roman"/>
                <w:sz w:val="24"/>
                <w:szCs w:val="24"/>
              </w:rPr>
            </w:pPr>
            <w:del w:id="978" w:author="Melissa Oney" w:date="2021-07-12T11:16:00Z">
              <w:r w:rsidRPr="005667AA" w:rsidDel="00B73D65">
                <w:rPr>
                  <w:rFonts w:ascii="Times New Roman" w:hAnsi="Times New Roman" w:cs="Times New Roman"/>
                  <w:sz w:val="24"/>
                  <w:szCs w:val="24"/>
                </w:rPr>
                <w:delText>(8,106 ; 9,471)</w:delText>
              </w:r>
            </w:del>
          </w:p>
        </w:tc>
        <w:tc>
          <w:tcPr>
            <w:tcW w:w="2304" w:type="dxa"/>
            <w:tcBorders>
              <w:top w:val="nil"/>
              <w:left w:val="nil"/>
              <w:bottom w:val="single" w:sz="4" w:space="0" w:color="auto"/>
              <w:right w:val="nil"/>
            </w:tcBorders>
            <w:vAlign w:val="bottom"/>
            <w:tcPrChange w:id="979" w:author="Melissa Oney" w:date="2021-08-11T14:40:00Z">
              <w:tcPr>
                <w:tcW w:w="2304" w:type="dxa"/>
                <w:tcBorders>
                  <w:top w:val="nil"/>
                  <w:left w:val="nil"/>
                  <w:bottom w:val="single" w:sz="4" w:space="0" w:color="auto"/>
                  <w:right w:val="nil"/>
                </w:tcBorders>
              </w:tcPr>
            </w:tcPrChange>
          </w:tcPr>
          <w:p w14:paraId="1CD8C6C3" w14:textId="1E48BCC3" w:rsidR="00080619" w:rsidRDefault="00CE7D35" w:rsidP="00CE7D35">
            <w:pPr>
              <w:spacing w:after="0"/>
              <w:jc w:val="center"/>
              <w:rPr>
                <w:ins w:id="980" w:author="Melissa Oney" w:date="2021-08-16T09:08:00Z"/>
                <w:rFonts w:ascii="Calibri" w:hAnsi="Calibri" w:cs="Calibri"/>
              </w:rPr>
            </w:pPr>
            <w:ins w:id="981" w:author="Melissa Oney" w:date="2021-08-16T08:53:00Z">
              <w:r>
                <w:rPr>
                  <w:rFonts w:ascii="Calibri" w:hAnsi="Calibri" w:cs="Calibri"/>
                </w:rPr>
                <w:t>$9</w:t>
              </w:r>
            </w:ins>
            <w:ins w:id="982" w:author="Melissa Oney" w:date="2021-08-16T09:15:00Z">
              <w:r w:rsidR="00080619">
                <w:rPr>
                  <w:rFonts w:ascii="Calibri" w:hAnsi="Calibri" w:cs="Calibri"/>
                </w:rPr>
                <w:t>,</w:t>
              </w:r>
            </w:ins>
            <w:ins w:id="983" w:author="Melissa Oney" w:date="2021-08-16T08:53:00Z">
              <w:r>
                <w:rPr>
                  <w:rFonts w:ascii="Calibri" w:hAnsi="Calibri" w:cs="Calibri"/>
                </w:rPr>
                <w:t>353</w:t>
              </w:r>
            </w:ins>
          </w:p>
          <w:p w14:paraId="0A1E64AC" w14:textId="725FB4C8" w:rsidR="00CE7D35" w:rsidRPr="002103E7" w:rsidDel="00B73D65" w:rsidRDefault="00CE7D35" w:rsidP="00CE7D35">
            <w:pPr>
              <w:spacing w:after="0"/>
              <w:jc w:val="center"/>
              <w:rPr>
                <w:del w:id="984" w:author="Melissa Oney" w:date="2021-07-12T11:16:00Z"/>
                <w:rFonts w:ascii="Times New Roman" w:hAnsi="Times New Roman" w:cs="Times New Roman"/>
                <w:sz w:val="24"/>
                <w:szCs w:val="24"/>
              </w:rPr>
            </w:pPr>
            <w:ins w:id="985" w:author="Melissa Oney" w:date="2021-08-16T08:53:00Z">
              <w:r>
                <w:rPr>
                  <w:rFonts w:ascii="Calibri" w:hAnsi="Calibri" w:cs="Calibri"/>
                </w:rPr>
                <w:t>(8</w:t>
              </w:r>
            </w:ins>
            <w:ins w:id="986" w:author="Melissa Oney" w:date="2021-08-16T09:15:00Z">
              <w:r w:rsidR="00080619">
                <w:rPr>
                  <w:rFonts w:ascii="Calibri" w:hAnsi="Calibri" w:cs="Calibri"/>
                </w:rPr>
                <w:t>,</w:t>
              </w:r>
            </w:ins>
            <w:ins w:id="987" w:author="Melissa Oney" w:date="2021-08-16T08:53:00Z">
              <w:r>
                <w:rPr>
                  <w:rFonts w:ascii="Calibri" w:hAnsi="Calibri" w:cs="Calibri"/>
                </w:rPr>
                <w:t>792;</w:t>
              </w:r>
            </w:ins>
            <w:ins w:id="988" w:author="Melissa Oney" w:date="2021-08-16T09:12:00Z">
              <w:r w:rsidR="00080619">
                <w:rPr>
                  <w:rFonts w:ascii="Calibri" w:hAnsi="Calibri" w:cs="Calibri"/>
                </w:rPr>
                <w:t xml:space="preserve"> </w:t>
              </w:r>
            </w:ins>
            <w:ins w:id="989" w:author="Melissa Oney" w:date="2021-08-16T08:53:00Z">
              <w:r>
                <w:rPr>
                  <w:rFonts w:ascii="Calibri" w:hAnsi="Calibri" w:cs="Calibri"/>
                </w:rPr>
                <w:t>9</w:t>
              </w:r>
            </w:ins>
            <w:ins w:id="990" w:author="Melissa Oney" w:date="2021-08-16T09:15:00Z">
              <w:r w:rsidR="00080619">
                <w:rPr>
                  <w:rFonts w:ascii="Calibri" w:hAnsi="Calibri" w:cs="Calibri"/>
                </w:rPr>
                <w:t>,</w:t>
              </w:r>
            </w:ins>
            <w:ins w:id="991" w:author="Melissa Oney" w:date="2021-08-16T08:53:00Z">
              <w:r>
                <w:rPr>
                  <w:rFonts w:ascii="Calibri" w:hAnsi="Calibri" w:cs="Calibri"/>
                </w:rPr>
                <w:t>977)</w:t>
              </w:r>
            </w:ins>
            <w:del w:id="992" w:author="Melissa Oney" w:date="2021-07-12T11:16:00Z">
              <w:r w:rsidRPr="002103E7" w:rsidDel="00B73D65">
                <w:rPr>
                  <w:rFonts w:ascii="Times New Roman" w:hAnsi="Times New Roman" w:cs="Times New Roman"/>
                  <w:sz w:val="24"/>
                  <w:szCs w:val="24"/>
                </w:rPr>
                <w:delText>$8,077</w:delText>
              </w:r>
            </w:del>
          </w:p>
          <w:p w14:paraId="4B08C531" w14:textId="3E15F1DB" w:rsidR="00CE7D35" w:rsidRPr="005667AA" w:rsidRDefault="00CE7D35" w:rsidP="00CE7D35">
            <w:pPr>
              <w:spacing w:after="0"/>
              <w:jc w:val="center"/>
              <w:rPr>
                <w:rFonts w:ascii="Times New Roman" w:hAnsi="Times New Roman" w:cs="Times New Roman"/>
                <w:sz w:val="24"/>
                <w:szCs w:val="24"/>
              </w:rPr>
            </w:pPr>
            <w:del w:id="993" w:author="Melissa Oney" w:date="2021-07-12T11:16:00Z">
              <w:r w:rsidRPr="005667AA" w:rsidDel="00B73D65">
                <w:rPr>
                  <w:rFonts w:ascii="Times New Roman" w:hAnsi="Times New Roman" w:cs="Times New Roman"/>
                  <w:sz w:val="24"/>
                  <w:szCs w:val="24"/>
                </w:rPr>
                <w:delText>(7,595 ; 8,586)</w:delText>
              </w:r>
            </w:del>
          </w:p>
        </w:tc>
        <w:tc>
          <w:tcPr>
            <w:tcW w:w="2556" w:type="dxa"/>
            <w:tcBorders>
              <w:top w:val="nil"/>
              <w:left w:val="nil"/>
              <w:bottom w:val="single" w:sz="4" w:space="0" w:color="auto"/>
              <w:right w:val="nil"/>
            </w:tcBorders>
            <w:vAlign w:val="bottom"/>
            <w:tcPrChange w:id="994" w:author="Melissa Oney" w:date="2021-08-11T14:40:00Z">
              <w:tcPr>
                <w:tcW w:w="2556" w:type="dxa"/>
                <w:tcBorders>
                  <w:top w:val="nil"/>
                  <w:left w:val="nil"/>
                  <w:bottom w:val="single" w:sz="4" w:space="0" w:color="auto"/>
                  <w:right w:val="nil"/>
                </w:tcBorders>
              </w:tcPr>
            </w:tcPrChange>
          </w:tcPr>
          <w:p w14:paraId="328A5785" w14:textId="4B9EAAA4" w:rsidR="00080619" w:rsidRDefault="00CE7D35" w:rsidP="00CE7D35">
            <w:pPr>
              <w:spacing w:after="0"/>
              <w:jc w:val="center"/>
              <w:rPr>
                <w:ins w:id="995" w:author="Melissa Oney" w:date="2021-08-16T09:09:00Z"/>
                <w:rFonts w:ascii="Calibri" w:hAnsi="Calibri" w:cs="Calibri"/>
              </w:rPr>
            </w:pPr>
            <w:ins w:id="996" w:author="Melissa Oney" w:date="2021-08-16T08:53:00Z">
              <w:r>
                <w:rPr>
                  <w:rFonts w:ascii="Calibri" w:hAnsi="Calibri" w:cs="Calibri"/>
                </w:rPr>
                <w:t>$1</w:t>
              </w:r>
            </w:ins>
            <w:ins w:id="997" w:author="Melissa Oney" w:date="2021-08-16T09:15:00Z">
              <w:r w:rsidR="00FE0986">
                <w:rPr>
                  <w:rFonts w:ascii="Calibri" w:hAnsi="Calibri" w:cs="Calibri"/>
                </w:rPr>
                <w:t>,</w:t>
              </w:r>
            </w:ins>
            <w:ins w:id="998" w:author="Melissa Oney" w:date="2021-08-16T08:53:00Z">
              <w:r>
                <w:rPr>
                  <w:rFonts w:ascii="Calibri" w:hAnsi="Calibri" w:cs="Calibri"/>
                </w:rPr>
                <w:t>386</w:t>
              </w:r>
            </w:ins>
          </w:p>
          <w:p w14:paraId="2A81D72C" w14:textId="2105393C" w:rsidR="00CE7D35" w:rsidRPr="002103E7" w:rsidDel="00B73D65" w:rsidRDefault="00CE7D35" w:rsidP="00CE7D35">
            <w:pPr>
              <w:spacing w:after="0"/>
              <w:jc w:val="center"/>
              <w:rPr>
                <w:del w:id="999" w:author="Melissa Oney" w:date="2021-07-12T11:16:00Z"/>
                <w:rFonts w:ascii="Times New Roman" w:hAnsi="Times New Roman" w:cs="Times New Roman"/>
                <w:sz w:val="24"/>
                <w:szCs w:val="24"/>
              </w:rPr>
            </w:pPr>
            <w:ins w:id="1000" w:author="Melissa Oney" w:date="2021-08-16T08:53:00Z">
              <w:r>
                <w:rPr>
                  <w:rFonts w:ascii="Calibri" w:hAnsi="Calibri" w:cs="Calibri"/>
                </w:rPr>
                <w:t>(716;</w:t>
              </w:r>
            </w:ins>
            <w:ins w:id="1001" w:author="Melissa Oney" w:date="2021-08-16T09:12:00Z">
              <w:r w:rsidR="00080619">
                <w:rPr>
                  <w:rFonts w:ascii="Calibri" w:hAnsi="Calibri" w:cs="Calibri"/>
                </w:rPr>
                <w:t xml:space="preserve"> </w:t>
              </w:r>
            </w:ins>
            <w:ins w:id="1002" w:author="Melissa Oney" w:date="2021-08-16T08:53:00Z">
              <w:r>
                <w:rPr>
                  <w:rFonts w:ascii="Calibri" w:hAnsi="Calibri" w:cs="Calibri"/>
                </w:rPr>
                <w:t>2</w:t>
              </w:r>
            </w:ins>
            <w:ins w:id="1003" w:author="Melissa Oney" w:date="2021-08-16T09:15:00Z">
              <w:r w:rsidR="00FE0986">
                <w:rPr>
                  <w:rFonts w:ascii="Calibri" w:hAnsi="Calibri" w:cs="Calibri"/>
                </w:rPr>
                <w:t>,</w:t>
              </w:r>
            </w:ins>
            <w:ins w:id="1004" w:author="Melissa Oney" w:date="2021-08-16T08:53:00Z">
              <w:r>
                <w:rPr>
                  <w:rFonts w:ascii="Calibri" w:hAnsi="Calibri" w:cs="Calibri"/>
                </w:rPr>
                <w:t>057)</w:t>
              </w:r>
            </w:ins>
            <w:del w:id="1005" w:author="Melissa Oney" w:date="2021-07-12T11:16:00Z">
              <w:r w:rsidRPr="002103E7" w:rsidDel="00B73D65">
                <w:rPr>
                  <w:rFonts w:ascii="Times New Roman" w:hAnsi="Times New Roman" w:cs="Times New Roman"/>
                  <w:sz w:val="24"/>
                  <w:szCs w:val="24"/>
                </w:rPr>
                <w:delText>$1,277</w:delText>
              </w:r>
            </w:del>
          </w:p>
          <w:p w14:paraId="52287BD0" w14:textId="4E35072E" w:rsidR="00CE7D35" w:rsidRPr="005667AA" w:rsidRDefault="00CE7D35" w:rsidP="00CE7D35">
            <w:pPr>
              <w:spacing w:after="0"/>
              <w:jc w:val="center"/>
              <w:rPr>
                <w:rFonts w:ascii="Times New Roman" w:hAnsi="Times New Roman" w:cs="Times New Roman"/>
                <w:sz w:val="24"/>
                <w:szCs w:val="24"/>
              </w:rPr>
            </w:pPr>
            <w:del w:id="1006" w:author="Melissa Oney" w:date="2021-07-12T11:16:00Z">
              <w:r w:rsidRPr="005667AA" w:rsidDel="00B73D65">
                <w:rPr>
                  <w:rFonts w:ascii="Times New Roman" w:hAnsi="Times New Roman" w:cs="Times New Roman"/>
                  <w:sz w:val="24"/>
                  <w:szCs w:val="24"/>
                </w:rPr>
                <w:delText>(630 ; 1,960)</w:delText>
              </w:r>
            </w:del>
          </w:p>
        </w:tc>
        <w:tc>
          <w:tcPr>
            <w:tcW w:w="2430" w:type="dxa"/>
            <w:tcBorders>
              <w:top w:val="nil"/>
              <w:left w:val="nil"/>
              <w:bottom w:val="single" w:sz="4" w:space="0" w:color="auto"/>
              <w:right w:val="nil"/>
            </w:tcBorders>
            <w:vAlign w:val="bottom"/>
            <w:tcPrChange w:id="1007" w:author="Melissa Oney" w:date="2021-08-11T14:40:00Z">
              <w:tcPr>
                <w:tcW w:w="2430" w:type="dxa"/>
                <w:tcBorders>
                  <w:top w:val="nil"/>
                  <w:left w:val="nil"/>
                  <w:bottom w:val="single" w:sz="4" w:space="0" w:color="auto"/>
                  <w:right w:val="nil"/>
                </w:tcBorders>
              </w:tcPr>
            </w:tcPrChange>
          </w:tcPr>
          <w:p w14:paraId="4455C11A" w14:textId="79647857" w:rsidR="00080619" w:rsidRDefault="00080619" w:rsidP="00CE7D35">
            <w:pPr>
              <w:spacing w:after="0"/>
              <w:jc w:val="center"/>
              <w:rPr>
                <w:ins w:id="1008" w:author="Melissa Oney" w:date="2021-08-16T09:10:00Z"/>
                <w:rFonts w:ascii="Calibri" w:hAnsi="Calibri" w:cs="Calibri"/>
              </w:rPr>
            </w:pPr>
            <w:ins w:id="1009" w:author="Melissa Oney" w:date="2021-08-16T09:09:00Z">
              <w:r>
                <w:rPr>
                  <w:rFonts w:ascii="Calibri" w:hAnsi="Calibri" w:cs="Calibri"/>
                </w:rPr>
                <w:t>-</w:t>
              </w:r>
            </w:ins>
            <w:ins w:id="1010" w:author="Melissa Oney" w:date="2021-08-16T08:53:00Z">
              <w:r w:rsidR="00CE7D35">
                <w:rPr>
                  <w:rFonts w:ascii="Calibri" w:hAnsi="Calibri" w:cs="Calibri"/>
                </w:rPr>
                <w:t>$1</w:t>
              </w:r>
            </w:ins>
            <w:ins w:id="1011" w:author="Melissa Oney" w:date="2021-08-16T09:16:00Z">
              <w:r w:rsidR="00FE0986">
                <w:rPr>
                  <w:rFonts w:ascii="Calibri" w:hAnsi="Calibri" w:cs="Calibri"/>
                </w:rPr>
                <w:t>,</w:t>
              </w:r>
            </w:ins>
            <w:ins w:id="1012" w:author="Melissa Oney" w:date="2021-08-16T08:53:00Z">
              <w:r w:rsidR="00CE7D35">
                <w:rPr>
                  <w:rFonts w:ascii="Calibri" w:hAnsi="Calibri" w:cs="Calibri"/>
                </w:rPr>
                <w:t>937</w:t>
              </w:r>
            </w:ins>
          </w:p>
          <w:p w14:paraId="7622C9AE" w14:textId="53800A65" w:rsidR="00CE7D35" w:rsidRPr="002103E7" w:rsidDel="00B73D65" w:rsidRDefault="00CE7D35" w:rsidP="00CE7D35">
            <w:pPr>
              <w:spacing w:after="0"/>
              <w:jc w:val="center"/>
              <w:rPr>
                <w:del w:id="1013" w:author="Melissa Oney" w:date="2021-07-12T11:16:00Z"/>
                <w:rFonts w:ascii="Times New Roman" w:hAnsi="Times New Roman" w:cs="Times New Roman"/>
                <w:sz w:val="24"/>
                <w:szCs w:val="24"/>
              </w:rPr>
            </w:pPr>
            <w:ins w:id="1014" w:author="Melissa Oney" w:date="2021-08-16T08:53:00Z">
              <w:r>
                <w:rPr>
                  <w:rFonts w:ascii="Calibri" w:hAnsi="Calibri" w:cs="Calibri"/>
                </w:rPr>
                <w:t>(-2</w:t>
              </w:r>
            </w:ins>
            <w:ins w:id="1015" w:author="Melissa Oney" w:date="2021-08-16T09:16:00Z">
              <w:r w:rsidR="00FE0986">
                <w:rPr>
                  <w:rFonts w:ascii="Calibri" w:hAnsi="Calibri" w:cs="Calibri"/>
                </w:rPr>
                <w:t>,</w:t>
              </w:r>
            </w:ins>
            <w:ins w:id="1016" w:author="Melissa Oney" w:date="2021-08-16T08:53:00Z">
              <w:r>
                <w:rPr>
                  <w:rFonts w:ascii="Calibri" w:hAnsi="Calibri" w:cs="Calibri"/>
                </w:rPr>
                <w:t>294;</w:t>
              </w:r>
            </w:ins>
            <w:ins w:id="1017" w:author="Melissa Oney" w:date="2021-08-16T09:13:00Z">
              <w:r w:rsidR="00080619">
                <w:rPr>
                  <w:rFonts w:ascii="Calibri" w:hAnsi="Calibri" w:cs="Calibri"/>
                </w:rPr>
                <w:t xml:space="preserve"> </w:t>
              </w:r>
            </w:ins>
            <w:ins w:id="1018" w:author="Melissa Oney" w:date="2021-08-16T08:53:00Z">
              <w:r>
                <w:rPr>
                  <w:rFonts w:ascii="Calibri" w:hAnsi="Calibri" w:cs="Calibri"/>
                </w:rPr>
                <w:t>-1</w:t>
              </w:r>
            </w:ins>
            <w:ins w:id="1019" w:author="Melissa Oney" w:date="2021-08-16T09:16:00Z">
              <w:r w:rsidR="00FE0986">
                <w:rPr>
                  <w:rFonts w:ascii="Calibri" w:hAnsi="Calibri" w:cs="Calibri"/>
                </w:rPr>
                <w:t>,</w:t>
              </w:r>
            </w:ins>
            <w:ins w:id="1020" w:author="Melissa Oney" w:date="2021-08-16T08:53:00Z">
              <w:r>
                <w:rPr>
                  <w:rFonts w:ascii="Calibri" w:hAnsi="Calibri" w:cs="Calibri"/>
                </w:rPr>
                <w:t>592)</w:t>
              </w:r>
            </w:ins>
            <w:del w:id="1021" w:author="Melissa Oney" w:date="2021-07-12T11:16:00Z">
              <w:r w:rsidRPr="002103E7" w:rsidDel="00B73D65">
                <w:rPr>
                  <w:rFonts w:ascii="Times New Roman" w:hAnsi="Times New Roman" w:cs="Times New Roman"/>
                  <w:sz w:val="24"/>
                  <w:szCs w:val="24"/>
                </w:rPr>
                <w:delText>-$578</w:delText>
              </w:r>
            </w:del>
          </w:p>
          <w:p w14:paraId="2FA0005D" w14:textId="03EE4162" w:rsidR="00CE7D35" w:rsidRPr="005667AA" w:rsidRDefault="00CE7D35" w:rsidP="00CE7D35">
            <w:pPr>
              <w:spacing w:after="0"/>
              <w:jc w:val="center"/>
              <w:rPr>
                <w:rFonts w:ascii="Times New Roman" w:hAnsi="Times New Roman" w:cs="Times New Roman"/>
                <w:sz w:val="24"/>
                <w:szCs w:val="24"/>
              </w:rPr>
            </w:pPr>
            <w:del w:id="1022" w:author="Melissa Oney" w:date="2021-07-12T11:16:00Z">
              <w:r w:rsidRPr="005667AA" w:rsidDel="00B73D65">
                <w:rPr>
                  <w:rFonts w:ascii="Times New Roman" w:hAnsi="Times New Roman" w:cs="Times New Roman"/>
                  <w:sz w:val="24"/>
                  <w:szCs w:val="24"/>
                </w:rPr>
                <w:delText>(-820 ; -315)</w:delText>
              </w:r>
            </w:del>
          </w:p>
        </w:tc>
        <w:tc>
          <w:tcPr>
            <w:tcW w:w="1926" w:type="dxa"/>
            <w:tcBorders>
              <w:top w:val="nil"/>
              <w:left w:val="nil"/>
              <w:bottom w:val="single" w:sz="4" w:space="0" w:color="auto"/>
              <w:right w:val="nil"/>
            </w:tcBorders>
            <w:vAlign w:val="bottom"/>
            <w:tcPrChange w:id="1023" w:author="Melissa Oney" w:date="2021-08-11T14:40:00Z">
              <w:tcPr>
                <w:tcW w:w="1926" w:type="dxa"/>
                <w:tcBorders>
                  <w:top w:val="nil"/>
                  <w:left w:val="nil"/>
                  <w:bottom w:val="single" w:sz="4" w:space="0" w:color="auto"/>
                  <w:right w:val="nil"/>
                </w:tcBorders>
              </w:tcPr>
            </w:tcPrChange>
          </w:tcPr>
          <w:p w14:paraId="7FDD54B0" w14:textId="47F80FFF" w:rsidR="00080619" w:rsidRDefault="00080619" w:rsidP="00CE7D35">
            <w:pPr>
              <w:spacing w:after="0"/>
              <w:jc w:val="center"/>
              <w:rPr>
                <w:ins w:id="1024" w:author="Melissa Oney" w:date="2021-08-16T09:11:00Z"/>
                <w:rFonts w:ascii="Calibri" w:hAnsi="Calibri" w:cs="Calibri"/>
              </w:rPr>
            </w:pPr>
            <w:ins w:id="1025" w:author="Melissa Oney" w:date="2021-08-16T09:11:00Z">
              <w:r>
                <w:rPr>
                  <w:rFonts w:ascii="Calibri" w:hAnsi="Calibri" w:cs="Calibri"/>
                </w:rPr>
                <w:t>-</w:t>
              </w:r>
            </w:ins>
            <w:ins w:id="1026" w:author="Melissa Oney" w:date="2021-08-16T08:53:00Z">
              <w:r w:rsidR="00CE7D35">
                <w:rPr>
                  <w:rFonts w:ascii="Calibri" w:hAnsi="Calibri" w:cs="Calibri"/>
                </w:rPr>
                <w:t>$551</w:t>
              </w:r>
            </w:ins>
          </w:p>
          <w:p w14:paraId="283AB5D8" w14:textId="6F99AB7E" w:rsidR="00CE7D35" w:rsidRPr="002103E7" w:rsidDel="00B73D65" w:rsidRDefault="00CE7D35" w:rsidP="00CE7D35">
            <w:pPr>
              <w:spacing w:after="0"/>
              <w:jc w:val="center"/>
              <w:rPr>
                <w:del w:id="1027" w:author="Melissa Oney" w:date="2021-07-12T11:16:00Z"/>
                <w:rFonts w:ascii="Times New Roman" w:hAnsi="Times New Roman" w:cs="Times New Roman"/>
                <w:sz w:val="24"/>
                <w:szCs w:val="24"/>
              </w:rPr>
            </w:pPr>
            <w:ins w:id="1028" w:author="Melissa Oney" w:date="2021-08-16T08:53:00Z">
              <w:r>
                <w:rPr>
                  <w:rFonts w:ascii="Calibri" w:hAnsi="Calibri" w:cs="Calibri"/>
                </w:rPr>
                <w:t>(-1</w:t>
              </w:r>
            </w:ins>
            <w:ins w:id="1029" w:author="Melissa Oney" w:date="2021-08-16T09:17:00Z">
              <w:r w:rsidR="00FE0986">
                <w:rPr>
                  <w:rFonts w:ascii="Calibri" w:hAnsi="Calibri" w:cs="Calibri"/>
                </w:rPr>
                <w:t>,</w:t>
              </w:r>
            </w:ins>
            <w:ins w:id="1030" w:author="Melissa Oney" w:date="2021-08-16T08:53:00Z">
              <w:r>
                <w:rPr>
                  <w:rFonts w:ascii="Calibri" w:hAnsi="Calibri" w:cs="Calibri"/>
                </w:rPr>
                <w:t>337;</w:t>
              </w:r>
            </w:ins>
            <w:ins w:id="1031" w:author="Melissa Oney" w:date="2021-08-16T09:13:00Z">
              <w:r w:rsidR="00080619">
                <w:rPr>
                  <w:rFonts w:ascii="Calibri" w:hAnsi="Calibri" w:cs="Calibri"/>
                </w:rPr>
                <w:t xml:space="preserve"> </w:t>
              </w:r>
            </w:ins>
            <w:ins w:id="1032" w:author="Melissa Oney" w:date="2021-08-16T08:53:00Z">
              <w:r>
                <w:rPr>
                  <w:rFonts w:ascii="Calibri" w:hAnsi="Calibri" w:cs="Calibri"/>
                </w:rPr>
                <w:t>270)</w:t>
              </w:r>
            </w:ins>
            <w:del w:id="1033" w:author="Melissa Oney" w:date="2021-07-12T11:16:00Z">
              <w:r w:rsidRPr="002103E7" w:rsidDel="00B73D65">
                <w:rPr>
                  <w:rFonts w:ascii="Times New Roman" w:hAnsi="Times New Roman" w:cs="Times New Roman"/>
                  <w:sz w:val="24"/>
                  <w:szCs w:val="24"/>
                </w:rPr>
                <w:delText>$699</w:delText>
              </w:r>
            </w:del>
          </w:p>
          <w:p w14:paraId="6F5EF2F0" w14:textId="28D1965A" w:rsidR="00CE7D35" w:rsidRPr="005667AA" w:rsidRDefault="00CE7D35" w:rsidP="00CE7D35">
            <w:pPr>
              <w:spacing w:after="0"/>
              <w:jc w:val="center"/>
              <w:rPr>
                <w:rFonts w:ascii="Times New Roman" w:hAnsi="Times New Roman" w:cs="Times New Roman"/>
                <w:sz w:val="24"/>
                <w:szCs w:val="24"/>
              </w:rPr>
            </w:pPr>
            <w:del w:id="1034" w:author="Melissa Oney" w:date="2021-07-12T11:16:00Z">
              <w:r w:rsidRPr="005667AA" w:rsidDel="00B73D65">
                <w:rPr>
                  <w:rFonts w:ascii="Times New Roman" w:hAnsi="Times New Roman" w:cs="Times New Roman"/>
                  <w:sz w:val="24"/>
                  <w:szCs w:val="24"/>
                </w:rPr>
                <w:delText>(26 ; 1,389)</w:delText>
              </w:r>
            </w:del>
          </w:p>
        </w:tc>
      </w:tr>
      <w:tr w:rsidR="00CE7D35" w:rsidRPr="004F3CAF" w14:paraId="1F232885" w14:textId="77777777" w:rsidTr="00080619">
        <w:tblPrEx>
          <w:tblW w:w="13824" w:type="dxa"/>
          <w:tblLayout w:type="fixed"/>
          <w:tblLook w:val="0000" w:firstRow="0" w:lastRow="0" w:firstColumn="0" w:lastColumn="0" w:noHBand="0" w:noVBand="0"/>
          <w:tblPrExChange w:id="1035" w:author="Melissa Oney" w:date="2021-08-11T14:40:00Z">
            <w:tblPrEx>
              <w:tblW w:w="13824" w:type="dxa"/>
              <w:tblLayout w:type="fixed"/>
              <w:tblLook w:val="0000" w:firstRow="0" w:lastRow="0" w:firstColumn="0" w:lastColumn="0" w:noHBand="0" w:noVBand="0"/>
            </w:tblPrEx>
          </w:tblPrExChange>
        </w:tblPrEx>
        <w:trPr>
          <w:trHeight w:val="20"/>
          <w:trPrChange w:id="1036" w:author="Melissa Oney" w:date="2021-08-11T14:40:00Z">
            <w:trPr>
              <w:trHeight w:val="20"/>
            </w:trPr>
          </w:trPrChange>
        </w:trPr>
        <w:tc>
          <w:tcPr>
            <w:tcW w:w="2304" w:type="dxa"/>
            <w:tcBorders>
              <w:top w:val="single" w:sz="4" w:space="0" w:color="auto"/>
              <w:left w:val="nil"/>
              <w:bottom w:val="single" w:sz="4" w:space="0" w:color="auto"/>
              <w:right w:val="nil"/>
            </w:tcBorders>
            <w:vAlign w:val="center"/>
            <w:tcPrChange w:id="1037" w:author="Melissa Oney" w:date="2021-08-11T14:40:00Z">
              <w:tcPr>
                <w:tcW w:w="2304" w:type="dxa"/>
                <w:tcBorders>
                  <w:top w:val="single" w:sz="4" w:space="0" w:color="auto"/>
                  <w:left w:val="nil"/>
                  <w:bottom w:val="single" w:sz="4" w:space="0" w:color="auto"/>
                  <w:right w:val="nil"/>
                </w:tcBorders>
                <w:vAlign w:val="center"/>
              </w:tcPr>
            </w:tcPrChange>
          </w:tcPr>
          <w:p w14:paraId="55057645" w14:textId="77777777" w:rsidR="00CE7D35" w:rsidRPr="004F3CAF" w:rsidRDefault="00CE7D35" w:rsidP="00CE7D35">
            <w:pPr>
              <w:spacing w:after="0"/>
              <w:rPr>
                <w:rFonts w:ascii="Times New Roman" w:hAnsi="Times New Roman"/>
                <w:sz w:val="24"/>
                <w:szCs w:val="24"/>
              </w:rPr>
            </w:pPr>
            <w:r w:rsidRPr="004F3CAF">
              <w:rPr>
                <w:rFonts w:ascii="Times New Roman" w:hAnsi="Times New Roman"/>
                <w:sz w:val="24"/>
                <w:szCs w:val="24"/>
              </w:rPr>
              <w:t>Total</w:t>
            </w:r>
          </w:p>
        </w:tc>
        <w:tc>
          <w:tcPr>
            <w:tcW w:w="2304" w:type="dxa"/>
            <w:tcBorders>
              <w:top w:val="single" w:sz="4" w:space="0" w:color="auto"/>
              <w:left w:val="nil"/>
              <w:bottom w:val="single" w:sz="4" w:space="0" w:color="auto"/>
              <w:right w:val="nil"/>
            </w:tcBorders>
            <w:vAlign w:val="bottom"/>
            <w:tcPrChange w:id="1038" w:author="Melissa Oney" w:date="2021-08-11T14:40:00Z">
              <w:tcPr>
                <w:tcW w:w="2304" w:type="dxa"/>
                <w:tcBorders>
                  <w:top w:val="single" w:sz="4" w:space="0" w:color="auto"/>
                  <w:left w:val="nil"/>
                  <w:bottom w:val="single" w:sz="4" w:space="0" w:color="auto"/>
                  <w:right w:val="nil"/>
                </w:tcBorders>
              </w:tcPr>
            </w:tcPrChange>
          </w:tcPr>
          <w:p w14:paraId="3D1DFF5B" w14:textId="53756D97" w:rsidR="00080619" w:rsidRDefault="00CE7D35" w:rsidP="00CE7D35">
            <w:pPr>
              <w:spacing w:after="0"/>
              <w:jc w:val="center"/>
              <w:rPr>
                <w:ins w:id="1039" w:author="Melissa Oney" w:date="2021-08-16T09:08:00Z"/>
                <w:rFonts w:ascii="Calibri" w:hAnsi="Calibri" w:cs="Calibri"/>
              </w:rPr>
            </w:pPr>
            <w:ins w:id="1040" w:author="Melissa Oney" w:date="2021-08-16T08:53:00Z">
              <w:r>
                <w:rPr>
                  <w:rFonts w:ascii="Calibri" w:hAnsi="Calibri" w:cs="Calibri"/>
                </w:rPr>
                <w:t>$72</w:t>
              </w:r>
            </w:ins>
            <w:ins w:id="1041" w:author="Melissa Oney" w:date="2021-08-16T09:14:00Z">
              <w:r w:rsidR="00080619">
                <w:rPr>
                  <w:rFonts w:ascii="Calibri" w:hAnsi="Calibri" w:cs="Calibri"/>
                </w:rPr>
                <w:t>,</w:t>
              </w:r>
            </w:ins>
            <w:ins w:id="1042" w:author="Melissa Oney" w:date="2021-08-16T08:53:00Z">
              <w:r>
                <w:rPr>
                  <w:rFonts w:ascii="Calibri" w:hAnsi="Calibri" w:cs="Calibri"/>
                </w:rPr>
                <w:t>722</w:t>
              </w:r>
            </w:ins>
          </w:p>
          <w:p w14:paraId="4D9710C7" w14:textId="49170B36" w:rsidR="00CE7D35" w:rsidRPr="002103E7" w:rsidDel="00B73D65" w:rsidRDefault="00CE7D35" w:rsidP="00CE7D35">
            <w:pPr>
              <w:spacing w:after="0"/>
              <w:jc w:val="center"/>
              <w:rPr>
                <w:del w:id="1043" w:author="Melissa Oney" w:date="2021-07-12T11:16:00Z"/>
                <w:rFonts w:ascii="Times New Roman" w:hAnsi="Times New Roman" w:cs="Times New Roman"/>
                <w:sz w:val="24"/>
                <w:szCs w:val="24"/>
              </w:rPr>
            </w:pPr>
            <w:ins w:id="1044" w:author="Melissa Oney" w:date="2021-08-16T08:53:00Z">
              <w:r>
                <w:rPr>
                  <w:rFonts w:ascii="Calibri" w:hAnsi="Calibri" w:cs="Calibri"/>
                </w:rPr>
                <w:t>(70</w:t>
              </w:r>
            </w:ins>
            <w:ins w:id="1045" w:author="Melissa Oney" w:date="2021-08-16T09:14:00Z">
              <w:r w:rsidR="00080619">
                <w:rPr>
                  <w:rFonts w:ascii="Calibri" w:hAnsi="Calibri" w:cs="Calibri"/>
                </w:rPr>
                <w:t>,</w:t>
              </w:r>
            </w:ins>
            <w:ins w:id="1046" w:author="Melissa Oney" w:date="2021-08-16T08:53:00Z">
              <w:r>
                <w:rPr>
                  <w:rFonts w:ascii="Calibri" w:hAnsi="Calibri" w:cs="Calibri"/>
                </w:rPr>
                <w:t>185;</w:t>
              </w:r>
            </w:ins>
            <w:ins w:id="1047" w:author="Melissa Oney" w:date="2021-08-16T09:12:00Z">
              <w:r w:rsidR="00080619">
                <w:rPr>
                  <w:rFonts w:ascii="Calibri" w:hAnsi="Calibri" w:cs="Calibri"/>
                </w:rPr>
                <w:t xml:space="preserve"> </w:t>
              </w:r>
            </w:ins>
            <w:ins w:id="1048" w:author="Melissa Oney" w:date="2021-08-16T08:53:00Z">
              <w:r>
                <w:rPr>
                  <w:rFonts w:ascii="Calibri" w:hAnsi="Calibri" w:cs="Calibri"/>
                </w:rPr>
                <w:t>75</w:t>
              </w:r>
            </w:ins>
            <w:ins w:id="1049" w:author="Melissa Oney" w:date="2021-08-16T09:14:00Z">
              <w:r w:rsidR="00080619">
                <w:rPr>
                  <w:rFonts w:ascii="Calibri" w:hAnsi="Calibri" w:cs="Calibri"/>
                </w:rPr>
                <w:t>,</w:t>
              </w:r>
            </w:ins>
            <w:ins w:id="1050" w:author="Melissa Oney" w:date="2021-08-16T08:53:00Z">
              <w:r>
                <w:rPr>
                  <w:rFonts w:ascii="Calibri" w:hAnsi="Calibri" w:cs="Calibri"/>
                </w:rPr>
                <w:t>399)</w:t>
              </w:r>
            </w:ins>
            <w:del w:id="1051" w:author="Melissa Oney" w:date="2021-07-12T11:16:00Z">
              <w:r w:rsidRPr="002103E7" w:rsidDel="00B73D65">
                <w:rPr>
                  <w:rFonts w:ascii="Times New Roman" w:hAnsi="Times New Roman" w:cs="Times New Roman"/>
                  <w:sz w:val="24"/>
                  <w:szCs w:val="24"/>
                </w:rPr>
                <w:delText>$71,824</w:delText>
              </w:r>
            </w:del>
          </w:p>
          <w:p w14:paraId="376B88B9" w14:textId="5AAE8EB8" w:rsidR="00CE7D35" w:rsidRPr="005667AA" w:rsidRDefault="00CE7D35" w:rsidP="00CE7D35">
            <w:pPr>
              <w:spacing w:after="0"/>
              <w:jc w:val="center"/>
              <w:rPr>
                <w:rFonts w:ascii="Times New Roman" w:hAnsi="Times New Roman" w:cs="Times New Roman"/>
                <w:sz w:val="24"/>
                <w:szCs w:val="24"/>
              </w:rPr>
            </w:pPr>
            <w:del w:id="1052" w:author="Melissa Oney" w:date="2021-07-12T11:16:00Z">
              <w:r w:rsidRPr="005667AA" w:rsidDel="00B73D65">
                <w:rPr>
                  <w:rFonts w:ascii="Times New Roman" w:hAnsi="Times New Roman" w:cs="Times New Roman"/>
                  <w:sz w:val="24"/>
                  <w:szCs w:val="24"/>
                </w:rPr>
                <w:delText>(69,479 ; 74,108)</w:delText>
              </w:r>
            </w:del>
          </w:p>
        </w:tc>
        <w:tc>
          <w:tcPr>
            <w:tcW w:w="2304" w:type="dxa"/>
            <w:tcBorders>
              <w:top w:val="single" w:sz="4" w:space="0" w:color="auto"/>
              <w:left w:val="nil"/>
              <w:bottom w:val="single" w:sz="4" w:space="0" w:color="auto"/>
              <w:right w:val="nil"/>
            </w:tcBorders>
            <w:vAlign w:val="bottom"/>
            <w:tcPrChange w:id="1053" w:author="Melissa Oney" w:date="2021-08-11T14:40:00Z">
              <w:tcPr>
                <w:tcW w:w="2304" w:type="dxa"/>
                <w:tcBorders>
                  <w:top w:val="single" w:sz="4" w:space="0" w:color="auto"/>
                  <w:left w:val="nil"/>
                  <w:bottom w:val="single" w:sz="4" w:space="0" w:color="auto"/>
                  <w:right w:val="nil"/>
                </w:tcBorders>
              </w:tcPr>
            </w:tcPrChange>
          </w:tcPr>
          <w:p w14:paraId="2018A06E" w14:textId="5CA754EA" w:rsidR="00080619" w:rsidRDefault="00CE7D35" w:rsidP="00CE7D35">
            <w:pPr>
              <w:spacing w:after="0"/>
              <w:jc w:val="center"/>
              <w:rPr>
                <w:ins w:id="1054" w:author="Melissa Oney" w:date="2021-08-16T09:08:00Z"/>
                <w:rFonts w:ascii="Calibri" w:hAnsi="Calibri" w:cs="Calibri"/>
              </w:rPr>
            </w:pPr>
            <w:ins w:id="1055" w:author="Melissa Oney" w:date="2021-08-16T08:53:00Z">
              <w:r>
                <w:rPr>
                  <w:rFonts w:ascii="Calibri" w:hAnsi="Calibri" w:cs="Calibri"/>
                </w:rPr>
                <w:t>$57</w:t>
              </w:r>
            </w:ins>
            <w:ins w:id="1056" w:author="Melissa Oney" w:date="2021-08-16T09:15:00Z">
              <w:r w:rsidR="00080619">
                <w:rPr>
                  <w:rFonts w:ascii="Calibri" w:hAnsi="Calibri" w:cs="Calibri"/>
                </w:rPr>
                <w:t>,</w:t>
              </w:r>
            </w:ins>
            <w:ins w:id="1057" w:author="Melissa Oney" w:date="2021-08-16T08:53:00Z">
              <w:r>
                <w:rPr>
                  <w:rFonts w:ascii="Calibri" w:hAnsi="Calibri" w:cs="Calibri"/>
                </w:rPr>
                <w:t>091</w:t>
              </w:r>
            </w:ins>
          </w:p>
          <w:p w14:paraId="3368E04C" w14:textId="0FC9E912" w:rsidR="00CE7D35" w:rsidRPr="002103E7" w:rsidDel="00B73D65" w:rsidRDefault="00CE7D35" w:rsidP="00CE7D35">
            <w:pPr>
              <w:spacing w:after="0"/>
              <w:jc w:val="center"/>
              <w:rPr>
                <w:del w:id="1058" w:author="Melissa Oney" w:date="2021-07-12T11:16:00Z"/>
                <w:rFonts w:ascii="Times New Roman" w:hAnsi="Times New Roman" w:cs="Times New Roman"/>
                <w:sz w:val="24"/>
                <w:szCs w:val="24"/>
              </w:rPr>
            </w:pPr>
            <w:ins w:id="1059" w:author="Melissa Oney" w:date="2021-08-16T08:53:00Z">
              <w:r>
                <w:rPr>
                  <w:rFonts w:ascii="Calibri" w:hAnsi="Calibri" w:cs="Calibri"/>
                </w:rPr>
                <w:t>(54</w:t>
              </w:r>
            </w:ins>
            <w:ins w:id="1060" w:author="Melissa Oney" w:date="2021-08-16T09:15:00Z">
              <w:r w:rsidR="00080619">
                <w:rPr>
                  <w:rFonts w:ascii="Calibri" w:hAnsi="Calibri" w:cs="Calibri"/>
                </w:rPr>
                <w:t>,</w:t>
              </w:r>
            </w:ins>
            <w:ins w:id="1061" w:author="Melissa Oney" w:date="2021-08-16T08:53:00Z">
              <w:r>
                <w:rPr>
                  <w:rFonts w:ascii="Calibri" w:hAnsi="Calibri" w:cs="Calibri"/>
                </w:rPr>
                <w:t>895;</w:t>
              </w:r>
            </w:ins>
            <w:ins w:id="1062" w:author="Melissa Oney" w:date="2021-08-16T09:12:00Z">
              <w:r w:rsidR="00080619">
                <w:rPr>
                  <w:rFonts w:ascii="Calibri" w:hAnsi="Calibri" w:cs="Calibri"/>
                </w:rPr>
                <w:t xml:space="preserve"> </w:t>
              </w:r>
            </w:ins>
            <w:ins w:id="1063" w:author="Melissa Oney" w:date="2021-08-16T08:53:00Z">
              <w:r>
                <w:rPr>
                  <w:rFonts w:ascii="Calibri" w:hAnsi="Calibri" w:cs="Calibri"/>
                </w:rPr>
                <w:t>59</w:t>
              </w:r>
            </w:ins>
            <w:ins w:id="1064" w:author="Melissa Oney" w:date="2021-08-16T09:15:00Z">
              <w:r w:rsidR="00080619">
                <w:rPr>
                  <w:rFonts w:ascii="Calibri" w:hAnsi="Calibri" w:cs="Calibri"/>
                </w:rPr>
                <w:t>,</w:t>
              </w:r>
            </w:ins>
            <w:ins w:id="1065" w:author="Melissa Oney" w:date="2021-08-16T08:53:00Z">
              <w:r>
                <w:rPr>
                  <w:rFonts w:ascii="Calibri" w:hAnsi="Calibri" w:cs="Calibri"/>
                </w:rPr>
                <w:t>214)</w:t>
              </w:r>
            </w:ins>
            <w:del w:id="1066" w:author="Melissa Oney" w:date="2021-07-12T11:16:00Z">
              <w:r w:rsidRPr="002103E7" w:rsidDel="00B73D65">
                <w:rPr>
                  <w:rFonts w:ascii="Times New Roman" w:hAnsi="Times New Roman" w:cs="Times New Roman"/>
                  <w:sz w:val="24"/>
                  <w:szCs w:val="24"/>
                </w:rPr>
                <w:delText>$52,334</w:delText>
              </w:r>
            </w:del>
          </w:p>
          <w:p w14:paraId="59719B33" w14:textId="5B3242F9" w:rsidR="00CE7D35" w:rsidRPr="005667AA" w:rsidRDefault="00CE7D35" w:rsidP="00CE7D35">
            <w:pPr>
              <w:spacing w:after="0"/>
              <w:jc w:val="center"/>
              <w:rPr>
                <w:rFonts w:ascii="Times New Roman" w:hAnsi="Times New Roman" w:cs="Times New Roman"/>
                <w:sz w:val="24"/>
                <w:szCs w:val="24"/>
              </w:rPr>
            </w:pPr>
            <w:del w:id="1067" w:author="Melissa Oney" w:date="2021-07-12T11:16:00Z">
              <w:r w:rsidRPr="005667AA" w:rsidDel="00B73D65">
                <w:rPr>
                  <w:rFonts w:ascii="Times New Roman" w:hAnsi="Times New Roman" w:cs="Times New Roman"/>
                  <w:sz w:val="24"/>
                  <w:szCs w:val="24"/>
                </w:rPr>
                <w:delText>(50,643 ; 54,182)</w:delText>
              </w:r>
            </w:del>
          </w:p>
        </w:tc>
        <w:tc>
          <w:tcPr>
            <w:tcW w:w="2556" w:type="dxa"/>
            <w:tcBorders>
              <w:top w:val="single" w:sz="4" w:space="0" w:color="auto"/>
              <w:left w:val="nil"/>
              <w:bottom w:val="single" w:sz="4" w:space="0" w:color="auto"/>
              <w:right w:val="nil"/>
            </w:tcBorders>
            <w:vAlign w:val="bottom"/>
            <w:tcPrChange w:id="1068" w:author="Melissa Oney" w:date="2021-08-11T14:40:00Z">
              <w:tcPr>
                <w:tcW w:w="2556" w:type="dxa"/>
                <w:tcBorders>
                  <w:top w:val="single" w:sz="4" w:space="0" w:color="auto"/>
                  <w:left w:val="nil"/>
                  <w:bottom w:val="single" w:sz="4" w:space="0" w:color="auto"/>
                  <w:right w:val="nil"/>
                </w:tcBorders>
              </w:tcPr>
            </w:tcPrChange>
          </w:tcPr>
          <w:p w14:paraId="0E22E018" w14:textId="60717C99" w:rsidR="00080619" w:rsidRDefault="00CE7D35" w:rsidP="00CE7D35">
            <w:pPr>
              <w:spacing w:after="0"/>
              <w:jc w:val="center"/>
              <w:rPr>
                <w:ins w:id="1069" w:author="Melissa Oney" w:date="2021-08-16T09:09:00Z"/>
                <w:rFonts w:ascii="Calibri" w:hAnsi="Calibri" w:cs="Calibri"/>
              </w:rPr>
            </w:pPr>
            <w:ins w:id="1070" w:author="Melissa Oney" w:date="2021-08-16T08:53:00Z">
              <w:r>
                <w:rPr>
                  <w:rFonts w:ascii="Calibri" w:hAnsi="Calibri" w:cs="Calibri"/>
                </w:rPr>
                <w:t>$23</w:t>
              </w:r>
            </w:ins>
            <w:ins w:id="1071" w:author="Melissa Oney" w:date="2021-08-16T09:15:00Z">
              <w:r w:rsidR="00FE0986">
                <w:rPr>
                  <w:rFonts w:ascii="Calibri" w:hAnsi="Calibri" w:cs="Calibri"/>
                </w:rPr>
                <w:t>,</w:t>
              </w:r>
            </w:ins>
            <w:ins w:id="1072" w:author="Melissa Oney" w:date="2021-08-16T08:53:00Z">
              <w:r>
                <w:rPr>
                  <w:rFonts w:ascii="Calibri" w:hAnsi="Calibri" w:cs="Calibri"/>
                </w:rPr>
                <w:t>456</w:t>
              </w:r>
            </w:ins>
          </w:p>
          <w:p w14:paraId="765BDA53" w14:textId="5190CB40" w:rsidR="00CE7D35" w:rsidRPr="002103E7" w:rsidDel="00B73D65" w:rsidRDefault="00CE7D35" w:rsidP="00CE7D35">
            <w:pPr>
              <w:spacing w:after="0"/>
              <w:jc w:val="center"/>
              <w:rPr>
                <w:del w:id="1073" w:author="Melissa Oney" w:date="2021-07-12T11:16:00Z"/>
                <w:rFonts w:ascii="Times New Roman" w:hAnsi="Times New Roman" w:cs="Times New Roman"/>
                <w:sz w:val="24"/>
                <w:szCs w:val="24"/>
              </w:rPr>
            </w:pPr>
            <w:ins w:id="1074" w:author="Melissa Oney" w:date="2021-08-16T08:53:00Z">
              <w:r>
                <w:rPr>
                  <w:rFonts w:ascii="Calibri" w:hAnsi="Calibri" w:cs="Calibri"/>
                </w:rPr>
                <w:t>(20</w:t>
              </w:r>
            </w:ins>
            <w:ins w:id="1075" w:author="Melissa Oney" w:date="2021-08-16T09:15:00Z">
              <w:r w:rsidR="00FE0986">
                <w:rPr>
                  <w:rFonts w:ascii="Calibri" w:hAnsi="Calibri" w:cs="Calibri"/>
                </w:rPr>
                <w:t>,</w:t>
              </w:r>
            </w:ins>
            <w:ins w:id="1076" w:author="Melissa Oney" w:date="2021-08-16T08:53:00Z">
              <w:r>
                <w:rPr>
                  <w:rFonts w:ascii="Calibri" w:hAnsi="Calibri" w:cs="Calibri"/>
                </w:rPr>
                <w:t>861;</w:t>
              </w:r>
            </w:ins>
            <w:ins w:id="1077" w:author="Melissa Oney" w:date="2021-08-16T09:12:00Z">
              <w:r w:rsidR="00080619">
                <w:rPr>
                  <w:rFonts w:ascii="Calibri" w:hAnsi="Calibri" w:cs="Calibri"/>
                </w:rPr>
                <w:t xml:space="preserve"> </w:t>
              </w:r>
            </w:ins>
            <w:ins w:id="1078" w:author="Melissa Oney" w:date="2021-08-16T08:53:00Z">
              <w:r>
                <w:rPr>
                  <w:rFonts w:ascii="Calibri" w:hAnsi="Calibri" w:cs="Calibri"/>
                </w:rPr>
                <w:t>26</w:t>
              </w:r>
            </w:ins>
            <w:ins w:id="1079" w:author="Melissa Oney" w:date="2021-08-16T09:15:00Z">
              <w:r w:rsidR="00FE0986">
                <w:rPr>
                  <w:rFonts w:ascii="Calibri" w:hAnsi="Calibri" w:cs="Calibri"/>
                </w:rPr>
                <w:t>,</w:t>
              </w:r>
            </w:ins>
            <w:ins w:id="1080" w:author="Melissa Oney" w:date="2021-08-16T08:53:00Z">
              <w:r>
                <w:rPr>
                  <w:rFonts w:ascii="Calibri" w:hAnsi="Calibri" w:cs="Calibri"/>
                </w:rPr>
                <w:t>188)</w:t>
              </w:r>
            </w:ins>
            <w:del w:id="1081" w:author="Melissa Oney" w:date="2021-07-12T11:16:00Z">
              <w:r w:rsidRPr="002103E7" w:rsidDel="00B73D65">
                <w:rPr>
                  <w:rFonts w:ascii="Times New Roman" w:hAnsi="Times New Roman" w:cs="Times New Roman"/>
                  <w:sz w:val="24"/>
                  <w:szCs w:val="24"/>
                </w:rPr>
                <w:delText>$21,988</w:delText>
              </w:r>
            </w:del>
          </w:p>
          <w:p w14:paraId="3CD3AA73" w14:textId="30FC358C" w:rsidR="00CE7D35" w:rsidRPr="005667AA" w:rsidRDefault="00CE7D35" w:rsidP="00CE7D35">
            <w:pPr>
              <w:spacing w:after="0"/>
              <w:jc w:val="center"/>
              <w:rPr>
                <w:rFonts w:ascii="Times New Roman" w:hAnsi="Times New Roman" w:cs="Times New Roman"/>
                <w:sz w:val="24"/>
                <w:szCs w:val="24"/>
              </w:rPr>
            </w:pPr>
            <w:del w:id="1082" w:author="Melissa Oney" w:date="2021-07-12T11:16:00Z">
              <w:r w:rsidRPr="005667AA" w:rsidDel="00B73D65">
                <w:rPr>
                  <w:rFonts w:ascii="Times New Roman" w:hAnsi="Times New Roman" w:cs="Times New Roman"/>
                  <w:sz w:val="24"/>
                  <w:szCs w:val="24"/>
                </w:rPr>
                <w:delText>(19,224 ; 24,654)</w:delText>
              </w:r>
            </w:del>
          </w:p>
        </w:tc>
        <w:tc>
          <w:tcPr>
            <w:tcW w:w="2430" w:type="dxa"/>
            <w:tcBorders>
              <w:top w:val="single" w:sz="4" w:space="0" w:color="auto"/>
              <w:left w:val="nil"/>
              <w:bottom w:val="single" w:sz="4" w:space="0" w:color="auto"/>
              <w:right w:val="nil"/>
            </w:tcBorders>
            <w:vAlign w:val="bottom"/>
            <w:tcPrChange w:id="1083" w:author="Melissa Oney" w:date="2021-08-11T14:40:00Z">
              <w:tcPr>
                <w:tcW w:w="2430" w:type="dxa"/>
                <w:tcBorders>
                  <w:top w:val="single" w:sz="4" w:space="0" w:color="auto"/>
                  <w:left w:val="nil"/>
                  <w:bottom w:val="single" w:sz="4" w:space="0" w:color="auto"/>
                  <w:right w:val="nil"/>
                </w:tcBorders>
              </w:tcPr>
            </w:tcPrChange>
          </w:tcPr>
          <w:p w14:paraId="211E2C88" w14:textId="721B9C0E" w:rsidR="00080619" w:rsidRDefault="00080619" w:rsidP="00CE7D35">
            <w:pPr>
              <w:spacing w:after="0"/>
              <w:jc w:val="center"/>
              <w:rPr>
                <w:ins w:id="1084" w:author="Melissa Oney" w:date="2021-08-16T09:10:00Z"/>
                <w:rFonts w:ascii="Calibri" w:hAnsi="Calibri" w:cs="Calibri"/>
              </w:rPr>
            </w:pPr>
            <w:ins w:id="1085" w:author="Melissa Oney" w:date="2021-08-16T09:10:00Z">
              <w:r>
                <w:rPr>
                  <w:rFonts w:ascii="Calibri" w:hAnsi="Calibri" w:cs="Calibri"/>
                </w:rPr>
                <w:t>-</w:t>
              </w:r>
            </w:ins>
            <w:ins w:id="1086" w:author="Melissa Oney" w:date="2021-08-16T08:53:00Z">
              <w:r w:rsidR="00CE7D35">
                <w:rPr>
                  <w:rFonts w:ascii="Calibri" w:hAnsi="Calibri" w:cs="Calibri"/>
                </w:rPr>
                <w:t>$7</w:t>
              </w:r>
            </w:ins>
            <w:ins w:id="1087" w:author="Melissa Oney" w:date="2021-08-16T09:16:00Z">
              <w:r w:rsidR="00FE0986">
                <w:rPr>
                  <w:rFonts w:ascii="Calibri" w:hAnsi="Calibri" w:cs="Calibri"/>
                </w:rPr>
                <w:t>,</w:t>
              </w:r>
            </w:ins>
            <w:ins w:id="1088" w:author="Melissa Oney" w:date="2021-08-16T08:53:00Z">
              <w:r w:rsidR="00CE7D35">
                <w:rPr>
                  <w:rFonts w:ascii="Calibri" w:hAnsi="Calibri" w:cs="Calibri"/>
                </w:rPr>
                <w:t>825</w:t>
              </w:r>
            </w:ins>
          </w:p>
          <w:p w14:paraId="1F3EC0D7" w14:textId="09F2C757" w:rsidR="00CE7D35" w:rsidRPr="002103E7" w:rsidDel="00B73D65" w:rsidRDefault="00CE7D35" w:rsidP="00CE7D35">
            <w:pPr>
              <w:spacing w:after="0"/>
              <w:jc w:val="center"/>
              <w:rPr>
                <w:del w:id="1089" w:author="Melissa Oney" w:date="2021-07-12T11:16:00Z"/>
                <w:rFonts w:ascii="Times New Roman" w:hAnsi="Times New Roman" w:cs="Times New Roman"/>
                <w:sz w:val="24"/>
                <w:szCs w:val="24"/>
              </w:rPr>
            </w:pPr>
            <w:ins w:id="1090" w:author="Melissa Oney" w:date="2021-08-16T08:53:00Z">
              <w:r>
                <w:rPr>
                  <w:rFonts w:ascii="Calibri" w:hAnsi="Calibri" w:cs="Calibri"/>
                </w:rPr>
                <w:t>(-9</w:t>
              </w:r>
            </w:ins>
            <w:ins w:id="1091" w:author="Melissa Oney" w:date="2021-08-16T09:16:00Z">
              <w:r w:rsidR="00FE0986">
                <w:rPr>
                  <w:rFonts w:ascii="Calibri" w:hAnsi="Calibri" w:cs="Calibri"/>
                </w:rPr>
                <w:t>,</w:t>
              </w:r>
            </w:ins>
            <w:ins w:id="1092" w:author="Melissa Oney" w:date="2021-08-16T08:53:00Z">
              <w:r>
                <w:rPr>
                  <w:rFonts w:ascii="Calibri" w:hAnsi="Calibri" w:cs="Calibri"/>
                </w:rPr>
                <w:t>198;</w:t>
              </w:r>
            </w:ins>
            <w:ins w:id="1093" w:author="Melissa Oney" w:date="2021-08-16T09:13:00Z">
              <w:r w:rsidR="00080619">
                <w:rPr>
                  <w:rFonts w:ascii="Calibri" w:hAnsi="Calibri" w:cs="Calibri"/>
                </w:rPr>
                <w:t xml:space="preserve"> </w:t>
              </w:r>
            </w:ins>
            <w:ins w:id="1094" w:author="Melissa Oney" w:date="2021-08-16T08:53:00Z">
              <w:r>
                <w:rPr>
                  <w:rFonts w:ascii="Calibri" w:hAnsi="Calibri" w:cs="Calibri"/>
                </w:rPr>
                <w:t>-6</w:t>
              </w:r>
            </w:ins>
            <w:ins w:id="1095" w:author="Melissa Oney" w:date="2021-08-16T09:16:00Z">
              <w:r w:rsidR="00FE0986">
                <w:rPr>
                  <w:rFonts w:ascii="Calibri" w:hAnsi="Calibri" w:cs="Calibri"/>
                </w:rPr>
                <w:t>,</w:t>
              </w:r>
            </w:ins>
            <w:ins w:id="1096" w:author="Melissa Oney" w:date="2021-08-16T08:53:00Z">
              <w:r>
                <w:rPr>
                  <w:rFonts w:ascii="Calibri" w:hAnsi="Calibri" w:cs="Calibri"/>
                </w:rPr>
                <w:t>476)</w:t>
              </w:r>
            </w:ins>
            <w:del w:id="1097" w:author="Melissa Oney" w:date="2021-07-12T11:16:00Z">
              <w:r w:rsidRPr="002103E7" w:rsidDel="00B73D65">
                <w:rPr>
                  <w:rFonts w:ascii="Times New Roman" w:hAnsi="Times New Roman" w:cs="Times New Roman"/>
                  <w:sz w:val="24"/>
                  <w:szCs w:val="24"/>
                </w:rPr>
                <w:delText>-$2,498</w:delText>
              </w:r>
            </w:del>
          </w:p>
          <w:p w14:paraId="4578C163" w14:textId="09BF77F4" w:rsidR="00CE7D35" w:rsidRPr="005667AA" w:rsidRDefault="00CE7D35" w:rsidP="00CE7D35">
            <w:pPr>
              <w:spacing w:after="0"/>
              <w:jc w:val="center"/>
              <w:rPr>
                <w:rFonts w:ascii="Times New Roman" w:hAnsi="Times New Roman" w:cs="Times New Roman"/>
                <w:sz w:val="24"/>
                <w:szCs w:val="24"/>
              </w:rPr>
            </w:pPr>
            <w:del w:id="1098" w:author="Melissa Oney" w:date="2021-07-12T11:16:00Z">
              <w:r w:rsidRPr="005667AA" w:rsidDel="00B73D65">
                <w:rPr>
                  <w:rFonts w:ascii="Times New Roman" w:hAnsi="Times New Roman" w:cs="Times New Roman"/>
                  <w:sz w:val="24"/>
                  <w:szCs w:val="24"/>
                </w:rPr>
                <w:delText>(-3504 ; -1316)</w:delText>
              </w:r>
            </w:del>
          </w:p>
        </w:tc>
        <w:tc>
          <w:tcPr>
            <w:tcW w:w="1926" w:type="dxa"/>
            <w:tcBorders>
              <w:top w:val="single" w:sz="4" w:space="0" w:color="auto"/>
              <w:left w:val="nil"/>
              <w:bottom w:val="single" w:sz="4" w:space="0" w:color="auto"/>
              <w:right w:val="nil"/>
            </w:tcBorders>
            <w:vAlign w:val="bottom"/>
            <w:tcPrChange w:id="1099" w:author="Melissa Oney" w:date="2021-08-11T14:40:00Z">
              <w:tcPr>
                <w:tcW w:w="1926" w:type="dxa"/>
                <w:tcBorders>
                  <w:top w:val="single" w:sz="4" w:space="0" w:color="auto"/>
                  <w:left w:val="nil"/>
                  <w:bottom w:val="single" w:sz="4" w:space="0" w:color="auto"/>
                  <w:right w:val="nil"/>
                </w:tcBorders>
              </w:tcPr>
            </w:tcPrChange>
          </w:tcPr>
          <w:p w14:paraId="6991B215" w14:textId="755503BF" w:rsidR="00080619" w:rsidRDefault="00CE7D35" w:rsidP="00CE7D35">
            <w:pPr>
              <w:spacing w:after="0"/>
              <w:jc w:val="center"/>
              <w:rPr>
                <w:ins w:id="1100" w:author="Melissa Oney" w:date="2021-08-16T09:11:00Z"/>
                <w:rFonts w:ascii="Calibri" w:hAnsi="Calibri" w:cs="Calibri"/>
              </w:rPr>
            </w:pPr>
            <w:ins w:id="1101" w:author="Melissa Oney" w:date="2021-08-16T08:53:00Z">
              <w:r>
                <w:rPr>
                  <w:rFonts w:ascii="Calibri" w:hAnsi="Calibri" w:cs="Calibri"/>
                </w:rPr>
                <w:t>$15</w:t>
              </w:r>
            </w:ins>
            <w:ins w:id="1102" w:author="Melissa Oney" w:date="2021-08-16T09:17:00Z">
              <w:r w:rsidR="00FE0986">
                <w:rPr>
                  <w:rFonts w:ascii="Calibri" w:hAnsi="Calibri" w:cs="Calibri"/>
                </w:rPr>
                <w:t>,</w:t>
              </w:r>
            </w:ins>
            <w:ins w:id="1103" w:author="Melissa Oney" w:date="2021-08-16T08:53:00Z">
              <w:r>
                <w:rPr>
                  <w:rFonts w:ascii="Calibri" w:hAnsi="Calibri" w:cs="Calibri"/>
                </w:rPr>
                <w:t>632</w:t>
              </w:r>
            </w:ins>
          </w:p>
          <w:p w14:paraId="449FBF2B" w14:textId="43FE3131" w:rsidR="00CE7D35" w:rsidRPr="002103E7" w:rsidDel="00B73D65" w:rsidRDefault="00CE7D35" w:rsidP="00CE7D35">
            <w:pPr>
              <w:spacing w:after="0"/>
              <w:jc w:val="center"/>
              <w:rPr>
                <w:del w:id="1104" w:author="Melissa Oney" w:date="2021-07-12T11:16:00Z"/>
                <w:rFonts w:ascii="Times New Roman" w:hAnsi="Times New Roman" w:cs="Times New Roman"/>
                <w:sz w:val="24"/>
                <w:szCs w:val="24"/>
              </w:rPr>
            </w:pPr>
            <w:ins w:id="1105" w:author="Melissa Oney" w:date="2021-08-16T08:53:00Z">
              <w:r>
                <w:rPr>
                  <w:rFonts w:ascii="Calibri" w:hAnsi="Calibri" w:cs="Calibri"/>
                </w:rPr>
                <w:t>(12</w:t>
              </w:r>
            </w:ins>
            <w:ins w:id="1106" w:author="Melissa Oney" w:date="2021-08-16T09:17:00Z">
              <w:r w:rsidR="00FE0986">
                <w:rPr>
                  <w:rFonts w:ascii="Calibri" w:hAnsi="Calibri" w:cs="Calibri"/>
                </w:rPr>
                <w:t>,</w:t>
              </w:r>
            </w:ins>
            <w:ins w:id="1107" w:author="Melissa Oney" w:date="2021-08-16T08:53:00Z">
              <w:r>
                <w:rPr>
                  <w:rFonts w:ascii="Calibri" w:hAnsi="Calibri" w:cs="Calibri"/>
                </w:rPr>
                <w:t>780;</w:t>
              </w:r>
            </w:ins>
            <w:ins w:id="1108" w:author="Melissa Oney" w:date="2021-08-16T09:13:00Z">
              <w:r w:rsidR="00080619">
                <w:rPr>
                  <w:rFonts w:ascii="Calibri" w:hAnsi="Calibri" w:cs="Calibri"/>
                </w:rPr>
                <w:t xml:space="preserve"> </w:t>
              </w:r>
            </w:ins>
            <w:ins w:id="1109" w:author="Melissa Oney" w:date="2021-08-16T08:53:00Z">
              <w:r>
                <w:rPr>
                  <w:rFonts w:ascii="Calibri" w:hAnsi="Calibri" w:cs="Calibri"/>
                </w:rPr>
                <w:t>18</w:t>
              </w:r>
            </w:ins>
            <w:ins w:id="1110" w:author="Melissa Oney" w:date="2021-08-16T09:17:00Z">
              <w:r w:rsidR="00FE0986">
                <w:rPr>
                  <w:rFonts w:ascii="Calibri" w:hAnsi="Calibri" w:cs="Calibri"/>
                </w:rPr>
                <w:t>,</w:t>
              </w:r>
            </w:ins>
            <w:ins w:id="1111" w:author="Melissa Oney" w:date="2021-08-16T08:53:00Z">
              <w:r>
                <w:rPr>
                  <w:rFonts w:ascii="Calibri" w:hAnsi="Calibri" w:cs="Calibri"/>
                </w:rPr>
                <w:t>588)</w:t>
              </w:r>
            </w:ins>
            <w:del w:id="1112" w:author="Melissa Oney" w:date="2021-07-12T11:16:00Z">
              <w:r w:rsidRPr="002103E7" w:rsidDel="00B73D65">
                <w:rPr>
                  <w:rFonts w:ascii="Times New Roman" w:hAnsi="Times New Roman" w:cs="Times New Roman"/>
                  <w:sz w:val="24"/>
                  <w:szCs w:val="24"/>
                </w:rPr>
                <w:delText>$19,490</w:delText>
              </w:r>
            </w:del>
          </w:p>
          <w:p w14:paraId="3F75A40C" w14:textId="030F7352" w:rsidR="00CE7D35" w:rsidRPr="005667AA" w:rsidRDefault="00CE7D35" w:rsidP="00CE7D35">
            <w:pPr>
              <w:spacing w:after="0"/>
              <w:jc w:val="center"/>
              <w:rPr>
                <w:rFonts w:ascii="Times New Roman" w:hAnsi="Times New Roman" w:cs="Times New Roman"/>
                <w:sz w:val="24"/>
                <w:szCs w:val="24"/>
              </w:rPr>
            </w:pPr>
            <w:del w:id="1113" w:author="Melissa Oney" w:date="2021-07-12T11:16:00Z">
              <w:r w:rsidRPr="005667AA" w:rsidDel="00B73D65">
                <w:rPr>
                  <w:rFonts w:ascii="Times New Roman" w:hAnsi="Times New Roman" w:cs="Times New Roman"/>
                  <w:sz w:val="24"/>
                  <w:szCs w:val="24"/>
                </w:rPr>
                <w:delText>(16,576 ; 22,156)</w:delText>
              </w:r>
            </w:del>
          </w:p>
        </w:tc>
      </w:tr>
      <w:tr w:rsidR="0036148E" w:rsidRPr="004F3CAF" w14:paraId="58D646BC" w14:textId="77777777" w:rsidTr="00611A33">
        <w:trPr>
          <w:trHeight w:val="20"/>
        </w:trPr>
        <w:tc>
          <w:tcPr>
            <w:tcW w:w="2304" w:type="dxa"/>
            <w:tcBorders>
              <w:left w:val="nil"/>
              <w:bottom w:val="single" w:sz="4" w:space="0" w:color="auto"/>
              <w:right w:val="nil"/>
            </w:tcBorders>
            <w:vAlign w:val="center"/>
          </w:tcPr>
          <w:p w14:paraId="22D626B9" w14:textId="77777777" w:rsidR="0036148E" w:rsidRPr="004F3CAF" w:rsidRDefault="0036148E" w:rsidP="00523993">
            <w:pPr>
              <w:spacing w:after="0"/>
              <w:rPr>
                <w:rFonts w:ascii="Times New Roman" w:hAnsi="Times New Roman"/>
                <w:sz w:val="24"/>
                <w:szCs w:val="24"/>
              </w:rPr>
            </w:pPr>
            <w:r w:rsidRPr="004F3CAF">
              <w:rPr>
                <w:rFonts w:ascii="Times New Roman" w:hAnsi="Times New Roman"/>
                <w:sz w:val="24"/>
                <w:szCs w:val="24"/>
              </w:rPr>
              <w:t>Medicaid</w:t>
            </w:r>
          </w:p>
        </w:tc>
        <w:tc>
          <w:tcPr>
            <w:tcW w:w="2304" w:type="dxa"/>
            <w:tcBorders>
              <w:top w:val="single" w:sz="4" w:space="0" w:color="auto"/>
              <w:left w:val="nil"/>
              <w:bottom w:val="single" w:sz="4" w:space="0" w:color="auto"/>
              <w:right w:val="nil"/>
            </w:tcBorders>
            <w:vAlign w:val="center"/>
          </w:tcPr>
          <w:p w14:paraId="0C9847B9" w14:textId="77777777" w:rsidR="0036148E" w:rsidRPr="004F3CAF" w:rsidRDefault="0036148E" w:rsidP="00523993">
            <w:pPr>
              <w:spacing w:after="0"/>
              <w:jc w:val="center"/>
              <w:rPr>
                <w:rFonts w:ascii="Times New Roman" w:hAnsi="Times New Roman"/>
                <w:sz w:val="24"/>
                <w:szCs w:val="24"/>
              </w:rPr>
            </w:pPr>
          </w:p>
        </w:tc>
        <w:tc>
          <w:tcPr>
            <w:tcW w:w="2304" w:type="dxa"/>
            <w:tcBorders>
              <w:top w:val="single" w:sz="4" w:space="0" w:color="auto"/>
              <w:left w:val="nil"/>
              <w:bottom w:val="single" w:sz="4" w:space="0" w:color="auto"/>
              <w:right w:val="nil"/>
            </w:tcBorders>
            <w:vAlign w:val="center"/>
          </w:tcPr>
          <w:p w14:paraId="490446BE" w14:textId="77777777" w:rsidR="0036148E" w:rsidRPr="004F3CAF" w:rsidRDefault="0036148E" w:rsidP="00523993">
            <w:pPr>
              <w:spacing w:after="0"/>
              <w:jc w:val="center"/>
              <w:rPr>
                <w:rFonts w:ascii="Times New Roman" w:hAnsi="Times New Roman"/>
                <w:sz w:val="24"/>
                <w:szCs w:val="24"/>
              </w:rPr>
            </w:pPr>
          </w:p>
        </w:tc>
        <w:tc>
          <w:tcPr>
            <w:tcW w:w="2556" w:type="dxa"/>
            <w:tcBorders>
              <w:top w:val="single" w:sz="4" w:space="0" w:color="auto"/>
              <w:left w:val="nil"/>
              <w:bottom w:val="single" w:sz="4" w:space="0" w:color="auto"/>
              <w:right w:val="nil"/>
            </w:tcBorders>
            <w:vAlign w:val="center"/>
          </w:tcPr>
          <w:p w14:paraId="441ACC40" w14:textId="77777777" w:rsidR="0036148E" w:rsidRPr="004F3CAF" w:rsidRDefault="0036148E" w:rsidP="00523993">
            <w:pPr>
              <w:spacing w:after="0"/>
              <w:jc w:val="center"/>
              <w:rPr>
                <w:rFonts w:ascii="Times New Roman" w:hAnsi="Times New Roman"/>
                <w:sz w:val="24"/>
                <w:szCs w:val="24"/>
              </w:rPr>
            </w:pPr>
          </w:p>
        </w:tc>
        <w:tc>
          <w:tcPr>
            <w:tcW w:w="2430" w:type="dxa"/>
            <w:tcBorders>
              <w:top w:val="single" w:sz="4" w:space="0" w:color="auto"/>
              <w:left w:val="nil"/>
              <w:bottom w:val="single" w:sz="4" w:space="0" w:color="auto"/>
              <w:right w:val="nil"/>
            </w:tcBorders>
            <w:vAlign w:val="center"/>
          </w:tcPr>
          <w:p w14:paraId="531A9C4C" w14:textId="77777777" w:rsidR="0036148E" w:rsidRPr="004F3CAF" w:rsidRDefault="0036148E" w:rsidP="00523993">
            <w:pPr>
              <w:spacing w:after="0"/>
              <w:jc w:val="center"/>
              <w:rPr>
                <w:rFonts w:ascii="Times New Roman" w:hAnsi="Times New Roman"/>
                <w:sz w:val="24"/>
                <w:szCs w:val="24"/>
              </w:rPr>
            </w:pPr>
          </w:p>
        </w:tc>
        <w:tc>
          <w:tcPr>
            <w:tcW w:w="1926" w:type="dxa"/>
            <w:tcBorders>
              <w:top w:val="single" w:sz="4" w:space="0" w:color="auto"/>
              <w:left w:val="nil"/>
              <w:bottom w:val="single" w:sz="4" w:space="0" w:color="auto"/>
              <w:right w:val="nil"/>
            </w:tcBorders>
            <w:vAlign w:val="center"/>
          </w:tcPr>
          <w:p w14:paraId="3EEB02C6" w14:textId="77777777" w:rsidR="0036148E" w:rsidRPr="004F3CAF" w:rsidRDefault="0036148E" w:rsidP="00523993">
            <w:pPr>
              <w:spacing w:after="0"/>
              <w:jc w:val="center"/>
              <w:rPr>
                <w:rFonts w:ascii="Times New Roman" w:hAnsi="Times New Roman"/>
                <w:sz w:val="24"/>
                <w:szCs w:val="24"/>
              </w:rPr>
            </w:pPr>
          </w:p>
        </w:tc>
      </w:tr>
      <w:tr w:rsidR="00CE7D35" w:rsidRPr="004F3CAF" w14:paraId="6429F9B5" w14:textId="77777777" w:rsidTr="00080619">
        <w:tblPrEx>
          <w:tblW w:w="13824" w:type="dxa"/>
          <w:tblLayout w:type="fixed"/>
          <w:tblLook w:val="0000" w:firstRow="0" w:lastRow="0" w:firstColumn="0" w:lastColumn="0" w:noHBand="0" w:noVBand="0"/>
          <w:tblPrExChange w:id="1114" w:author="Melissa Oney" w:date="2021-08-16T08:54:00Z">
            <w:tblPrEx>
              <w:tblW w:w="13824" w:type="dxa"/>
              <w:tblLayout w:type="fixed"/>
              <w:tblLook w:val="0000" w:firstRow="0" w:lastRow="0" w:firstColumn="0" w:lastColumn="0" w:noHBand="0" w:noVBand="0"/>
            </w:tblPrEx>
          </w:tblPrExChange>
        </w:tblPrEx>
        <w:trPr>
          <w:trHeight w:val="20"/>
          <w:trPrChange w:id="1115" w:author="Melissa Oney" w:date="2021-08-16T08:54:00Z">
            <w:trPr>
              <w:trHeight w:val="20"/>
            </w:trPr>
          </w:trPrChange>
        </w:trPr>
        <w:tc>
          <w:tcPr>
            <w:tcW w:w="2304" w:type="dxa"/>
            <w:tcBorders>
              <w:top w:val="single" w:sz="4" w:space="0" w:color="auto"/>
              <w:left w:val="nil"/>
              <w:right w:val="nil"/>
            </w:tcBorders>
            <w:tcPrChange w:id="1116" w:author="Melissa Oney" w:date="2021-08-16T08:54:00Z">
              <w:tcPr>
                <w:tcW w:w="2304" w:type="dxa"/>
                <w:tcBorders>
                  <w:top w:val="single" w:sz="4" w:space="0" w:color="auto"/>
                  <w:left w:val="nil"/>
                  <w:right w:val="nil"/>
                </w:tcBorders>
              </w:tcPr>
            </w:tcPrChange>
          </w:tcPr>
          <w:p w14:paraId="2F648E36" w14:textId="77777777" w:rsidR="00CE7D35" w:rsidRPr="004F3CAF" w:rsidRDefault="00CE7D35" w:rsidP="00CE7D35">
            <w:pPr>
              <w:spacing w:after="0"/>
              <w:rPr>
                <w:rFonts w:ascii="Times New Roman" w:hAnsi="Times New Roman"/>
                <w:sz w:val="24"/>
                <w:szCs w:val="24"/>
              </w:rPr>
            </w:pPr>
            <w:r w:rsidRPr="004F3CAF">
              <w:rPr>
                <w:rFonts w:ascii="Times New Roman" w:hAnsi="Times New Roman"/>
                <w:sz w:val="24"/>
                <w:szCs w:val="24"/>
              </w:rPr>
              <w:t>Months 1-12*</w:t>
            </w:r>
          </w:p>
        </w:tc>
        <w:tc>
          <w:tcPr>
            <w:tcW w:w="2304" w:type="dxa"/>
            <w:tcBorders>
              <w:top w:val="single" w:sz="4" w:space="0" w:color="auto"/>
              <w:left w:val="nil"/>
              <w:right w:val="nil"/>
            </w:tcBorders>
            <w:vAlign w:val="bottom"/>
            <w:tcPrChange w:id="1117" w:author="Melissa Oney" w:date="2021-08-16T08:54:00Z">
              <w:tcPr>
                <w:tcW w:w="2304" w:type="dxa"/>
                <w:tcBorders>
                  <w:top w:val="single" w:sz="4" w:space="0" w:color="auto"/>
                  <w:left w:val="nil"/>
                  <w:right w:val="nil"/>
                </w:tcBorders>
                <w:vAlign w:val="bottom"/>
              </w:tcPr>
            </w:tcPrChange>
          </w:tcPr>
          <w:p w14:paraId="4559E87A" w14:textId="1415FB8C" w:rsidR="00080619" w:rsidRDefault="00CE7D35" w:rsidP="00CE7D35">
            <w:pPr>
              <w:spacing w:after="0"/>
              <w:jc w:val="center"/>
              <w:rPr>
                <w:ins w:id="1118" w:author="Melissa Oney" w:date="2021-08-16T09:08:00Z"/>
                <w:rFonts w:ascii="Calibri" w:hAnsi="Calibri" w:cs="Calibri"/>
              </w:rPr>
            </w:pPr>
            <w:ins w:id="1119" w:author="Melissa Oney" w:date="2021-08-16T08:54:00Z">
              <w:r>
                <w:rPr>
                  <w:rFonts w:ascii="Calibri" w:hAnsi="Calibri" w:cs="Calibri"/>
                </w:rPr>
                <w:t>$2</w:t>
              </w:r>
            </w:ins>
            <w:ins w:id="1120" w:author="Melissa Oney" w:date="2021-08-16T09:14:00Z">
              <w:r w:rsidR="00080619">
                <w:rPr>
                  <w:rFonts w:ascii="Calibri" w:hAnsi="Calibri" w:cs="Calibri"/>
                </w:rPr>
                <w:t>,</w:t>
              </w:r>
            </w:ins>
            <w:ins w:id="1121" w:author="Melissa Oney" w:date="2021-08-16T08:54:00Z">
              <w:r>
                <w:rPr>
                  <w:rFonts w:ascii="Calibri" w:hAnsi="Calibri" w:cs="Calibri"/>
                </w:rPr>
                <w:t>442</w:t>
              </w:r>
            </w:ins>
          </w:p>
          <w:p w14:paraId="3FB08762" w14:textId="3E94F18E" w:rsidR="00CE7D35" w:rsidRPr="002103E7" w:rsidDel="008B45DE" w:rsidRDefault="00CE7D35" w:rsidP="00CE7D35">
            <w:pPr>
              <w:spacing w:after="0"/>
              <w:jc w:val="center"/>
              <w:rPr>
                <w:del w:id="1122" w:author="Melissa Oney" w:date="2021-07-12T11:33:00Z"/>
                <w:rFonts w:ascii="Times New Roman" w:hAnsi="Times New Roman" w:cs="Times New Roman"/>
                <w:sz w:val="24"/>
                <w:szCs w:val="24"/>
              </w:rPr>
            </w:pPr>
            <w:ins w:id="1123" w:author="Melissa Oney" w:date="2021-08-16T08:54:00Z">
              <w:r>
                <w:rPr>
                  <w:rFonts w:ascii="Calibri" w:hAnsi="Calibri" w:cs="Calibri"/>
                </w:rPr>
                <w:t>(2</w:t>
              </w:r>
            </w:ins>
            <w:ins w:id="1124" w:author="Melissa Oney" w:date="2021-08-16T09:14:00Z">
              <w:r w:rsidR="00080619">
                <w:rPr>
                  <w:rFonts w:ascii="Calibri" w:hAnsi="Calibri" w:cs="Calibri"/>
                </w:rPr>
                <w:t>,</w:t>
              </w:r>
            </w:ins>
            <w:ins w:id="1125" w:author="Melissa Oney" w:date="2021-08-16T08:54:00Z">
              <w:r>
                <w:rPr>
                  <w:rFonts w:ascii="Calibri" w:hAnsi="Calibri" w:cs="Calibri"/>
                </w:rPr>
                <w:t>113;</w:t>
              </w:r>
            </w:ins>
            <w:ins w:id="1126" w:author="Melissa Oney" w:date="2021-08-16T09:12:00Z">
              <w:r w:rsidR="00080619">
                <w:rPr>
                  <w:rFonts w:ascii="Calibri" w:hAnsi="Calibri" w:cs="Calibri"/>
                </w:rPr>
                <w:t xml:space="preserve"> </w:t>
              </w:r>
            </w:ins>
            <w:ins w:id="1127" w:author="Melissa Oney" w:date="2021-08-16T08:54:00Z">
              <w:r>
                <w:rPr>
                  <w:rFonts w:ascii="Calibri" w:hAnsi="Calibri" w:cs="Calibri"/>
                </w:rPr>
                <w:t>2</w:t>
              </w:r>
            </w:ins>
            <w:ins w:id="1128" w:author="Melissa Oney" w:date="2021-08-16T09:14:00Z">
              <w:r w:rsidR="00080619">
                <w:rPr>
                  <w:rFonts w:ascii="Calibri" w:hAnsi="Calibri" w:cs="Calibri"/>
                </w:rPr>
                <w:t>,</w:t>
              </w:r>
            </w:ins>
            <w:ins w:id="1129" w:author="Melissa Oney" w:date="2021-08-16T08:54:00Z">
              <w:r>
                <w:rPr>
                  <w:rFonts w:ascii="Calibri" w:hAnsi="Calibri" w:cs="Calibri"/>
                </w:rPr>
                <w:t>837)</w:t>
              </w:r>
            </w:ins>
            <w:del w:id="1130" w:author="Melissa Oney" w:date="2021-07-12T11:33:00Z">
              <w:r w:rsidRPr="002103E7" w:rsidDel="008B45DE">
                <w:rPr>
                  <w:rFonts w:ascii="Times New Roman" w:hAnsi="Times New Roman" w:cs="Times New Roman"/>
                  <w:sz w:val="24"/>
                  <w:szCs w:val="24"/>
                </w:rPr>
                <w:delText xml:space="preserve">$3,357 </w:delText>
              </w:r>
            </w:del>
          </w:p>
          <w:p w14:paraId="7246854D" w14:textId="42FC9F71" w:rsidR="00CE7D35" w:rsidRPr="005667AA" w:rsidRDefault="00CE7D35" w:rsidP="00CE7D35">
            <w:pPr>
              <w:spacing w:after="0"/>
              <w:jc w:val="center"/>
              <w:rPr>
                <w:rFonts w:ascii="Times New Roman" w:hAnsi="Times New Roman" w:cs="Times New Roman"/>
                <w:sz w:val="24"/>
                <w:szCs w:val="24"/>
              </w:rPr>
            </w:pPr>
            <w:del w:id="1131" w:author="Melissa Oney" w:date="2021-07-12T11:33:00Z">
              <w:r w:rsidRPr="005667AA" w:rsidDel="008B45DE">
                <w:rPr>
                  <w:rFonts w:ascii="Times New Roman" w:hAnsi="Times New Roman" w:cs="Times New Roman"/>
                  <w:sz w:val="24"/>
                  <w:szCs w:val="24"/>
                </w:rPr>
                <w:delText>(2,925 ; 3,812)</w:delText>
              </w:r>
            </w:del>
          </w:p>
        </w:tc>
        <w:tc>
          <w:tcPr>
            <w:tcW w:w="2304" w:type="dxa"/>
            <w:tcBorders>
              <w:top w:val="single" w:sz="4" w:space="0" w:color="auto"/>
              <w:left w:val="nil"/>
              <w:right w:val="nil"/>
            </w:tcBorders>
            <w:vAlign w:val="bottom"/>
            <w:tcPrChange w:id="1132" w:author="Melissa Oney" w:date="2021-08-16T08:54:00Z">
              <w:tcPr>
                <w:tcW w:w="2304" w:type="dxa"/>
                <w:tcBorders>
                  <w:top w:val="single" w:sz="4" w:space="0" w:color="auto"/>
                  <w:left w:val="nil"/>
                  <w:right w:val="nil"/>
                </w:tcBorders>
                <w:vAlign w:val="bottom"/>
              </w:tcPr>
            </w:tcPrChange>
          </w:tcPr>
          <w:p w14:paraId="102673D0" w14:textId="77777777" w:rsidR="00080619" w:rsidRDefault="00CE7D35" w:rsidP="00CE7D35">
            <w:pPr>
              <w:spacing w:after="0"/>
              <w:jc w:val="center"/>
              <w:rPr>
                <w:ins w:id="1133" w:author="Melissa Oney" w:date="2021-08-16T09:08:00Z"/>
                <w:rFonts w:ascii="Calibri" w:hAnsi="Calibri" w:cs="Calibri"/>
              </w:rPr>
            </w:pPr>
            <w:ins w:id="1134" w:author="Melissa Oney" w:date="2021-08-16T08:54:00Z">
              <w:r>
                <w:rPr>
                  <w:rFonts w:ascii="Calibri" w:hAnsi="Calibri" w:cs="Calibri"/>
                </w:rPr>
                <w:t>$657</w:t>
              </w:r>
            </w:ins>
          </w:p>
          <w:p w14:paraId="1674DED9" w14:textId="2E3CB3C8" w:rsidR="00CE7D35" w:rsidRPr="002103E7" w:rsidDel="008B45DE" w:rsidRDefault="00CE7D35" w:rsidP="00CE7D35">
            <w:pPr>
              <w:spacing w:after="0"/>
              <w:jc w:val="center"/>
              <w:rPr>
                <w:del w:id="1135" w:author="Melissa Oney" w:date="2021-07-12T11:33:00Z"/>
                <w:rFonts w:ascii="Times New Roman" w:hAnsi="Times New Roman" w:cs="Times New Roman"/>
                <w:sz w:val="24"/>
                <w:szCs w:val="24"/>
              </w:rPr>
            </w:pPr>
            <w:ins w:id="1136" w:author="Melissa Oney" w:date="2021-08-16T08:54:00Z">
              <w:r>
                <w:rPr>
                  <w:rFonts w:ascii="Calibri" w:hAnsi="Calibri" w:cs="Calibri"/>
                </w:rPr>
                <w:t>(521;</w:t>
              </w:r>
            </w:ins>
            <w:ins w:id="1137" w:author="Melissa Oney" w:date="2021-08-16T09:12:00Z">
              <w:r w:rsidR="00080619">
                <w:rPr>
                  <w:rFonts w:ascii="Calibri" w:hAnsi="Calibri" w:cs="Calibri"/>
                </w:rPr>
                <w:t xml:space="preserve"> </w:t>
              </w:r>
            </w:ins>
            <w:ins w:id="1138" w:author="Melissa Oney" w:date="2021-08-16T08:54:00Z">
              <w:r>
                <w:rPr>
                  <w:rFonts w:ascii="Calibri" w:hAnsi="Calibri" w:cs="Calibri"/>
                </w:rPr>
                <w:t>802)</w:t>
              </w:r>
            </w:ins>
            <w:del w:id="1139" w:author="Melissa Oney" w:date="2021-07-12T11:33:00Z">
              <w:r w:rsidRPr="002103E7" w:rsidDel="008B45DE">
                <w:rPr>
                  <w:rFonts w:ascii="Times New Roman" w:hAnsi="Times New Roman" w:cs="Times New Roman"/>
                  <w:sz w:val="24"/>
                  <w:szCs w:val="24"/>
                </w:rPr>
                <w:delText xml:space="preserve">$916 </w:delText>
              </w:r>
            </w:del>
          </w:p>
          <w:p w14:paraId="1C95F8AF" w14:textId="185BF72A" w:rsidR="00CE7D35" w:rsidRPr="005667AA" w:rsidRDefault="00CE7D35" w:rsidP="00CE7D35">
            <w:pPr>
              <w:spacing w:after="0"/>
              <w:jc w:val="center"/>
              <w:rPr>
                <w:rFonts w:ascii="Times New Roman" w:hAnsi="Times New Roman" w:cs="Times New Roman"/>
                <w:sz w:val="24"/>
                <w:szCs w:val="24"/>
              </w:rPr>
            </w:pPr>
            <w:del w:id="1140" w:author="Melissa Oney" w:date="2021-07-12T11:33:00Z">
              <w:r w:rsidRPr="005667AA" w:rsidDel="008B45DE">
                <w:rPr>
                  <w:rFonts w:ascii="Times New Roman" w:hAnsi="Times New Roman" w:cs="Times New Roman"/>
                  <w:sz w:val="24"/>
                  <w:szCs w:val="24"/>
                </w:rPr>
                <w:delText>(753 ; 1,110)</w:delText>
              </w:r>
            </w:del>
          </w:p>
        </w:tc>
        <w:tc>
          <w:tcPr>
            <w:tcW w:w="2556" w:type="dxa"/>
            <w:tcBorders>
              <w:top w:val="single" w:sz="4" w:space="0" w:color="auto"/>
              <w:left w:val="nil"/>
              <w:right w:val="nil"/>
            </w:tcBorders>
            <w:vAlign w:val="bottom"/>
            <w:tcPrChange w:id="1141" w:author="Melissa Oney" w:date="2021-08-16T08:54:00Z">
              <w:tcPr>
                <w:tcW w:w="2556" w:type="dxa"/>
                <w:tcBorders>
                  <w:top w:val="single" w:sz="4" w:space="0" w:color="auto"/>
                  <w:left w:val="nil"/>
                  <w:right w:val="nil"/>
                </w:tcBorders>
                <w:vAlign w:val="bottom"/>
              </w:tcPr>
            </w:tcPrChange>
          </w:tcPr>
          <w:p w14:paraId="547FB4E6" w14:textId="3AD24778" w:rsidR="00080619" w:rsidRDefault="00CE7D35" w:rsidP="00CE7D35">
            <w:pPr>
              <w:spacing w:after="0"/>
              <w:jc w:val="center"/>
              <w:rPr>
                <w:ins w:id="1142" w:author="Melissa Oney" w:date="2021-08-16T09:09:00Z"/>
                <w:rFonts w:ascii="Calibri" w:hAnsi="Calibri" w:cs="Calibri"/>
              </w:rPr>
            </w:pPr>
            <w:ins w:id="1143" w:author="Melissa Oney" w:date="2021-08-16T08:54:00Z">
              <w:r>
                <w:rPr>
                  <w:rFonts w:ascii="Calibri" w:hAnsi="Calibri" w:cs="Calibri"/>
                </w:rPr>
                <w:t>$1</w:t>
              </w:r>
            </w:ins>
            <w:ins w:id="1144" w:author="Melissa Oney" w:date="2021-08-16T09:15:00Z">
              <w:r w:rsidR="00FE0986">
                <w:rPr>
                  <w:rFonts w:ascii="Calibri" w:hAnsi="Calibri" w:cs="Calibri"/>
                </w:rPr>
                <w:t>,</w:t>
              </w:r>
            </w:ins>
            <w:ins w:id="1145" w:author="Melissa Oney" w:date="2021-08-16T08:54:00Z">
              <w:r>
                <w:rPr>
                  <w:rFonts w:ascii="Calibri" w:hAnsi="Calibri" w:cs="Calibri"/>
                </w:rPr>
                <w:t>826</w:t>
              </w:r>
            </w:ins>
          </w:p>
          <w:p w14:paraId="407220D9" w14:textId="6C5757D1" w:rsidR="00CE7D35" w:rsidRPr="002103E7" w:rsidDel="008B45DE" w:rsidRDefault="00CE7D35" w:rsidP="00CE7D35">
            <w:pPr>
              <w:spacing w:after="0"/>
              <w:jc w:val="center"/>
              <w:rPr>
                <w:del w:id="1146" w:author="Melissa Oney" w:date="2021-07-12T11:33:00Z"/>
                <w:rFonts w:ascii="Times New Roman" w:hAnsi="Times New Roman" w:cs="Times New Roman"/>
                <w:sz w:val="24"/>
                <w:szCs w:val="24"/>
              </w:rPr>
            </w:pPr>
            <w:ins w:id="1147" w:author="Melissa Oney" w:date="2021-08-16T08:54:00Z">
              <w:r>
                <w:rPr>
                  <w:rFonts w:ascii="Calibri" w:hAnsi="Calibri" w:cs="Calibri"/>
                </w:rPr>
                <w:t>(1</w:t>
              </w:r>
            </w:ins>
            <w:ins w:id="1148" w:author="Melissa Oney" w:date="2021-08-16T09:15:00Z">
              <w:r w:rsidR="00FE0986">
                <w:rPr>
                  <w:rFonts w:ascii="Calibri" w:hAnsi="Calibri" w:cs="Calibri"/>
                </w:rPr>
                <w:t>,</w:t>
              </w:r>
            </w:ins>
            <w:ins w:id="1149" w:author="Melissa Oney" w:date="2021-08-16T08:54:00Z">
              <w:r>
                <w:rPr>
                  <w:rFonts w:ascii="Calibri" w:hAnsi="Calibri" w:cs="Calibri"/>
                </w:rPr>
                <w:t>468;</w:t>
              </w:r>
            </w:ins>
            <w:ins w:id="1150" w:author="Melissa Oney" w:date="2021-08-16T09:12:00Z">
              <w:r w:rsidR="00080619">
                <w:rPr>
                  <w:rFonts w:ascii="Calibri" w:hAnsi="Calibri" w:cs="Calibri"/>
                </w:rPr>
                <w:t xml:space="preserve"> </w:t>
              </w:r>
            </w:ins>
            <w:ins w:id="1151" w:author="Melissa Oney" w:date="2021-08-16T08:54:00Z">
              <w:r>
                <w:rPr>
                  <w:rFonts w:ascii="Calibri" w:hAnsi="Calibri" w:cs="Calibri"/>
                </w:rPr>
                <w:t>2</w:t>
              </w:r>
            </w:ins>
            <w:ins w:id="1152" w:author="Melissa Oney" w:date="2021-08-16T09:15:00Z">
              <w:r w:rsidR="00FE0986">
                <w:rPr>
                  <w:rFonts w:ascii="Calibri" w:hAnsi="Calibri" w:cs="Calibri"/>
                </w:rPr>
                <w:t>,</w:t>
              </w:r>
            </w:ins>
            <w:ins w:id="1153" w:author="Melissa Oney" w:date="2021-08-16T08:54:00Z">
              <w:r>
                <w:rPr>
                  <w:rFonts w:ascii="Calibri" w:hAnsi="Calibri" w:cs="Calibri"/>
                </w:rPr>
                <w:t>214)</w:t>
              </w:r>
            </w:ins>
            <w:del w:id="1154" w:author="Melissa Oney" w:date="2021-07-12T11:33:00Z">
              <w:r w:rsidRPr="002103E7" w:rsidDel="008B45DE">
                <w:rPr>
                  <w:rFonts w:ascii="Times New Roman" w:hAnsi="Times New Roman" w:cs="Times New Roman"/>
                  <w:sz w:val="24"/>
                  <w:szCs w:val="24"/>
                </w:rPr>
                <w:delText xml:space="preserve">$2,469 </w:delText>
              </w:r>
            </w:del>
          </w:p>
          <w:p w14:paraId="75630569" w14:textId="223FC953" w:rsidR="00CE7D35" w:rsidRPr="005667AA" w:rsidRDefault="00CE7D35" w:rsidP="00CE7D35">
            <w:pPr>
              <w:spacing w:after="0"/>
              <w:jc w:val="center"/>
              <w:rPr>
                <w:rFonts w:ascii="Times New Roman" w:hAnsi="Times New Roman" w:cs="Times New Roman"/>
                <w:sz w:val="24"/>
                <w:szCs w:val="24"/>
              </w:rPr>
            </w:pPr>
            <w:del w:id="1155" w:author="Melissa Oney" w:date="2021-07-12T11:33:00Z">
              <w:r w:rsidRPr="005667AA" w:rsidDel="008B45DE">
                <w:rPr>
                  <w:rFonts w:ascii="Times New Roman" w:hAnsi="Times New Roman" w:cs="Times New Roman"/>
                  <w:sz w:val="24"/>
                  <w:szCs w:val="24"/>
                </w:rPr>
                <w:delText>(2,006 ; 2,943)</w:delText>
              </w:r>
            </w:del>
          </w:p>
        </w:tc>
        <w:tc>
          <w:tcPr>
            <w:tcW w:w="2430" w:type="dxa"/>
            <w:tcBorders>
              <w:top w:val="single" w:sz="4" w:space="0" w:color="auto"/>
              <w:left w:val="nil"/>
              <w:right w:val="nil"/>
            </w:tcBorders>
            <w:vAlign w:val="bottom"/>
            <w:tcPrChange w:id="1156" w:author="Melissa Oney" w:date="2021-08-16T08:54:00Z">
              <w:tcPr>
                <w:tcW w:w="2430" w:type="dxa"/>
                <w:tcBorders>
                  <w:top w:val="single" w:sz="4" w:space="0" w:color="auto"/>
                  <w:left w:val="nil"/>
                  <w:right w:val="nil"/>
                </w:tcBorders>
                <w:vAlign w:val="bottom"/>
              </w:tcPr>
            </w:tcPrChange>
          </w:tcPr>
          <w:p w14:paraId="29A1B8D3" w14:textId="77777777" w:rsidR="00080619" w:rsidRDefault="00080619" w:rsidP="00CE7D35">
            <w:pPr>
              <w:spacing w:after="0"/>
              <w:jc w:val="center"/>
              <w:rPr>
                <w:ins w:id="1157" w:author="Melissa Oney" w:date="2021-08-16T09:11:00Z"/>
                <w:rFonts w:ascii="Calibri" w:hAnsi="Calibri" w:cs="Calibri"/>
              </w:rPr>
            </w:pPr>
            <w:ins w:id="1158" w:author="Melissa Oney" w:date="2021-08-16T09:10:00Z">
              <w:r>
                <w:rPr>
                  <w:rFonts w:ascii="Calibri" w:hAnsi="Calibri" w:cs="Calibri"/>
                </w:rPr>
                <w:t>-</w:t>
              </w:r>
            </w:ins>
            <w:ins w:id="1159" w:author="Melissa Oney" w:date="2021-08-16T08:54:00Z">
              <w:r w:rsidR="00CE7D35">
                <w:rPr>
                  <w:rFonts w:ascii="Calibri" w:hAnsi="Calibri" w:cs="Calibri"/>
                </w:rPr>
                <w:t>$41</w:t>
              </w:r>
            </w:ins>
          </w:p>
          <w:p w14:paraId="72D39284" w14:textId="1B87FFEB" w:rsidR="00CE7D35" w:rsidRPr="002103E7" w:rsidDel="008B45DE" w:rsidRDefault="00CE7D35" w:rsidP="00CE7D35">
            <w:pPr>
              <w:spacing w:after="0"/>
              <w:jc w:val="center"/>
              <w:rPr>
                <w:del w:id="1160" w:author="Melissa Oney" w:date="2021-07-12T11:33:00Z"/>
                <w:rFonts w:ascii="Times New Roman" w:hAnsi="Times New Roman" w:cs="Times New Roman"/>
                <w:sz w:val="24"/>
                <w:szCs w:val="24"/>
              </w:rPr>
            </w:pPr>
            <w:ins w:id="1161" w:author="Melissa Oney" w:date="2021-08-16T08:54:00Z">
              <w:r>
                <w:rPr>
                  <w:rFonts w:ascii="Calibri" w:hAnsi="Calibri" w:cs="Calibri"/>
                </w:rPr>
                <w:t>(-56;</w:t>
              </w:r>
            </w:ins>
            <w:ins w:id="1162" w:author="Melissa Oney" w:date="2021-08-16T09:13:00Z">
              <w:r w:rsidR="00080619">
                <w:rPr>
                  <w:rFonts w:ascii="Calibri" w:hAnsi="Calibri" w:cs="Calibri"/>
                </w:rPr>
                <w:t xml:space="preserve"> </w:t>
              </w:r>
            </w:ins>
            <w:ins w:id="1163" w:author="Melissa Oney" w:date="2021-08-16T08:54:00Z">
              <w:r>
                <w:rPr>
                  <w:rFonts w:ascii="Calibri" w:hAnsi="Calibri" w:cs="Calibri"/>
                </w:rPr>
                <w:t>-30)</w:t>
              </w:r>
            </w:ins>
            <w:del w:id="1164" w:author="Melissa Oney" w:date="2021-07-12T11:33:00Z">
              <w:r w:rsidRPr="002103E7" w:rsidDel="008B45DE">
                <w:rPr>
                  <w:rFonts w:ascii="Times New Roman" w:hAnsi="Times New Roman" w:cs="Times New Roman"/>
                  <w:sz w:val="24"/>
                  <w:szCs w:val="24"/>
                </w:rPr>
                <w:delText xml:space="preserve">-$28 </w:delText>
              </w:r>
            </w:del>
          </w:p>
          <w:p w14:paraId="39A8B815" w14:textId="1D9E1C9C" w:rsidR="00CE7D35" w:rsidRPr="005667AA" w:rsidRDefault="00CE7D35" w:rsidP="00CE7D35">
            <w:pPr>
              <w:spacing w:after="0"/>
              <w:jc w:val="center"/>
              <w:rPr>
                <w:rFonts w:ascii="Times New Roman" w:hAnsi="Times New Roman" w:cs="Times New Roman"/>
                <w:sz w:val="24"/>
                <w:szCs w:val="24"/>
              </w:rPr>
            </w:pPr>
            <w:del w:id="1165" w:author="Melissa Oney" w:date="2021-07-12T11:33:00Z">
              <w:r w:rsidRPr="005667AA" w:rsidDel="008B45DE">
                <w:rPr>
                  <w:rFonts w:ascii="Times New Roman" w:hAnsi="Times New Roman" w:cs="Times New Roman"/>
                  <w:sz w:val="24"/>
                  <w:szCs w:val="24"/>
                </w:rPr>
                <w:delText>(-42 ; -15)</w:delText>
              </w:r>
            </w:del>
          </w:p>
        </w:tc>
        <w:tc>
          <w:tcPr>
            <w:tcW w:w="1926" w:type="dxa"/>
            <w:tcBorders>
              <w:top w:val="single" w:sz="4" w:space="0" w:color="auto"/>
              <w:left w:val="nil"/>
              <w:right w:val="nil"/>
            </w:tcBorders>
            <w:vAlign w:val="bottom"/>
            <w:tcPrChange w:id="1166" w:author="Melissa Oney" w:date="2021-08-16T08:54:00Z">
              <w:tcPr>
                <w:tcW w:w="1926" w:type="dxa"/>
                <w:tcBorders>
                  <w:top w:val="single" w:sz="4" w:space="0" w:color="auto"/>
                  <w:left w:val="nil"/>
                  <w:right w:val="nil"/>
                </w:tcBorders>
                <w:vAlign w:val="bottom"/>
              </w:tcPr>
            </w:tcPrChange>
          </w:tcPr>
          <w:p w14:paraId="1365FD72" w14:textId="09B207DC" w:rsidR="00080619" w:rsidRDefault="00CE7D35" w:rsidP="00CE7D35">
            <w:pPr>
              <w:spacing w:after="0"/>
              <w:jc w:val="center"/>
              <w:rPr>
                <w:ins w:id="1167" w:author="Melissa Oney" w:date="2021-08-16T09:11:00Z"/>
                <w:rFonts w:ascii="Calibri" w:hAnsi="Calibri" w:cs="Calibri"/>
              </w:rPr>
            </w:pPr>
            <w:ins w:id="1168" w:author="Melissa Oney" w:date="2021-08-16T08:54:00Z">
              <w:r>
                <w:rPr>
                  <w:rFonts w:ascii="Calibri" w:hAnsi="Calibri" w:cs="Calibri"/>
                </w:rPr>
                <w:t>$1</w:t>
              </w:r>
            </w:ins>
            <w:ins w:id="1169" w:author="Melissa Oney" w:date="2021-08-16T09:17:00Z">
              <w:r w:rsidR="00FE0986">
                <w:rPr>
                  <w:rFonts w:ascii="Calibri" w:hAnsi="Calibri" w:cs="Calibri"/>
                </w:rPr>
                <w:t>,</w:t>
              </w:r>
            </w:ins>
            <w:ins w:id="1170" w:author="Melissa Oney" w:date="2021-08-16T08:54:00Z">
              <w:r>
                <w:rPr>
                  <w:rFonts w:ascii="Calibri" w:hAnsi="Calibri" w:cs="Calibri"/>
                </w:rPr>
                <w:t>785</w:t>
              </w:r>
            </w:ins>
          </w:p>
          <w:p w14:paraId="18AAC749" w14:textId="07C57032" w:rsidR="00CE7D35" w:rsidRPr="002103E7" w:rsidDel="008B45DE" w:rsidRDefault="00CE7D35" w:rsidP="00CE7D35">
            <w:pPr>
              <w:spacing w:after="0"/>
              <w:jc w:val="center"/>
              <w:rPr>
                <w:del w:id="1171" w:author="Melissa Oney" w:date="2021-07-12T11:33:00Z"/>
                <w:rFonts w:ascii="Times New Roman" w:hAnsi="Times New Roman" w:cs="Times New Roman"/>
                <w:sz w:val="24"/>
                <w:szCs w:val="24"/>
              </w:rPr>
            </w:pPr>
            <w:ins w:id="1172" w:author="Melissa Oney" w:date="2021-08-16T08:54:00Z">
              <w:r>
                <w:rPr>
                  <w:rFonts w:ascii="Calibri" w:hAnsi="Calibri" w:cs="Calibri"/>
                </w:rPr>
                <w:t>(1</w:t>
              </w:r>
            </w:ins>
            <w:ins w:id="1173" w:author="Melissa Oney" w:date="2021-08-16T09:17:00Z">
              <w:r w:rsidR="00FE0986">
                <w:rPr>
                  <w:rFonts w:ascii="Calibri" w:hAnsi="Calibri" w:cs="Calibri"/>
                </w:rPr>
                <w:t>,</w:t>
              </w:r>
            </w:ins>
            <w:ins w:id="1174" w:author="Melissa Oney" w:date="2021-08-16T08:54:00Z">
              <w:r>
                <w:rPr>
                  <w:rFonts w:ascii="Calibri" w:hAnsi="Calibri" w:cs="Calibri"/>
                </w:rPr>
                <w:t>429;</w:t>
              </w:r>
            </w:ins>
            <w:ins w:id="1175" w:author="Melissa Oney" w:date="2021-08-16T09:13:00Z">
              <w:r w:rsidR="00080619">
                <w:rPr>
                  <w:rFonts w:ascii="Calibri" w:hAnsi="Calibri" w:cs="Calibri"/>
                </w:rPr>
                <w:t xml:space="preserve"> </w:t>
              </w:r>
            </w:ins>
            <w:ins w:id="1176" w:author="Melissa Oney" w:date="2021-08-16T08:54:00Z">
              <w:r>
                <w:rPr>
                  <w:rFonts w:ascii="Calibri" w:hAnsi="Calibri" w:cs="Calibri"/>
                </w:rPr>
                <w:t>2</w:t>
              </w:r>
            </w:ins>
            <w:ins w:id="1177" w:author="Melissa Oney" w:date="2021-08-16T09:17:00Z">
              <w:r w:rsidR="00FE0986">
                <w:rPr>
                  <w:rFonts w:ascii="Calibri" w:hAnsi="Calibri" w:cs="Calibri"/>
                </w:rPr>
                <w:t>,</w:t>
              </w:r>
            </w:ins>
            <w:ins w:id="1178" w:author="Melissa Oney" w:date="2021-08-16T08:54:00Z">
              <w:r>
                <w:rPr>
                  <w:rFonts w:ascii="Calibri" w:hAnsi="Calibri" w:cs="Calibri"/>
                </w:rPr>
                <w:t>168)</w:t>
              </w:r>
            </w:ins>
            <w:del w:id="1179" w:author="Melissa Oney" w:date="2021-07-12T11:33:00Z">
              <w:r w:rsidRPr="002103E7" w:rsidDel="008B45DE">
                <w:rPr>
                  <w:rFonts w:ascii="Times New Roman" w:hAnsi="Times New Roman" w:cs="Times New Roman"/>
                  <w:sz w:val="24"/>
                  <w:szCs w:val="24"/>
                </w:rPr>
                <w:delText xml:space="preserve">$2,442 </w:delText>
              </w:r>
            </w:del>
          </w:p>
          <w:p w14:paraId="6AAC0433" w14:textId="42B79416" w:rsidR="00CE7D35" w:rsidRPr="005667AA" w:rsidRDefault="00CE7D35" w:rsidP="00CE7D35">
            <w:pPr>
              <w:spacing w:after="0"/>
              <w:jc w:val="center"/>
              <w:rPr>
                <w:rFonts w:ascii="Times New Roman" w:hAnsi="Times New Roman" w:cs="Times New Roman"/>
                <w:sz w:val="24"/>
                <w:szCs w:val="24"/>
              </w:rPr>
            </w:pPr>
            <w:del w:id="1180" w:author="Melissa Oney" w:date="2021-07-12T11:33:00Z">
              <w:r w:rsidRPr="005667AA" w:rsidDel="008B45DE">
                <w:rPr>
                  <w:rFonts w:ascii="Times New Roman" w:hAnsi="Times New Roman" w:cs="Times New Roman"/>
                  <w:sz w:val="24"/>
                  <w:szCs w:val="24"/>
                </w:rPr>
                <w:delText>(1,977 ; 2,921)</w:delText>
              </w:r>
            </w:del>
          </w:p>
        </w:tc>
      </w:tr>
      <w:tr w:rsidR="00CE7D35" w:rsidRPr="004F3CAF" w14:paraId="5A2BF81C" w14:textId="77777777" w:rsidTr="00080619">
        <w:tblPrEx>
          <w:tblW w:w="13824" w:type="dxa"/>
          <w:tblLayout w:type="fixed"/>
          <w:tblLook w:val="0000" w:firstRow="0" w:lastRow="0" w:firstColumn="0" w:lastColumn="0" w:noHBand="0" w:noVBand="0"/>
          <w:tblPrExChange w:id="1181" w:author="Melissa Oney" w:date="2021-08-16T08:54:00Z">
            <w:tblPrEx>
              <w:tblW w:w="13824" w:type="dxa"/>
              <w:tblLayout w:type="fixed"/>
              <w:tblLook w:val="0000" w:firstRow="0" w:lastRow="0" w:firstColumn="0" w:lastColumn="0" w:noHBand="0" w:noVBand="0"/>
            </w:tblPrEx>
          </w:tblPrExChange>
        </w:tblPrEx>
        <w:trPr>
          <w:trHeight w:val="20"/>
          <w:trPrChange w:id="1182" w:author="Melissa Oney" w:date="2021-08-16T08:54:00Z">
            <w:trPr>
              <w:trHeight w:val="20"/>
            </w:trPr>
          </w:trPrChange>
        </w:trPr>
        <w:tc>
          <w:tcPr>
            <w:tcW w:w="2304" w:type="dxa"/>
            <w:tcBorders>
              <w:left w:val="nil"/>
              <w:bottom w:val="nil"/>
              <w:right w:val="nil"/>
            </w:tcBorders>
            <w:tcPrChange w:id="1183" w:author="Melissa Oney" w:date="2021-08-16T08:54:00Z">
              <w:tcPr>
                <w:tcW w:w="2304" w:type="dxa"/>
                <w:tcBorders>
                  <w:left w:val="nil"/>
                  <w:bottom w:val="nil"/>
                  <w:right w:val="nil"/>
                </w:tcBorders>
              </w:tcPr>
            </w:tcPrChange>
          </w:tcPr>
          <w:p w14:paraId="395D8526" w14:textId="77777777" w:rsidR="00CE7D35" w:rsidRPr="004F3CAF" w:rsidRDefault="00CE7D35" w:rsidP="00CE7D35">
            <w:pPr>
              <w:spacing w:after="0"/>
              <w:rPr>
                <w:rFonts w:ascii="Times New Roman" w:hAnsi="Times New Roman"/>
                <w:sz w:val="24"/>
                <w:szCs w:val="24"/>
              </w:rPr>
            </w:pPr>
            <w:r w:rsidRPr="004F3CAF">
              <w:rPr>
                <w:rFonts w:ascii="Times New Roman" w:hAnsi="Times New Roman"/>
                <w:sz w:val="24"/>
                <w:szCs w:val="24"/>
              </w:rPr>
              <w:t>Months 13-24</w:t>
            </w:r>
          </w:p>
        </w:tc>
        <w:tc>
          <w:tcPr>
            <w:tcW w:w="2304" w:type="dxa"/>
            <w:tcBorders>
              <w:left w:val="nil"/>
              <w:bottom w:val="nil"/>
              <w:right w:val="nil"/>
            </w:tcBorders>
            <w:vAlign w:val="bottom"/>
            <w:tcPrChange w:id="1184" w:author="Melissa Oney" w:date="2021-08-16T08:54:00Z">
              <w:tcPr>
                <w:tcW w:w="2304" w:type="dxa"/>
                <w:tcBorders>
                  <w:left w:val="nil"/>
                  <w:bottom w:val="nil"/>
                  <w:right w:val="nil"/>
                </w:tcBorders>
                <w:vAlign w:val="bottom"/>
              </w:tcPr>
            </w:tcPrChange>
          </w:tcPr>
          <w:p w14:paraId="7F92A0F8" w14:textId="7303B3E4" w:rsidR="00080619" w:rsidRDefault="00CE7D35" w:rsidP="00CE7D35">
            <w:pPr>
              <w:spacing w:after="0"/>
              <w:jc w:val="center"/>
              <w:rPr>
                <w:ins w:id="1185" w:author="Melissa Oney" w:date="2021-08-16T09:08:00Z"/>
                <w:rFonts w:ascii="Calibri" w:hAnsi="Calibri" w:cs="Calibri"/>
              </w:rPr>
            </w:pPr>
            <w:ins w:id="1186" w:author="Melissa Oney" w:date="2021-08-16T08:54:00Z">
              <w:r>
                <w:rPr>
                  <w:rFonts w:ascii="Calibri" w:hAnsi="Calibri" w:cs="Calibri"/>
                </w:rPr>
                <w:t>$2</w:t>
              </w:r>
            </w:ins>
            <w:ins w:id="1187" w:author="Melissa Oney" w:date="2021-08-16T09:14:00Z">
              <w:r w:rsidR="00080619">
                <w:rPr>
                  <w:rFonts w:ascii="Calibri" w:hAnsi="Calibri" w:cs="Calibri"/>
                </w:rPr>
                <w:t>,</w:t>
              </w:r>
            </w:ins>
            <w:ins w:id="1188" w:author="Melissa Oney" w:date="2021-08-16T08:54:00Z">
              <w:r>
                <w:rPr>
                  <w:rFonts w:ascii="Calibri" w:hAnsi="Calibri" w:cs="Calibri"/>
                </w:rPr>
                <w:t>324</w:t>
              </w:r>
            </w:ins>
          </w:p>
          <w:p w14:paraId="53C9C7F6" w14:textId="11E62B8D" w:rsidR="00CE7D35" w:rsidRPr="002103E7" w:rsidDel="008B45DE" w:rsidRDefault="00CE7D35" w:rsidP="00CE7D35">
            <w:pPr>
              <w:spacing w:after="0"/>
              <w:jc w:val="center"/>
              <w:rPr>
                <w:del w:id="1189" w:author="Melissa Oney" w:date="2021-07-12T11:33:00Z"/>
                <w:rFonts w:ascii="Times New Roman" w:hAnsi="Times New Roman" w:cs="Times New Roman"/>
                <w:sz w:val="24"/>
                <w:szCs w:val="24"/>
              </w:rPr>
            </w:pPr>
            <w:ins w:id="1190" w:author="Melissa Oney" w:date="2021-08-16T08:54:00Z">
              <w:r>
                <w:rPr>
                  <w:rFonts w:ascii="Calibri" w:hAnsi="Calibri" w:cs="Calibri"/>
                </w:rPr>
                <w:lastRenderedPageBreak/>
                <w:t>(2</w:t>
              </w:r>
            </w:ins>
            <w:ins w:id="1191" w:author="Melissa Oney" w:date="2021-08-16T09:14:00Z">
              <w:r w:rsidR="00080619">
                <w:rPr>
                  <w:rFonts w:ascii="Calibri" w:hAnsi="Calibri" w:cs="Calibri"/>
                </w:rPr>
                <w:t>,</w:t>
              </w:r>
            </w:ins>
            <w:ins w:id="1192" w:author="Melissa Oney" w:date="2021-08-16T08:54:00Z">
              <w:r>
                <w:rPr>
                  <w:rFonts w:ascii="Calibri" w:hAnsi="Calibri" w:cs="Calibri"/>
                </w:rPr>
                <w:t>006;</w:t>
              </w:r>
            </w:ins>
            <w:ins w:id="1193" w:author="Melissa Oney" w:date="2021-08-16T09:12:00Z">
              <w:r w:rsidR="00080619">
                <w:rPr>
                  <w:rFonts w:ascii="Calibri" w:hAnsi="Calibri" w:cs="Calibri"/>
                </w:rPr>
                <w:t xml:space="preserve"> </w:t>
              </w:r>
            </w:ins>
            <w:ins w:id="1194" w:author="Melissa Oney" w:date="2021-08-16T08:54:00Z">
              <w:r>
                <w:rPr>
                  <w:rFonts w:ascii="Calibri" w:hAnsi="Calibri" w:cs="Calibri"/>
                </w:rPr>
                <w:t>2</w:t>
              </w:r>
            </w:ins>
            <w:ins w:id="1195" w:author="Melissa Oney" w:date="2021-08-16T09:14:00Z">
              <w:r w:rsidR="00080619">
                <w:rPr>
                  <w:rFonts w:ascii="Calibri" w:hAnsi="Calibri" w:cs="Calibri"/>
                </w:rPr>
                <w:t>,</w:t>
              </w:r>
            </w:ins>
            <w:ins w:id="1196" w:author="Melissa Oney" w:date="2021-08-16T08:54:00Z">
              <w:r>
                <w:rPr>
                  <w:rFonts w:ascii="Calibri" w:hAnsi="Calibri" w:cs="Calibri"/>
                </w:rPr>
                <w:t>683)</w:t>
              </w:r>
            </w:ins>
            <w:del w:id="1197" w:author="Melissa Oney" w:date="2021-07-12T11:33:00Z">
              <w:r w:rsidRPr="002103E7" w:rsidDel="008B45DE">
                <w:rPr>
                  <w:rFonts w:ascii="Times New Roman" w:hAnsi="Times New Roman" w:cs="Times New Roman"/>
                  <w:sz w:val="24"/>
                  <w:szCs w:val="24"/>
                </w:rPr>
                <w:delText xml:space="preserve">$3,251 </w:delText>
              </w:r>
            </w:del>
          </w:p>
          <w:p w14:paraId="7F091B4E" w14:textId="1B2D8F74" w:rsidR="00CE7D35" w:rsidRPr="005667AA" w:rsidRDefault="00CE7D35" w:rsidP="00CE7D35">
            <w:pPr>
              <w:spacing w:after="0"/>
              <w:jc w:val="center"/>
              <w:rPr>
                <w:rFonts w:ascii="Times New Roman" w:hAnsi="Times New Roman" w:cs="Times New Roman"/>
                <w:sz w:val="24"/>
                <w:szCs w:val="24"/>
              </w:rPr>
            </w:pPr>
            <w:del w:id="1198" w:author="Melissa Oney" w:date="2021-07-12T11:33:00Z">
              <w:r w:rsidRPr="005667AA" w:rsidDel="008B45DE">
                <w:rPr>
                  <w:rFonts w:ascii="Times New Roman" w:hAnsi="Times New Roman" w:cs="Times New Roman"/>
                  <w:sz w:val="24"/>
                  <w:szCs w:val="24"/>
                </w:rPr>
                <w:delText>(2,803 ; 3,724)</w:delText>
              </w:r>
            </w:del>
          </w:p>
        </w:tc>
        <w:tc>
          <w:tcPr>
            <w:tcW w:w="2304" w:type="dxa"/>
            <w:tcBorders>
              <w:left w:val="nil"/>
              <w:bottom w:val="nil"/>
              <w:right w:val="nil"/>
            </w:tcBorders>
            <w:vAlign w:val="bottom"/>
            <w:tcPrChange w:id="1199" w:author="Melissa Oney" w:date="2021-08-16T08:54:00Z">
              <w:tcPr>
                <w:tcW w:w="2304" w:type="dxa"/>
                <w:tcBorders>
                  <w:left w:val="nil"/>
                  <w:bottom w:val="nil"/>
                  <w:right w:val="nil"/>
                </w:tcBorders>
                <w:vAlign w:val="bottom"/>
              </w:tcPr>
            </w:tcPrChange>
          </w:tcPr>
          <w:p w14:paraId="5C4392E3" w14:textId="77777777" w:rsidR="00080619" w:rsidRDefault="00CE7D35" w:rsidP="00CE7D35">
            <w:pPr>
              <w:spacing w:after="0"/>
              <w:jc w:val="center"/>
              <w:rPr>
                <w:ins w:id="1200" w:author="Melissa Oney" w:date="2021-08-16T09:08:00Z"/>
                <w:rFonts w:ascii="Calibri" w:hAnsi="Calibri" w:cs="Calibri"/>
              </w:rPr>
            </w:pPr>
            <w:ins w:id="1201" w:author="Melissa Oney" w:date="2021-08-16T08:54:00Z">
              <w:r>
                <w:rPr>
                  <w:rFonts w:ascii="Calibri" w:hAnsi="Calibri" w:cs="Calibri"/>
                </w:rPr>
                <w:lastRenderedPageBreak/>
                <w:t>$659</w:t>
              </w:r>
            </w:ins>
          </w:p>
          <w:p w14:paraId="1B69719B" w14:textId="69C9DC44" w:rsidR="00CE7D35" w:rsidRPr="002103E7" w:rsidDel="008B45DE" w:rsidRDefault="00CE7D35" w:rsidP="00CE7D35">
            <w:pPr>
              <w:spacing w:after="0"/>
              <w:jc w:val="center"/>
              <w:rPr>
                <w:del w:id="1202" w:author="Melissa Oney" w:date="2021-07-12T11:33:00Z"/>
                <w:rFonts w:ascii="Times New Roman" w:hAnsi="Times New Roman" w:cs="Times New Roman"/>
                <w:sz w:val="24"/>
                <w:szCs w:val="24"/>
              </w:rPr>
            </w:pPr>
            <w:ins w:id="1203" w:author="Melissa Oney" w:date="2021-08-16T08:54:00Z">
              <w:r>
                <w:rPr>
                  <w:rFonts w:ascii="Calibri" w:hAnsi="Calibri" w:cs="Calibri"/>
                </w:rPr>
                <w:lastRenderedPageBreak/>
                <w:t>(526;</w:t>
              </w:r>
            </w:ins>
            <w:ins w:id="1204" w:author="Melissa Oney" w:date="2021-08-16T09:12:00Z">
              <w:r w:rsidR="00080619">
                <w:rPr>
                  <w:rFonts w:ascii="Calibri" w:hAnsi="Calibri" w:cs="Calibri"/>
                </w:rPr>
                <w:t xml:space="preserve"> </w:t>
              </w:r>
            </w:ins>
            <w:ins w:id="1205" w:author="Melissa Oney" w:date="2021-08-16T08:54:00Z">
              <w:r>
                <w:rPr>
                  <w:rFonts w:ascii="Calibri" w:hAnsi="Calibri" w:cs="Calibri"/>
                </w:rPr>
                <w:t>798)</w:t>
              </w:r>
            </w:ins>
            <w:del w:id="1206" w:author="Melissa Oney" w:date="2021-07-12T11:33:00Z">
              <w:r w:rsidRPr="002103E7" w:rsidDel="008B45DE">
                <w:rPr>
                  <w:rFonts w:ascii="Times New Roman" w:hAnsi="Times New Roman" w:cs="Times New Roman"/>
                  <w:sz w:val="24"/>
                  <w:szCs w:val="24"/>
                </w:rPr>
                <w:delText xml:space="preserve">$816 </w:delText>
              </w:r>
            </w:del>
          </w:p>
          <w:p w14:paraId="3737FAEF" w14:textId="707FCD06" w:rsidR="00CE7D35" w:rsidRPr="005667AA" w:rsidRDefault="00CE7D35" w:rsidP="00CE7D35">
            <w:pPr>
              <w:spacing w:after="0"/>
              <w:jc w:val="center"/>
              <w:rPr>
                <w:rFonts w:ascii="Times New Roman" w:hAnsi="Times New Roman" w:cs="Times New Roman"/>
                <w:sz w:val="24"/>
                <w:szCs w:val="24"/>
              </w:rPr>
            </w:pPr>
            <w:del w:id="1207" w:author="Melissa Oney" w:date="2021-07-12T11:33:00Z">
              <w:r w:rsidRPr="005667AA" w:rsidDel="008B45DE">
                <w:rPr>
                  <w:rFonts w:ascii="Times New Roman" w:hAnsi="Times New Roman" w:cs="Times New Roman"/>
                  <w:sz w:val="24"/>
                  <w:szCs w:val="24"/>
                </w:rPr>
                <w:delText>(664 ; 987)</w:delText>
              </w:r>
            </w:del>
          </w:p>
        </w:tc>
        <w:tc>
          <w:tcPr>
            <w:tcW w:w="2556" w:type="dxa"/>
            <w:tcBorders>
              <w:left w:val="nil"/>
              <w:bottom w:val="nil"/>
              <w:right w:val="nil"/>
            </w:tcBorders>
            <w:vAlign w:val="bottom"/>
            <w:tcPrChange w:id="1208" w:author="Melissa Oney" w:date="2021-08-16T08:54:00Z">
              <w:tcPr>
                <w:tcW w:w="2556" w:type="dxa"/>
                <w:tcBorders>
                  <w:left w:val="nil"/>
                  <w:bottom w:val="nil"/>
                  <w:right w:val="nil"/>
                </w:tcBorders>
                <w:vAlign w:val="bottom"/>
              </w:tcPr>
            </w:tcPrChange>
          </w:tcPr>
          <w:p w14:paraId="3E12BAEA" w14:textId="6DD0E34F" w:rsidR="00080619" w:rsidRDefault="00CE7D35" w:rsidP="00CE7D35">
            <w:pPr>
              <w:spacing w:after="0"/>
              <w:jc w:val="center"/>
              <w:rPr>
                <w:ins w:id="1209" w:author="Melissa Oney" w:date="2021-08-16T09:09:00Z"/>
                <w:rFonts w:ascii="Calibri" w:hAnsi="Calibri" w:cs="Calibri"/>
              </w:rPr>
            </w:pPr>
            <w:ins w:id="1210" w:author="Melissa Oney" w:date="2021-08-16T08:54:00Z">
              <w:r>
                <w:rPr>
                  <w:rFonts w:ascii="Calibri" w:hAnsi="Calibri" w:cs="Calibri"/>
                </w:rPr>
                <w:lastRenderedPageBreak/>
                <w:t>$1</w:t>
              </w:r>
            </w:ins>
            <w:ins w:id="1211" w:author="Melissa Oney" w:date="2021-08-16T09:16:00Z">
              <w:r w:rsidR="00FE0986">
                <w:rPr>
                  <w:rFonts w:ascii="Calibri" w:hAnsi="Calibri" w:cs="Calibri"/>
                </w:rPr>
                <w:t>,</w:t>
              </w:r>
            </w:ins>
            <w:ins w:id="1212" w:author="Melissa Oney" w:date="2021-08-16T08:54:00Z">
              <w:r>
                <w:rPr>
                  <w:rFonts w:ascii="Calibri" w:hAnsi="Calibri" w:cs="Calibri"/>
                </w:rPr>
                <w:t>752</w:t>
              </w:r>
            </w:ins>
          </w:p>
          <w:p w14:paraId="79A2826E" w14:textId="7086E92E" w:rsidR="00CE7D35" w:rsidRPr="002103E7" w:rsidDel="008B45DE" w:rsidRDefault="00CE7D35" w:rsidP="00CE7D35">
            <w:pPr>
              <w:spacing w:after="0"/>
              <w:jc w:val="center"/>
              <w:rPr>
                <w:del w:id="1213" w:author="Melissa Oney" w:date="2021-07-12T11:33:00Z"/>
                <w:rFonts w:ascii="Times New Roman" w:hAnsi="Times New Roman" w:cs="Times New Roman"/>
                <w:sz w:val="24"/>
                <w:szCs w:val="24"/>
              </w:rPr>
            </w:pPr>
            <w:ins w:id="1214" w:author="Melissa Oney" w:date="2021-08-16T08:54:00Z">
              <w:r>
                <w:rPr>
                  <w:rFonts w:ascii="Calibri" w:hAnsi="Calibri" w:cs="Calibri"/>
                </w:rPr>
                <w:lastRenderedPageBreak/>
                <w:t>(1</w:t>
              </w:r>
            </w:ins>
            <w:ins w:id="1215" w:author="Melissa Oney" w:date="2021-08-16T09:16:00Z">
              <w:r w:rsidR="00FE0986">
                <w:rPr>
                  <w:rFonts w:ascii="Calibri" w:hAnsi="Calibri" w:cs="Calibri"/>
                </w:rPr>
                <w:t>,</w:t>
              </w:r>
            </w:ins>
            <w:ins w:id="1216" w:author="Melissa Oney" w:date="2021-08-16T08:54:00Z">
              <w:r>
                <w:rPr>
                  <w:rFonts w:ascii="Calibri" w:hAnsi="Calibri" w:cs="Calibri"/>
                </w:rPr>
                <w:t>442;</w:t>
              </w:r>
            </w:ins>
            <w:ins w:id="1217" w:author="Melissa Oney" w:date="2021-08-16T09:12:00Z">
              <w:r w:rsidR="00080619">
                <w:rPr>
                  <w:rFonts w:ascii="Calibri" w:hAnsi="Calibri" w:cs="Calibri"/>
                </w:rPr>
                <w:t xml:space="preserve"> </w:t>
              </w:r>
            </w:ins>
            <w:ins w:id="1218" w:author="Melissa Oney" w:date="2021-08-16T08:54:00Z">
              <w:r>
                <w:rPr>
                  <w:rFonts w:ascii="Calibri" w:hAnsi="Calibri" w:cs="Calibri"/>
                </w:rPr>
                <w:t>2</w:t>
              </w:r>
            </w:ins>
            <w:ins w:id="1219" w:author="Melissa Oney" w:date="2021-08-16T09:16:00Z">
              <w:r w:rsidR="00FE0986">
                <w:rPr>
                  <w:rFonts w:ascii="Calibri" w:hAnsi="Calibri" w:cs="Calibri"/>
                </w:rPr>
                <w:t>,</w:t>
              </w:r>
            </w:ins>
            <w:ins w:id="1220" w:author="Melissa Oney" w:date="2021-08-16T08:54:00Z">
              <w:r>
                <w:rPr>
                  <w:rFonts w:ascii="Calibri" w:hAnsi="Calibri" w:cs="Calibri"/>
                </w:rPr>
                <w:t>068)</w:t>
              </w:r>
            </w:ins>
            <w:del w:id="1221" w:author="Melissa Oney" w:date="2021-07-12T11:33:00Z">
              <w:r w:rsidRPr="002103E7" w:rsidDel="008B45DE">
                <w:rPr>
                  <w:rFonts w:ascii="Times New Roman" w:hAnsi="Times New Roman" w:cs="Times New Roman"/>
                  <w:sz w:val="24"/>
                  <w:szCs w:val="24"/>
                </w:rPr>
                <w:delText xml:space="preserve">$2,484 </w:delText>
              </w:r>
            </w:del>
          </w:p>
          <w:p w14:paraId="6A72AD78" w14:textId="3B14F585" w:rsidR="00CE7D35" w:rsidRPr="005667AA" w:rsidRDefault="00CE7D35" w:rsidP="00CE7D35">
            <w:pPr>
              <w:spacing w:after="0"/>
              <w:jc w:val="center"/>
              <w:rPr>
                <w:rFonts w:ascii="Times New Roman" w:hAnsi="Times New Roman" w:cs="Times New Roman"/>
                <w:sz w:val="24"/>
                <w:szCs w:val="24"/>
              </w:rPr>
            </w:pPr>
            <w:del w:id="1222" w:author="Melissa Oney" w:date="2021-07-12T11:33:00Z">
              <w:r w:rsidRPr="005667AA" w:rsidDel="008B45DE">
                <w:rPr>
                  <w:rFonts w:ascii="Times New Roman" w:hAnsi="Times New Roman" w:cs="Times New Roman"/>
                  <w:sz w:val="24"/>
                  <w:szCs w:val="24"/>
                </w:rPr>
                <w:delText>(2,042 ; 2,929)</w:delText>
              </w:r>
            </w:del>
          </w:p>
        </w:tc>
        <w:tc>
          <w:tcPr>
            <w:tcW w:w="2430" w:type="dxa"/>
            <w:tcBorders>
              <w:left w:val="nil"/>
              <w:bottom w:val="nil"/>
              <w:right w:val="nil"/>
            </w:tcBorders>
            <w:vAlign w:val="bottom"/>
            <w:tcPrChange w:id="1223" w:author="Melissa Oney" w:date="2021-08-16T08:54:00Z">
              <w:tcPr>
                <w:tcW w:w="2430" w:type="dxa"/>
                <w:tcBorders>
                  <w:left w:val="nil"/>
                  <w:bottom w:val="nil"/>
                  <w:right w:val="nil"/>
                </w:tcBorders>
                <w:vAlign w:val="bottom"/>
              </w:tcPr>
            </w:tcPrChange>
          </w:tcPr>
          <w:p w14:paraId="6E5F20AC" w14:textId="77777777" w:rsidR="00080619" w:rsidRDefault="00080619" w:rsidP="00CE7D35">
            <w:pPr>
              <w:spacing w:after="0"/>
              <w:jc w:val="center"/>
              <w:rPr>
                <w:ins w:id="1224" w:author="Melissa Oney" w:date="2021-08-16T09:11:00Z"/>
                <w:rFonts w:ascii="Calibri" w:hAnsi="Calibri" w:cs="Calibri"/>
              </w:rPr>
            </w:pPr>
            <w:ins w:id="1225" w:author="Melissa Oney" w:date="2021-08-16T09:10:00Z">
              <w:r>
                <w:rPr>
                  <w:rFonts w:ascii="Calibri" w:hAnsi="Calibri" w:cs="Calibri"/>
                </w:rPr>
                <w:lastRenderedPageBreak/>
                <w:t>-</w:t>
              </w:r>
            </w:ins>
            <w:ins w:id="1226" w:author="Melissa Oney" w:date="2021-08-16T08:54:00Z">
              <w:r w:rsidR="00CE7D35">
                <w:rPr>
                  <w:rFonts w:ascii="Calibri" w:hAnsi="Calibri" w:cs="Calibri"/>
                </w:rPr>
                <w:t>$87</w:t>
              </w:r>
            </w:ins>
          </w:p>
          <w:p w14:paraId="4C75CA02" w14:textId="4B71A8BF" w:rsidR="00CE7D35" w:rsidRPr="002103E7" w:rsidDel="008B45DE" w:rsidRDefault="00CE7D35" w:rsidP="00CE7D35">
            <w:pPr>
              <w:spacing w:after="0"/>
              <w:jc w:val="center"/>
              <w:rPr>
                <w:del w:id="1227" w:author="Melissa Oney" w:date="2021-07-12T11:33:00Z"/>
                <w:rFonts w:ascii="Times New Roman" w:hAnsi="Times New Roman" w:cs="Times New Roman"/>
                <w:sz w:val="24"/>
                <w:szCs w:val="24"/>
              </w:rPr>
            </w:pPr>
            <w:ins w:id="1228" w:author="Melissa Oney" w:date="2021-08-16T08:54:00Z">
              <w:r>
                <w:rPr>
                  <w:rFonts w:ascii="Calibri" w:hAnsi="Calibri" w:cs="Calibri"/>
                </w:rPr>
                <w:lastRenderedPageBreak/>
                <w:t>(-114;</w:t>
              </w:r>
            </w:ins>
            <w:ins w:id="1229" w:author="Melissa Oney" w:date="2021-08-16T09:13:00Z">
              <w:r w:rsidR="00080619">
                <w:rPr>
                  <w:rFonts w:ascii="Calibri" w:hAnsi="Calibri" w:cs="Calibri"/>
                </w:rPr>
                <w:t xml:space="preserve"> </w:t>
              </w:r>
            </w:ins>
            <w:ins w:id="1230" w:author="Melissa Oney" w:date="2021-08-16T08:54:00Z">
              <w:r>
                <w:rPr>
                  <w:rFonts w:ascii="Calibri" w:hAnsi="Calibri" w:cs="Calibri"/>
                </w:rPr>
                <w:t>-64)</w:t>
              </w:r>
            </w:ins>
            <w:del w:id="1231" w:author="Melissa Oney" w:date="2021-07-12T11:33:00Z">
              <w:r w:rsidRPr="002103E7" w:rsidDel="008B45DE">
                <w:rPr>
                  <w:rFonts w:ascii="Times New Roman" w:hAnsi="Times New Roman" w:cs="Times New Roman"/>
                  <w:sz w:val="24"/>
                  <w:szCs w:val="24"/>
                </w:rPr>
                <w:delText xml:space="preserve">-$49 </w:delText>
              </w:r>
            </w:del>
          </w:p>
          <w:p w14:paraId="5DD37A67" w14:textId="0DFA105B" w:rsidR="00CE7D35" w:rsidRPr="005667AA" w:rsidRDefault="00CE7D35" w:rsidP="00CE7D35">
            <w:pPr>
              <w:spacing w:after="0"/>
              <w:jc w:val="center"/>
              <w:rPr>
                <w:rFonts w:ascii="Times New Roman" w:hAnsi="Times New Roman" w:cs="Times New Roman"/>
                <w:sz w:val="24"/>
                <w:szCs w:val="24"/>
              </w:rPr>
            </w:pPr>
            <w:del w:id="1232" w:author="Melissa Oney" w:date="2021-07-12T11:33:00Z">
              <w:r w:rsidRPr="005667AA" w:rsidDel="008B45DE">
                <w:rPr>
                  <w:rFonts w:ascii="Times New Roman" w:hAnsi="Times New Roman" w:cs="Times New Roman"/>
                  <w:sz w:val="24"/>
                  <w:szCs w:val="24"/>
                </w:rPr>
                <w:delText>(-73 ; -26)</w:delText>
              </w:r>
            </w:del>
          </w:p>
        </w:tc>
        <w:tc>
          <w:tcPr>
            <w:tcW w:w="1926" w:type="dxa"/>
            <w:tcBorders>
              <w:left w:val="nil"/>
              <w:bottom w:val="nil"/>
              <w:right w:val="nil"/>
            </w:tcBorders>
            <w:vAlign w:val="bottom"/>
            <w:tcPrChange w:id="1233" w:author="Melissa Oney" w:date="2021-08-16T08:54:00Z">
              <w:tcPr>
                <w:tcW w:w="1926" w:type="dxa"/>
                <w:tcBorders>
                  <w:left w:val="nil"/>
                  <w:bottom w:val="nil"/>
                  <w:right w:val="nil"/>
                </w:tcBorders>
                <w:vAlign w:val="bottom"/>
              </w:tcPr>
            </w:tcPrChange>
          </w:tcPr>
          <w:p w14:paraId="2E89BB97" w14:textId="3C6DDDBE" w:rsidR="00080619" w:rsidRDefault="00CE7D35" w:rsidP="00CE7D35">
            <w:pPr>
              <w:spacing w:after="0"/>
              <w:jc w:val="center"/>
              <w:rPr>
                <w:ins w:id="1234" w:author="Melissa Oney" w:date="2021-08-16T09:11:00Z"/>
                <w:rFonts w:ascii="Calibri" w:hAnsi="Calibri" w:cs="Calibri"/>
              </w:rPr>
            </w:pPr>
            <w:ins w:id="1235" w:author="Melissa Oney" w:date="2021-08-16T08:54:00Z">
              <w:r>
                <w:rPr>
                  <w:rFonts w:ascii="Calibri" w:hAnsi="Calibri" w:cs="Calibri"/>
                </w:rPr>
                <w:lastRenderedPageBreak/>
                <w:t>$1</w:t>
              </w:r>
            </w:ins>
            <w:ins w:id="1236" w:author="Melissa Oney" w:date="2021-08-16T09:17:00Z">
              <w:r w:rsidR="00FE0986">
                <w:rPr>
                  <w:rFonts w:ascii="Calibri" w:hAnsi="Calibri" w:cs="Calibri"/>
                </w:rPr>
                <w:t>,</w:t>
              </w:r>
            </w:ins>
            <w:ins w:id="1237" w:author="Melissa Oney" w:date="2021-08-16T08:54:00Z">
              <w:r>
                <w:rPr>
                  <w:rFonts w:ascii="Calibri" w:hAnsi="Calibri" w:cs="Calibri"/>
                </w:rPr>
                <w:t>665</w:t>
              </w:r>
            </w:ins>
          </w:p>
          <w:p w14:paraId="150BACCB" w14:textId="0EBF4854" w:rsidR="00CE7D35" w:rsidRPr="002103E7" w:rsidDel="008B45DE" w:rsidRDefault="00CE7D35" w:rsidP="00CE7D35">
            <w:pPr>
              <w:spacing w:after="0"/>
              <w:jc w:val="center"/>
              <w:rPr>
                <w:del w:id="1238" w:author="Melissa Oney" w:date="2021-07-12T11:33:00Z"/>
                <w:rFonts w:ascii="Times New Roman" w:hAnsi="Times New Roman" w:cs="Times New Roman"/>
                <w:sz w:val="24"/>
                <w:szCs w:val="24"/>
              </w:rPr>
            </w:pPr>
            <w:ins w:id="1239" w:author="Melissa Oney" w:date="2021-08-16T08:54:00Z">
              <w:r>
                <w:rPr>
                  <w:rFonts w:ascii="Calibri" w:hAnsi="Calibri" w:cs="Calibri"/>
                </w:rPr>
                <w:lastRenderedPageBreak/>
                <w:t>(1</w:t>
              </w:r>
            </w:ins>
            <w:ins w:id="1240" w:author="Melissa Oney" w:date="2021-08-16T09:17:00Z">
              <w:r w:rsidR="00FE0986">
                <w:rPr>
                  <w:rFonts w:ascii="Calibri" w:hAnsi="Calibri" w:cs="Calibri"/>
                </w:rPr>
                <w:t>,</w:t>
              </w:r>
            </w:ins>
            <w:ins w:id="1241" w:author="Melissa Oney" w:date="2021-08-16T08:54:00Z">
              <w:r>
                <w:rPr>
                  <w:rFonts w:ascii="Calibri" w:hAnsi="Calibri" w:cs="Calibri"/>
                </w:rPr>
                <w:t>347;</w:t>
              </w:r>
            </w:ins>
            <w:ins w:id="1242" w:author="Melissa Oney" w:date="2021-08-16T09:13:00Z">
              <w:r w:rsidR="00080619">
                <w:rPr>
                  <w:rFonts w:ascii="Calibri" w:hAnsi="Calibri" w:cs="Calibri"/>
                </w:rPr>
                <w:t xml:space="preserve"> </w:t>
              </w:r>
            </w:ins>
            <w:ins w:id="1243" w:author="Melissa Oney" w:date="2021-08-16T08:54:00Z">
              <w:r>
                <w:rPr>
                  <w:rFonts w:ascii="Calibri" w:hAnsi="Calibri" w:cs="Calibri"/>
                </w:rPr>
                <w:t>1</w:t>
              </w:r>
            </w:ins>
            <w:ins w:id="1244" w:author="Melissa Oney" w:date="2021-08-16T09:17:00Z">
              <w:r w:rsidR="00FE0986">
                <w:rPr>
                  <w:rFonts w:ascii="Calibri" w:hAnsi="Calibri" w:cs="Calibri"/>
                </w:rPr>
                <w:t>,</w:t>
              </w:r>
            </w:ins>
            <w:ins w:id="1245" w:author="Melissa Oney" w:date="2021-08-16T08:54:00Z">
              <w:r>
                <w:rPr>
                  <w:rFonts w:ascii="Calibri" w:hAnsi="Calibri" w:cs="Calibri"/>
                </w:rPr>
                <w:t>989)</w:t>
              </w:r>
            </w:ins>
            <w:del w:id="1246" w:author="Melissa Oney" w:date="2021-07-12T11:33:00Z">
              <w:r w:rsidRPr="002103E7" w:rsidDel="008B45DE">
                <w:rPr>
                  <w:rFonts w:ascii="Times New Roman" w:hAnsi="Times New Roman" w:cs="Times New Roman"/>
                  <w:sz w:val="24"/>
                  <w:szCs w:val="24"/>
                </w:rPr>
                <w:delText xml:space="preserve">$2,435 </w:delText>
              </w:r>
            </w:del>
          </w:p>
          <w:p w14:paraId="7BF0A662" w14:textId="3000D471" w:rsidR="00CE7D35" w:rsidRPr="005667AA" w:rsidRDefault="00CE7D35" w:rsidP="00CE7D35">
            <w:pPr>
              <w:spacing w:after="0"/>
              <w:jc w:val="center"/>
              <w:rPr>
                <w:rFonts w:ascii="Times New Roman" w:hAnsi="Times New Roman" w:cs="Times New Roman"/>
                <w:sz w:val="24"/>
                <w:szCs w:val="24"/>
              </w:rPr>
            </w:pPr>
            <w:del w:id="1247" w:author="Melissa Oney" w:date="2021-07-12T11:33:00Z">
              <w:r w:rsidRPr="005667AA" w:rsidDel="008B45DE">
                <w:rPr>
                  <w:rFonts w:ascii="Times New Roman" w:hAnsi="Times New Roman" w:cs="Times New Roman"/>
                  <w:sz w:val="24"/>
                  <w:szCs w:val="24"/>
                </w:rPr>
                <w:delText>(1,995 ; 2,886)</w:delText>
              </w:r>
            </w:del>
          </w:p>
        </w:tc>
      </w:tr>
      <w:tr w:rsidR="00CE7D35" w:rsidRPr="004F3CAF" w14:paraId="78403474" w14:textId="77777777" w:rsidTr="00080619">
        <w:tblPrEx>
          <w:tblW w:w="13824" w:type="dxa"/>
          <w:tblLayout w:type="fixed"/>
          <w:tblLook w:val="0000" w:firstRow="0" w:lastRow="0" w:firstColumn="0" w:lastColumn="0" w:noHBand="0" w:noVBand="0"/>
          <w:tblPrExChange w:id="1248" w:author="Melissa Oney" w:date="2021-08-16T08:54:00Z">
            <w:tblPrEx>
              <w:tblW w:w="13824" w:type="dxa"/>
              <w:tblLayout w:type="fixed"/>
              <w:tblLook w:val="0000" w:firstRow="0" w:lastRow="0" w:firstColumn="0" w:lastColumn="0" w:noHBand="0" w:noVBand="0"/>
            </w:tblPrEx>
          </w:tblPrExChange>
        </w:tblPrEx>
        <w:trPr>
          <w:trHeight w:val="20"/>
          <w:trPrChange w:id="1249" w:author="Melissa Oney" w:date="2021-08-16T08:54:00Z">
            <w:trPr>
              <w:trHeight w:val="20"/>
            </w:trPr>
          </w:trPrChange>
        </w:trPr>
        <w:tc>
          <w:tcPr>
            <w:tcW w:w="2304" w:type="dxa"/>
            <w:tcBorders>
              <w:top w:val="nil"/>
              <w:left w:val="nil"/>
              <w:bottom w:val="nil"/>
              <w:right w:val="nil"/>
            </w:tcBorders>
            <w:tcPrChange w:id="1250" w:author="Melissa Oney" w:date="2021-08-16T08:54:00Z">
              <w:tcPr>
                <w:tcW w:w="2304" w:type="dxa"/>
                <w:tcBorders>
                  <w:top w:val="nil"/>
                  <w:left w:val="nil"/>
                  <w:bottom w:val="nil"/>
                  <w:right w:val="nil"/>
                </w:tcBorders>
              </w:tcPr>
            </w:tcPrChange>
          </w:tcPr>
          <w:p w14:paraId="63DA2369" w14:textId="77777777" w:rsidR="00CE7D35" w:rsidRPr="004F3CAF" w:rsidRDefault="00CE7D35" w:rsidP="00CE7D35">
            <w:pPr>
              <w:spacing w:after="0"/>
              <w:rPr>
                <w:rFonts w:ascii="Times New Roman" w:hAnsi="Times New Roman"/>
                <w:sz w:val="24"/>
                <w:szCs w:val="24"/>
              </w:rPr>
            </w:pPr>
            <w:r w:rsidRPr="004F3CAF">
              <w:rPr>
                <w:rFonts w:ascii="Times New Roman" w:hAnsi="Times New Roman"/>
                <w:sz w:val="24"/>
                <w:szCs w:val="24"/>
              </w:rPr>
              <w:lastRenderedPageBreak/>
              <w:t>Months 25-36</w:t>
            </w:r>
          </w:p>
        </w:tc>
        <w:tc>
          <w:tcPr>
            <w:tcW w:w="2304" w:type="dxa"/>
            <w:tcBorders>
              <w:top w:val="nil"/>
              <w:left w:val="nil"/>
              <w:bottom w:val="nil"/>
              <w:right w:val="nil"/>
            </w:tcBorders>
            <w:vAlign w:val="bottom"/>
            <w:tcPrChange w:id="1251" w:author="Melissa Oney" w:date="2021-08-16T08:54:00Z">
              <w:tcPr>
                <w:tcW w:w="2304" w:type="dxa"/>
                <w:tcBorders>
                  <w:top w:val="nil"/>
                  <w:left w:val="nil"/>
                  <w:bottom w:val="nil"/>
                  <w:right w:val="nil"/>
                </w:tcBorders>
                <w:vAlign w:val="bottom"/>
              </w:tcPr>
            </w:tcPrChange>
          </w:tcPr>
          <w:p w14:paraId="38A1F939" w14:textId="46218A7A" w:rsidR="00080619" w:rsidRDefault="00CE7D35" w:rsidP="00CE7D35">
            <w:pPr>
              <w:spacing w:after="0"/>
              <w:jc w:val="center"/>
              <w:rPr>
                <w:ins w:id="1252" w:author="Melissa Oney" w:date="2021-08-16T09:08:00Z"/>
                <w:rFonts w:ascii="Calibri" w:hAnsi="Calibri" w:cs="Calibri"/>
              </w:rPr>
            </w:pPr>
            <w:ins w:id="1253" w:author="Melissa Oney" w:date="2021-08-16T08:54:00Z">
              <w:r>
                <w:rPr>
                  <w:rFonts w:ascii="Calibri" w:hAnsi="Calibri" w:cs="Calibri"/>
                </w:rPr>
                <w:t>$2</w:t>
              </w:r>
            </w:ins>
            <w:ins w:id="1254" w:author="Melissa Oney" w:date="2021-08-16T09:14:00Z">
              <w:r w:rsidR="00080619">
                <w:rPr>
                  <w:rFonts w:ascii="Calibri" w:hAnsi="Calibri" w:cs="Calibri"/>
                </w:rPr>
                <w:t>,</w:t>
              </w:r>
            </w:ins>
            <w:ins w:id="1255" w:author="Melissa Oney" w:date="2021-08-16T08:54:00Z">
              <w:r>
                <w:rPr>
                  <w:rFonts w:ascii="Calibri" w:hAnsi="Calibri" w:cs="Calibri"/>
                </w:rPr>
                <w:t>404</w:t>
              </w:r>
            </w:ins>
          </w:p>
          <w:p w14:paraId="428D59CC" w14:textId="5DAE4A2D" w:rsidR="00CE7D35" w:rsidRPr="002103E7" w:rsidDel="008B45DE" w:rsidRDefault="00CE7D35" w:rsidP="00CE7D35">
            <w:pPr>
              <w:spacing w:after="0"/>
              <w:jc w:val="center"/>
              <w:rPr>
                <w:del w:id="1256" w:author="Melissa Oney" w:date="2021-07-12T11:33:00Z"/>
                <w:rFonts w:ascii="Times New Roman" w:hAnsi="Times New Roman" w:cs="Times New Roman"/>
                <w:sz w:val="24"/>
                <w:szCs w:val="24"/>
              </w:rPr>
            </w:pPr>
            <w:ins w:id="1257" w:author="Melissa Oney" w:date="2021-08-16T08:54:00Z">
              <w:r>
                <w:rPr>
                  <w:rFonts w:ascii="Calibri" w:hAnsi="Calibri" w:cs="Calibri"/>
                </w:rPr>
                <w:t>(2</w:t>
              </w:r>
            </w:ins>
            <w:ins w:id="1258" w:author="Melissa Oney" w:date="2021-08-16T09:14:00Z">
              <w:r w:rsidR="00080619">
                <w:rPr>
                  <w:rFonts w:ascii="Calibri" w:hAnsi="Calibri" w:cs="Calibri"/>
                </w:rPr>
                <w:t>,</w:t>
              </w:r>
            </w:ins>
            <w:ins w:id="1259" w:author="Melissa Oney" w:date="2021-08-16T08:54:00Z">
              <w:r>
                <w:rPr>
                  <w:rFonts w:ascii="Calibri" w:hAnsi="Calibri" w:cs="Calibri"/>
                </w:rPr>
                <w:t>066;</w:t>
              </w:r>
            </w:ins>
            <w:ins w:id="1260" w:author="Melissa Oney" w:date="2021-08-16T09:12:00Z">
              <w:r w:rsidR="00080619">
                <w:rPr>
                  <w:rFonts w:ascii="Calibri" w:hAnsi="Calibri" w:cs="Calibri"/>
                </w:rPr>
                <w:t xml:space="preserve"> </w:t>
              </w:r>
            </w:ins>
            <w:ins w:id="1261" w:author="Melissa Oney" w:date="2021-08-16T08:54:00Z">
              <w:r>
                <w:rPr>
                  <w:rFonts w:ascii="Calibri" w:hAnsi="Calibri" w:cs="Calibri"/>
                </w:rPr>
                <w:t>2</w:t>
              </w:r>
            </w:ins>
            <w:ins w:id="1262" w:author="Melissa Oney" w:date="2021-08-16T09:14:00Z">
              <w:r w:rsidR="00080619">
                <w:rPr>
                  <w:rFonts w:ascii="Calibri" w:hAnsi="Calibri" w:cs="Calibri"/>
                </w:rPr>
                <w:t>,</w:t>
              </w:r>
            </w:ins>
            <w:ins w:id="1263" w:author="Melissa Oney" w:date="2021-08-16T08:54:00Z">
              <w:r>
                <w:rPr>
                  <w:rFonts w:ascii="Calibri" w:hAnsi="Calibri" w:cs="Calibri"/>
                </w:rPr>
                <w:t>770)</w:t>
              </w:r>
            </w:ins>
            <w:del w:id="1264" w:author="Melissa Oney" w:date="2021-07-12T11:33:00Z">
              <w:r w:rsidRPr="002103E7" w:rsidDel="008B45DE">
                <w:rPr>
                  <w:rFonts w:ascii="Times New Roman" w:hAnsi="Times New Roman" w:cs="Times New Roman"/>
                  <w:sz w:val="24"/>
                  <w:szCs w:val="24"/>
                </w:rPr>
                <w:delText xml:space="preserve">$3,162 </w:delText>
              </w:r>
            </w:del>
          </w:p>
          <w:p w14:paraId="43BABB1B" w14:textId="3BC0E0EC" w:rsidR="00CE7D35" w:rsidRPr="005667AA" w:rsidRDefault="00CE7D35" w:rsidP="00CE7D35">
            <w:pPr>
              <w:spacing w:after="0"/>
              <w:jc w:val="center"/>
              <w:rPr>
                <w:rFonts w:ascii="Times New Roman" w:hAnsi="Times New Roman" w:cs="Times New Roman"/>
                <w:sz w:val="24"/>
                <w:szCs w:val="24"/>
              </w:rPr>
            </w:pPr>
            <w:del w:id="1265" w:author="Melissa Oney" w:date="2021-07-12T11:33:00Z">
              <w:r w:rsidRPr="005667AA" w:rsidDel="008B45DE">
                <w:rPr>
                  <w:rFonts w:ascii="Times New Roman" w:hAnsi="Times New Roman" w:cs="Times New Roman"/>
                  <w:sz w:val="24"/>
                  <w:szCs w:val="24"/>
                </w:rPr>
                <w:delText>(2,693 ; 3,666)</w:delText>
              </w:r>
            </w:del>
          </w:p>
        </w:tc>
        <w:tc>
          <w:tcPr>
            <w:tcW w:w="2304" w:type="dxa"/>
            <w:tcBorders>
              <w:top w:val="nil"/>
              <w:left w:val="nil"/>
              <w:bottom w:val="nil"/>
              <w:right w:val="nil"/>
            </w:tcBorders>
            <w:vAlign w:val="bottom"/>
            <w:tcPrChange w:id="1266" w:author="Melissa Oney" w:date="2021-08-16T08:54:00Z">
              <w:tcPr>
                <w:tcW w:w="2304" w:type="dxa"/>
                <w:tcBorders>
                  <w:top w:val="nil"/>
                  <w:left w:val="nil"/>
                  <w:bottom w:val="nil"/>
                  <w:right w:val="nil"/>
                </w:tcBorders>
                <w:vAlign w:val="bottom"/>
              </w:tcPr>
            </w:tcPrChange>
          </w:tcPr>
          <w:p w14:paraId="35CD5D43" w14:textId="77777777" w:rsidR="00080619" w:rsidRDefault="00CE7D35" w:rsidP="00CE7D35">
            <w:pPr>
              <w:spacing w:after="0"/>
              <w:jc w:val="center"/>
              <w:rPr>
                <w:ins w:id="1267" w:author="Melissa Oney" w:date="2021-08-16T09:08:00Z"/>
                <w:rFonts w:ascii="Calibri" w:hAnsi="Calibri" w:cs="Calibri"/>
              </w:rPr>
            </w:pPr>
            <w:ins w:id="1268" w:author="Melissa Oney" w:date="2021-08-16T08:54:00Z">
              <w:r>
                <w:rPr>
                  <w:rFonts w:ascii="Calibri" w:hAnsi="Calibri" w:cs="Calibri"/>
                </w:rPr>
                <w:t>$700</w:t>
              </w:r>
            </w:ins>
          </w:p>
          <w:p w14:paraId="6DA8C609" w14:textId="00140A07" w:rsidR="00CE7D35" w:rsidRPr="002103E7" w:rsidDel="008B45DE" w:rsidRDefault="00CE7D35" w:rsidP="00CE7D35">
            <w:pPr>
              <w:spacing w:after="0"/>
              <w:jc w:val="center"/>
              <w:rPr>
                <w:del w:id="1269" w:author="Melissa Oney" w:date="2021-07-12T11:33:00Z"/>
                <w:rFonts w:ascii="Times New Roman" w:hAnsi="Times New Roman" w:cs="Times New Roman"/>
                <w:sz w:val="24"/>
                <w:szCs w:val="24"/>
              </w:rPr>
            </w:pPr>
            <w:ins w:id="1270" w:author="Melissa Oney" w:date="2021-08-16T08:54:00Z">
              <w:r>
                <w:rPr>
                  <w:rFonts w:ascii="Calibri" w:hAnsi="Calibri" w:cs="Calibri"/>
                </w:rPr>
                <w:t>(564;</w:t>
              </w:r>
            </w:ins>
            <w:ins w:id="1271" w:author="Melissa Oney" w:date="2021-08-16T09:12:00Z">
              <w:r w:rsidR="00080619">
                <w:rPr>
                  <w:rFonts w:ascii="Calibri" w:hAnsi="Calibri" w:cs="Calibri"/>
                </w:rPr>
                <w:t xml:space="preserve"> </w:t>
              </w:r>
            </w:ins>
            <w:ins w:id="1272" w:author="Melissa Oney" w:date="2021-08-16T08:54:00Z">
              <w:r>
                <w:rPr>
                  <w:rFonts w:ascii="Calibri" w:hAnsi="Calibri" w:cs="Calibri"/>
                </w:rPr>
                <w:t>854)</w:t>
              </w:r>
            </w:ins>
            <w:del w:id="1273" w:author="Melissa Oney" w:date="2021-07-12T11:33:00Z">
              <w:r w:rsidRPr="002103E7" w:rsidDel="008B45DE">
                <w:rPr>
                  <w:rFonts w:ascii="Times New Roman" w:hAnsi="Times New Roman" w:cs="Times New Roman"/>
                  <w:sz w:val="24"/>
                  <w:szCs w:val="24"/>
                </w:rPr>
                <w:delText xml:space="preserve">$720 </w:delText>
              </w:r>
            </w:del>
          </w:p>
          <w:p w14:paraId="7EC22F31" w14:textId="5B434E01" w:rsidR="00CE7D35" w:rsidRPr="005667AA" w:rsidRDefault="00CE7D35" w:rsidP="00CE7D35">
            <w:pPr>
              <w:spacing w:after="0"/>
              <w:jc w:val="center"/>
              <w:rPr>
                <w:rFonts w:ascii="Times New Roman" w:hAnsi="Times New Roman" w:cs="Times New Roman"/>
                <w:sz w:val="24"/>
                <w:szCs w:val="24"/>
              </w:rPr>
            </w:pPr>
            <w:del w:id="1274" w:author="Melissa Oney" w:date="2021-07-12T11:33:00Z">
              <w:r w:rsidRPr="005667AA" w:rsidDel="008B45DE">
                <w:rPr>
                  <w:rFonts w:ascii="Times New Roman" w:hAnsi="Times New Roman" w:cs="Times New Roman"/>
                  <w:sz w:val="24"/>
                  <w:szCs w:val="24"/>
                </w:rPr>
                <w:delText>(581 ; 883)</w:delText>
              </w:r>
            </w:del>
          </w:p>
        </w:tc>
        <w:tc>
          <w:tcPr>
            <w:tcW w:w="2556" w:type="dxa"/>
            <w:tcBorders>
              <w:top w:val="nil"/>
              <w:left w:val="nil"/>
              <w:bottom w:val="nil"/>
              <w:right w:val="nil"/>
            </w:tcBorders>
            <w:vAlign w:val="bottom"/>
            <w:tcPrChange w:id="1275" w:author="Melissa Oney" w:date="2021-08-16T08:54:00Z">
              <w:tcPr>
                <w:tcW w:w="2556" w:type="dxa"/>
                <w:tcBorders>
                  <w:top w:val="nil"/>
                  <w:left w:val="nil"/>
                  <w:bottom w:val="nil"/>
                  <w:right w:val="nil"/>
                </w:tcBorders>
                <w:vAlign w:val="bottom"/>
              </w:tcPr>
            </w:tcPrChange>
          </w:tcPr>
          <w:p w14:paraId="6FE130C9" w14:textId="02AC7A8F" w:rsidR="00080619" w:rsidRDefault="00CE7D35" w:rsidP="00CE7D35">
            <w:pPr>
              <w:spacing w:after="0"/>
              <w:jc w:val="center"/>
              <w:rPr>
                <w:ins w:id="1276" w:author="Melissa Oney" w:date="2021-08-16T09:09:00Z"/>
                <w:rFonts w:ascii="Calibri" w:hAnsi="Calibri" w:cs="Calibri"/>
              </w:rPr>
            </w:pPr>
            <w:ins w:id="1277" w:author="Melissa Oney" w:date="2021-08-16T08:54:00Z">
              <w:r>
                <w:rPr>
                  <w:rFonts w:ascii="Calibri" w:hAnsi="Calibri" w:cs="Calibri"/>
                </w:rPr>
                <w:t>$1</w:t>
              </w:r>
            </w:ins>
            <w:ins w:id="1278" w:author="Melissa Oney" w:date="2021-08-16T09:16:00Z">
              <w:r w:rsidR="00FE0986">
                <w:rPr>
                  <w:rFonts w:ascii="Calibri" w:hAnsi="Calibri" w:cs="Calibri"/>
                </w:rPr>
                <w:t>,</w:t>
              </w:r>
            </w:ins>
            <w:ins w:id="1279" w:author="Melissa Oney" w:date="2021-08-16T08:54:00Z">
              <w:r>
                <w:rPr>
                  <w:rFonts w:ascii="Calibri" w:hAnsi="Calibri" w:cs="Calibri"/>
                </w:rPr>
                <w:t>823</w:t>
              </w:r>
            </w:ins>
          </w:p>
          <w:p w14:paraId="7A99689A" w14:textId="7DC7242E" w:rsidR="00CE7D35" w:rsidRPr="002103E7" w:rsidDel="008B45DE" w:rsidRDefault="00CE7D35" w:rsidP="00CE7D35">
            <w:pPr>
              <w:spacing w:after="0"/>
              <w:jc w:val="center"/>
              <w:rPr>
                <w:del w:id="1280" w:author="Melissa Oney" w:date="2021-07-12T11:33:00Z"/>
                <w:rFonts w:ascii="Times New Roman" w:hAnsi="Times New Roman" w:cs="Times New Roman"/>
                <w:sz w:val="24"/>
                <w:szCs w:val="24"/>
              </w:rPr>
            </w:pPr>
            <w:ins w:id="1281" w:author="Melissa Oney" w:date="2021-08-16T08:54:00Z">
              <w:r>
                <w:rPr>
                  <w:rFonts w:ascii="Calibri" w:hAnsi="Calibri" w:cs="Calibri"/>
                </w:rPr>
                <w:t>(1</w:t>
              </w:r>
            </w:ins>
            <w:ins w:id="1282" w:author="Melissa Oney" w:date="2021-08-16T09:16:00Z">
              <w:r w:rsidR="00FE0986">
                <w:rPr>
                  <w:rFonts w:ascii="Calibri" w:hAnsi="Calibri" w:cs="Calibri"/>
                </w:rPr>
                <w:t>,</w:t>
              </w:r>
            </w:ins>
            <w:ins w:id="1283" w:author="Melissa Oney" w:date="2021-08-16T08:54:00Z">
              <w:r>
                <w:rPr>
                  <w:rFonts w:ascii="Calibri" w:hAnsi="Calibri" w:cs="Calibri"/>
                </w:rPr>
                <w:t>502;</w:t>
              </w:r>
            </w:ins>
            <w:ins w:id="1284" w:author="Melissa Oney" w:date="2021-08-16T09:12:00Z">
              <w:r w:rsidR="00080619">
                <w:rPr>
                  <w:rFonts w:ascii="Calibri" w:hAnsi="Calibri" w:cs="Calibri"/>
                </w:rPr>
                <w:t xml:space="preserve"> </w:t>
              </w:r>
            </w:ins>
            <w:ins w:id="1285" w:author="Melissa Oney" w:date="2021-08-16T08:54:00Z">
              <w:r>
                <w:rPr>
                  <w:rFonts w:ascii="Calibri" w:hAnsi="Calibri" w:cs="Calibri"/>
                </w:rPr>
                <w:t>2</w:t>
              </w:r>
            </w:ins>
            <w:ins w:id="1286" w:author="Melissa Oney" w:date="2021-08-16T09:16:00Z">
              <w:r w:rsidR="00FE0986">
                <w:rPr>
                  <w:rFonts w:ascii="Calibri" w:hAnsi="Calibri" w:cs="Calibri"/>
                </w:rPr>
                <w:t>,</w:t>
              </w:r>
            </w:ins>
            <w:ins w:id="1287" w:author="Melissa Oney" w:date="2021-08-16T08:54:00Z">
              <w:r>
                <w:rPr>
                  <w:rFonts w:ascii="Calibri" w:hAnsi="Calibri" w:cs="Calibri"/>
                </w:rPr>
                <w:t>170)</w:t>
              </w:r>
            </w:ins>
            <w:del w:id="1288" w:author="Melissa Oney" w:date="2021-07-12T11:33:00Z">
              <w:r w:rsidRPr="002103E7" w:rsidDel="008B45DE">
                <w:rPr>
                  <w:rFonts w:ascii="Times New Roman" w:hAnsi="Times New Roman" w:cs="Times New Roman"/>
                  <w:sz w:val="24"/>
                  <w:szCs w:val="24"/>
                </w:rPr>
                <w:delText xml:space="preserve">$2,496 </w:delText>
              </w:r>
            </w:del>
          </w:p>
          <w:p w14:paraId="6A4EDB3F" w14:textId="6EC341BB" w:rsidR="00CE7D35" w:rsidRPr="005667AA" w:rsidRDefault="00CE7D35" w:rsidP="00CE7D35">
            <w:pPr>
              <w:spacing w:after="0"/>
              <w:jc w:val="center"/>
              <w:rPr>
                <w:rFonts w:ascii="Times New Roman" w:hAnsi="Times New Roman" w:cs="Times New Roman"/>
                <w:sz w:val="24"/>
                <w:szCs w:val="24"/>
              </w:rPr>
            </w:pPr>
            <w:del w:id="1289" w:author="Melissa Oney" w:date="2021-07-12T11:33:00Z">
              <w:r w:rsidRPr="005667AA" w:rsidDel="008B45DE">
                <w:rPr>
                  <w:rFonts w:ascii="Times New Roman" w:hAnsi="Times New Roman" w:cs="Times New Roman"/>
                  <w:sz w:val="24"/>
                  <w:szCs w:val="24"/>
                </w:rPr>
                <w:delText>(2,034 ; 2,990)</w:delText>
              </w:r>
            </w:del>
          </w:p>
        </w:tc>
        <w:tc>
          <w:tcPr>
            <w:tcW w:w="2430" w:type="dxa"/>
            <w:tcBorders>
              <w:top w:val="nil"/>
              <w:left w:val="nil"/>
              <w:bottom w:val="nil"/>
              <w:right w:val="nil"/>
            </w:tcBorders>
            <w:vAlign w:val="bottom"/>
            <w:tcPrChange w:id="1290" w:author="Melissa Oney" w:date="2021-08-16T08:54:00Z">
              <w:tcPr>
                <w:tcW w:w="2430" w:type="dxa"/>
                <w:tcBorders>
                  <w:top w:val="nil"/>
                  <w:left w:val="nil"/>
                  <w:bottom w:val="nil"/>
                  <w:right w:val="nil"/>
                </w:tcBorders>
                <w:vAlign w:val="bottom"/>
              </w:tcPr>
            </w:tcPrChange>
          </w:tcPr>
          <w:p w14:paraId="78B8704F" w14:textId="77777777" w:rsidR="00080619" w:rsidRDefault="00080619" w:rsidP="00CE7D35">
            <w:pPr>
              <w:spacing w:after="0"/>
              <w:jc w:val="center"/>
              <w:rPr>
                <w:ins w:id="1291" w:author="Melissa Oney" w:date="2021-08-16T09:11:00Z"/>
                <w:rFonts w:ascii="Calibri" w:hAnsi="Calibri" w:cs="Calibri"/>
              </w:rPr>
            </w:pPr>
            <w:ins w:id="1292" w:author="Melissa Oney" w:date="2021-08-16T09:10:00Z">
              <w:r>
                <w:rPr>
                  <w:rFonts w:ascii="Calibri" w:hAnsi="Calibri" w:cs="Calibri"/>
                </w:rPr>
                <w:t>-</w:t>
              </w:r>
            </w:ins>
            <w:ins w:id="1293" w:author="Melissa Oney" w:date="2021-08-16T08:54:00Z">
              <w:r w:rsidR="00CE7D35">
                <w:rPr>
                  <w:rFonts w:ascii="Calibri" w:hAnsi="Calibri" w:cs="Calibri"/>
                </w:rPr>
                <w:t>$119</w:t>
              </w:r>
            </w:ins>
          </w:p>
          <w:p w14:paraId="6E3DF11A" w14:textId="62638113" w:rsidR="00CE7D35" w:rsidRPr="002103E7" w:rsidDel="008B45DE" w:rsidRDefault="00CE7D35" w:rsidP="00CE7D35">
            <w:pPr>
              <w:spacing w:after="0"/>
              <w:jc w:val="center"/>
              <w:rPr>
                <w:del w:id="1294" w:author="Melissa Oney" w:date="2021-07-12T11:33:00Z"/>
                <w:rFonts w:ascii="Times New Roman" w:hAnsi="Times New Roman" w:cs="Times New Roman"/>
                <w:sz w:val="24"/>
                <w:szCs w:val="24"/>
              </w:rPr>
            </w:pPr>
            <w:ins w:id="1295" w:author="Melissa Oney" w:date="2021-08-16T08:54:00Z">
              <w:r>
                <w:rPr>
                  <w:rFonts w:ascii="Calibri" w:hAnsi="Calibri" w:cs="Calibri"/>
                </w:rPr>
                <w:t>(-156;</w:t>
              </w:r>
            </w:ins>
            <w:ins w:id="1296" w:author="Melissa Oney" w:date="2021-08-16T09:13:00Z">
              <w:r w:rsidR="00080619">
                <w:rPr>
                  <w:rFonts w:ascii="Calibri" w:hAnsi="Calibri" w:cs="Calibri"/>
                </w:rPr>
                <w:t xml:space="preserve"> </w:t>
              </w:r>
            </w:ins>
            <w:ins w:id="1297" w:author="Melissa Oney" w:date="2021-08-16T08:54:00Z">
              <w:r>
                <w:rPr>
                  <w:rFonts w:ascii="Calibri" w:hAnsi="Calibri" w:cs="Calibri"/>
                </w:rPr>
                <w:t>-88)</w:t>
              </w:r>
            </w:ins>
            <w:del w:id="1298" w:author="Melissa Oney" w:date="2021-07-12T11:33:00Z">
              <w:r w:rsidRPr="002103E7" w:rsidDel="008B45DE">
                <w:rPr>
                  <w:rFonts w:ascii="Times New Roman" w:hAnsi="Times New Roman" w:cs="Times New Roman"/>
                  <w:sz w:val="24"/>
                  <w:szCs w:val="24"/>
                </w:rPr>
                <w:delText xml:space="preserve">-$54 </w:delText>
              </w:r>
            </w:del>
          </w:p>
          <w:p w14:paraId="59575DE4" w14:textId="2B76B6CC" w:rsidR="00CE7D35" w:rsidRPr="005667AA" w:rsidRDefault="00CE7D35" w:rsidP="00CE7D35">
            <w:pPr>
              <w:spacing w:after="0"/>
              <w:jc w:val="center"/>
              <w:rPr>
                <w:rFonts w:ascii="Times New Roman" w:hAnsi="Times New Roman" w:cs="Times New Roman"/>
                <w:sz w:val="24"/>
                <w:szCs w:val="24"/>
              </w:rPr>
            </w:pPr>
            <w:del w:id="1299" w:author="Melissa Oney" w:date="2021-07-12T11:33:00Z">
              <w:r w:rsidRPr="005667AA" w:rsidDel="008B45DE">
                <w:rPr>
                  <w:rFonts w:ascii="Times New Roman" w:hAnsi="Times New Roman" w:cs="Times New Roman"/>
                  <w:sz w:val="24"/>
                  <w:szCs w:val="24"/>
                </w:rPr>
                <w:delText>(-81 ; -29)</w:delText>
              </w:r>
            </w:del>
          </w:p>
        </w:tc>
        <w:tc>
          <w:tcPr>
            <w:tcW w:w="1926" w:type="dxa"/>
            <w:tcBorders>
              <w:top w:val="nil"/>
              <w:left w:val="nil"/>
              <w:bottom w:val="nil"/>
              <w:right w:val="nil"/>
            </w:tcBorders>
            <w:vAlign w:val="bottom"/>
            <w:tcPrChange w:id="1300" w:author="Melissa Oney" w:date="2021-08-16T08:54:00Z">
              <w:tcPr>
                <w:tcW w:w="1926" w:type="dxa"/>
                <w:tcBorders>
                  <w:top w:val="nil"/>
                  <w:left w:val="nil"/>
                  <w:bottom w:val="nil"/>
                  <w:right w:val="nil"/>
                </w:tcBorders>
                <w:vAlign w:val="bottom"/>
              </w:tcPr>
            </w:tcPrChange>
          </w:tcPr>
          <w:p w14:paraId="78820D08" w14:textId="5B467942" w:rsidR="00080619" w:rsidRDefault="00CE7D35" w:rsidP="00CE7D35">
            <w:pPr>
              <w:spacing w:after="0"/>
              <w:jc w:val="center"/>
              <w:rPr>
                <w:ins w:id="1301" w:author="Melissa Oney" w:date="2021-08-16T09:11:00Z"/>
                <w:rFonts w:ascii="Calibri" w:hAnsi="Calibri" w:cs="Calibri"/>
              </w:rPr>
            </w:pPr>
            <w:ins w:id="1302" w:author="Melissa Oney" w:date="2021-08-16T08:54:00Z">
              <w:r>
                <w:rPr>
                  <w:rFonts w:ascii="Calibri" w:hAnsi="Calibri" w:cs="Calibri"/>
                </w:rPr>
                <w:t>$1</w:t>
              </w:r>
            </w:ins>
            <w:ins w:id="1303" w:author="Melissa Oney" w:date="2021-08-16T09:17:00Z">
              <w:r w:rsidR="00FE0986">
                <w:rPr>
                  <w:rFonts w:ascii="Calibri" w:hAnsi="Calibri" w:cs="Calibri"/>
                </w:rPr>
                <w:t>,</w:t>
              </w:r>
            </w:ins>
            <w:ins w:id="1304" w:author="Melissa Oney" w:date="2021-08-16T08:54:00Z">
              <w:r>
                <w:rPr>
                  <w:rFonts w:ascii="Calibri" w:hAnsi="Calibri" w:cs="Calibri"/>
                </w:rPr>
                <w:t>704</w:t>
              </w:r>
            </w:ins>
          </w:p>
          <w:p w14:paraId="07B9DFF4" w14:textId="4D7CB2B3" w:rsidR="00CE7D35" w:rsidRPr="002103E7" w:rsidDel="008B45DE" w:rsidRDefault="00CE7D35" w:rsidP="00CE7D35">
            <w:pPr>
              <w:spacing w:after="0"/>
              <w:jc w:val="center"/>
              <w:rPr>
                <w:del w:id="1305" w:author="Melissa Oney" w:date="2021-07-12T11:33:00Z"/>
                <w:rFonts w:ascii="Times New Roman" w:hAnsi="Times New Roman" w:cs="Times New Roman"/>
                <w:sz w:val="24"/>
                <w:szCs w:val="24"/>
              </w:rPr>
            </w:pPr>
            <w:ins w:id="1306" w:author="Melissa Oney" w:date="2021-08-16T08:54:00Z">
              <w:r>
                <w:rPr>
                  <w:rFonts w:ascii="Calibri" w:hAnsi="Calibri" w:cs="Calibri"/>
                </w:rPr>
                <w:t>(1</w:t>
              </w:r>
            </w:ins>
            <w:ins w:id="1307" w:author="Melissa Oney" w:date="2021-08-16T09:17:00Z">
              <w:r w:rsidR="00FE0986">
                <w:rPr>
                  <w:rFonts w:ascii="Calibri" w:hAnsi="Calibri" w:cs="Calibri"/>
                </w:rPr>
                <w:t>,</w:t>
              </w:r>
            </w:ins>
            <w:ins w:id="1308" w:author="Melissa Oney" w:date="2021-08-16T08:54:00Z">
              <w:r>
                <w:rPr>
                  <w:rFonts w:ascii="Calibri" w:hAnsi="Calibri" w:cs="Calibri"/>
                </w:rPr>
                <w:t>378;</w:t>
              </w:r>
            </w:ins>
            <w:ins w:id="1309" w:author="Melissa Oney" w:date="2021-08-16T09:13:00Z">
              <w:r w:rsidR="00080619">
                <w:rPr>
                  <w:rFonts w:ascii="Calibri" w:hAnsi="Calibri" w:cs="Calibri"/>
                </w:rPr>
                <w:t xml:space="preserve"> </w:t>
              </w:r>
            </w:ins>
            <w:ins w:id="1310" w:author="Melissa Oney" w:date="2021-08-16T08:54:00Z">
              <w:r>
                <w:rPr>
                  <w:rFonts w:ascii="Calibri" w:hAnsi="Calibri" w:cs="Calibri"/>
                </w:rPr>
                <w:t>2</w:t>
              </w:r>
            </w:ins>
            <w:ins w:id="1311" w:author="Melissa Oney" w:date="2021-08-16T09:17:00Z">
              <w:r w:rsidR="00FE0986">
                <w:rPr>
                  <w:rFonts w:ascii="Calibri" w:hAnsi="Calibri" w:cs="Calibri"/>
                </w:rPr>
                <w:t>,</w:t>
              </w:r>
            </w:ins>
            <w:ins w:id="1312" w:author="Melissa Oney" w:date="2021-08-16T08:54:00Z">
              <w:r>
                <w:rPr>
                  <w:rFonts w:ascii="Calibri" w:hAnsi="Calibri" w:cs="Calibri"/>
                </w:rPr>
                <w:t>047)</w:t>
              </w:r>
            </w:ins>
            <w:del w:id="1313" w:author="Melissa Oney" w:date="2021-07-12T11:33:00Z">
              <w:r w:rsidRPr="002103E7" w:rsidDel="008B45DE">
                <w:rPr>
                  <w:rFonts w:ascii="Times New Roman" w:hAnsi="Times New Roman" w:cs="Times New Roman"/>
                  <w:sz w:val="24"/>
                  <w:szCs w:val="24"/>
                </w:rPr>
                <w:delText xml:space="preserve">$2,442 </w:delText>
              </w:r>
            </w:del>
          </w:p>
          <w:p w14:paraId="00D14B3E" w14:textId="00A1AB79" w:rsidR="00CE7D35" w:rsidRPr="005667AA" w:rsidRDefault="00CE7D35" w:rsidP="00CE7D35">
            <w:pPr>
              <w:spacing w:after="0"/>
              <w:jc w:val="center"/>
              <w:rPr>
                <w:rFonts w:ascii="Times New Roman" w:hAnsi="Times New Roman" w:cs="Times New Roman"/>
                <w:sz w:val="24"/>
                <w:szCs w:val="24"/>
              </w:rPr>
            </w:pPr>
            <w:del w:id="1314" w:author="Melissa Oney" w:date="2021-07-12T11:33:00Z">
              <w:r w:rsidRPr="005667AA" w:rsidDel="008B45DE">
                <w:rPr>
                  <w:rFonts w:ascii="Times New Roman" w:hAnsi="Times New Roman" w:cs="Times New Roman"/>
                  <w:sz w:val="24"/>
                  <w:szCs w:val="24"/>
                </w:rPr>
                <w:delText>(1,974 ; 2,930)</w:delText>
              </w:r>
            </w:del>
          </w:p>
        </w:tc>
      </w:tr>
      <w:tr w:rsidR="00CE7D35" w:rsidRPr="004F3CAF" w14:paraId="48D4D706" w14:textId="77777777" w:rsidTr="00080619">
        <w:tblPrEx>
          <w:tblW w:w="13824" w:type="dxa"/>
          <w:tblLayout w:type="fixed"/>
          <w:tblLook w:val="0000" w:firstRow="0" w:lastRow="0" w:firstColumn="0" w:lastColumn="0" w:noHBand="0" w:noVBand="0"/>
          <w:tblPrExChange w:id="1315" w:author="Melissa Oney" w:date="2021-08-16T08:54:00Z">
            <w:tblPrEx>
              <w:tblW w:w="13824" w:type="dxa"/>
              <w:tblLayout w:type="fixed"/>
              <w:tblLook w:val="0000" w:firstRow="0" w:lastRow="0" w:firstColumn="0" w:lastColumn="0" w:noHBand="0" w:noVBand="0"/>
            </w:tblPrEx>
          </w:tblPrExChange>
        </w:tblPrEx>
        <w:trPr>
          <w:trHeight w:val="20"/>
          <w:trPrChange w:id="1316" w:author="Melissa Oney" w:date="2021-08-16T08:54:00Z">
            <w:trPr>
              <w:trHeight w:val="20"/>
            </w:trPr>
          </w:trPrChange>
        </w:trPr>
        <w:tc>
          <w:tcPr>
            <w:tcW w:w="2304" w:type="dxa"/>
            <w:tcBorders>
              <w:top w:val="nil"/>
              <w:left w:val="nil"/>
              <w:right w:val="nil"/>
            </w:tcBorders>
            <w:tcPrChange w:id="1317" w:author="Melissa Oney" w:date="2021-08-16T08:54:00Z">
              <w:tcPr>
                <w:tcW w:w="2304" w:type="dxa"/>
                <w:tcBorders>
                  <w:top w:val="nil"/>
                  <w:left w:val="nil"/>
                  <w:right w:val="nil"/>
                </w:tcBorders>
              </w:tcPr>
            </w:tcPrChange>
          </w:tcPr>
          <w:p w14:paraId="5229496A" w14:textId="77777777" w:rsidR="00CE7D35" w:rsidRPr="004F3CAF" w:rsidRDefault="00CE7D35" w:rsidP="00CE7D35">
            <w:pPr>
              <w:spacing w:after="0"/>
              <w:rPr>
                <w:rFonts w:ascii="Times New Roman" w:hAnsi="Times New Roman"/>
                <w:sz w:val="24"/>
                <w:szCs w:val="24"/>
              </w:rPr>
            </w:pPr>
            <w:r w:rsidRPr="004F3CAF">
              <w:rPr>
                <w:rFonts w:ascii="Times New Roman" w:hAnsi="Times New Roman"/>
                <w:sz w:val="24"/>
                <w:szCs w:val="24"/>
              </w:rPr>
              <w:t>Months 37-48</w:t>
            </w:r>
          </w:p>
        </w:tc>
        <w:tc>
          <w:tcPr>
            <w:tcW w:w="2304" w:type="dxa"/>
            <w:tcBorders>
              <w:top w:val="nil"/>
              <w:left w:val="nil"/>
              <w:right w:val="nil"/>
            </w:tcBorders>
            <w:vAlign w:val="bottom"/>
            <w:tcPrChange w:id="1318" w:author="Melissa Oney" w:date="2021-08-16T08:54:00Z">
              <w:tcPr>
                <w:tcW w:w="2304" w:type="dxa"/>
                <w:tcBorders>
                  <w:top w:val="nil"/>
                  <w:left w:val="nil"/>
                  <w:right w:val="nil"/>
                </w:tcBorders>
                <w:vAlign w:val="bottom"/>
              </w:tcPr>
            </w:tcPrChange>
          </w:tcPr>
          <w:p w14:paraId="6F735C0A" w14:textId="026093BE" w:rsidR="00080619" w:rsidRDefault="00CE7D35" w:rsidP="00CE7D35">
            <w:pPr>
              <w:spacing w:after="0"/>
              <w:jc w:val="center"/>
              <w:rPr>
                <w:ins w:id="1319" w:author="Melissa Oney" w:date="2021-08-16T09:08:00Z"/>
                <w:rFonts w:ascii="Calibri" w:hAnsi="Calibri" w:cs="Calibri"/>
              </w:rPr>
            </w:pPr>
            <w:ins w:id="1320" w:author="Melissa Oney" w:date="2021-08-16T08:54:00Z">
              <w:r>
                <w:rPr>
                  <w:rFonts w:ascii="Calibri" w:hAnsi="Calibri" w:cs="Calibri"/>
                </w:rPr>
                <w:t>$2</w:t>
              </w:r>
            </w:ins>
            <w:ins w:id="1321" w:author="Melissa Oney" w:date="2021-08-16T09:14:00Z">
              <w:r w:rsidR="00080619">
                <w:rPr>
                  <w:rFonts w:ascii="Calibri" w:hAnsi="Calibri" w:cs="Calibri"/>
                </w:rPr>
                <w:t>,</w:t>
              </w:r>
            </w:ins>
            <w:ins w:id="1322" w:author="Melissa Oney" w:date="2021-08-16T08:54:00Z">
              <w:r>
                <w:rPr>
                  <w:rFonts w:ascii="Calibri" w:hAnsi="Calibri" w:cs="Calibri"/>
                </w:rPr>
                <w:t>491</w:t>
              </w:r>
            </w:ins>
          </w:p>
          <w:p w14:paraId="14F255E1" w14:textId="6B64F947" w:rsidR="00CE7D35" w:rsidRPr="002103E7" w:rsidDel="008B45DE" w:rsidRDefault="00CE7D35" w:rsidP="00CE7D35">
            <w:pPr>
              <w:spacing w:after="0"/>
              <w:jc w:val="center"/>
              <w:rPr>
                <w:del w:id="1323" w:author="Melissa Oney" w:date="2021-07-12T11:33:00Z"/>
                <w:rFonts w:ascii="Times New Roman" w:hAnsi="Times New Roman" w:cs="Times New Roman"/>
                <w:sz w:val="24"/>
                <w:szCs w:val="24"/>
              </w:rPr>
            </w:pPr>
            <w:ins w:id="1324" w:author="Melissa Oney" w:date="2021-08-16T08:54:00Z">
              <w:r>
                <w:rPr>
                  <w:rFonts w:ascii="Calibri" w:hAnsi="Calibri" w:cs="Calibri"/>
                </w:rPr>
                <w:t>(2</w:t>
              </w:r>
            </w:ins>
            <w:ins w:id="1325" w:author="Melissa Oney" w:date="2021-08-16T09:14:00Z">
              <w:r w:rsidR="00080619">
                <w:rPr>
                  <w:rFonts w:ascii="Calibri" w:hAnsi="Calibri" w:cs="Calibri"/>
                </w:rPr>
                <w:t>,</w:t>
              </w:r>
            </w:ins>
            <w:ins w:id="1326" w:author="Melissa Oney" w:date="2021-08-16T08:54:00Z">
              <w:r>
                <w:rPr>
                  <w:rFonts w:ascii="Calibri" w:hAnsi="Calibri" w:cs="Calibri"/>
                </w:rPr>
                <w:t>112;</w:t>
              </w:r>
            </w:ins>
            <w:ins w:id="1327" w:author="Melissa Oney" w:date="2021-08-16T09:12:00Z">
              <w:r w:rsidR="00080619">
                <w:rPr>
                  <w:rFonts w:ascii="Calibri" w:hAnsi="Calibri" w:cs="Calibri"/>
                </w:rPr>
                <w:t xml:space="preserve"> </w:t>
              </w:r>
            </w:ins>
            <w:ins w:id="1328" w:author="Melissa Oney" w:date="2021-08-16T08:54:00Z">
              <w:r>
                <w:rPr>
                  <w:rFonts w:ascii="Calibri" w:hAnsi="Calibri" w:cs="Calibri"/>
                </w:rPr>
                <w:t>2</w:t>
              </w:r>
            </w:ins>
            <w:ins w:id="1329" w:author="Melissa Oney" w:date="2021-08-16T09:14:00Z">
              <w:r w:rsidR="00080619">
                <w:rPr>
                  <w:rFonts w:ascii="Calibri" w:hAnsi="Calibri" w:cs="Calibri"/>
                </w:rPr>
                <w:t>,</w:t>
              </w:r>
            </w:ins>
            <w:ins w:id="1330" w:author="Melissa Oney" w:date="2021-08-16T08:54:00Z">
              <w:r>
                <w:rPr>
                  <w:rFonts w:ascii="Calibri" w:hAnsi="Calibri" w:cs="Calibri"/>
                </w:rPr>
                <w:t>899)</w:t>
              </w:r>
            </w:ins>
            <w:del w:id="1331" w:author="Melissa Oney" w:date="2021-07-12T11:33:00Z">
              <w:r w:rsidRPr="002103E7" w:rsidDel="008B45DE">
                <w:rPr>
                  <w:rFonts w:ascii="Times New Roman" w:hAnsi="Times New Roman" w:cs="Times New Roman"/>
                  <w:sz w:val="24"/>
                  <w:szCs w:val="24"/>
                </w:rPr>
                <w:delText xml:space="preserve">$2,936 </w:delText>
              </w:r>
            </w:del>
          </w:p>
          <w:p w14:paraId="2FD56192" w14:textId="2856F8F8" w:rsidR="00CE7D35" w:rsidRPr="005667AA" w:rsidRDefault="00CE7D35" w:rsidP="00CE7D35">
            <w:pPr>
              <w:spacing w:after="0"/>
              <w:jc w:val="center"/>
              <w:rPr>
                <w:rFonts w:ascii="Times New Roman" w:hAnsi="Times New Roman" w:cs="Times New Roman"/>
                <w:sz w:val="24"/>
                <w:szCs w:val="24"/>
              </w:rPr>
            </w:pPr>
            <w:del w:id="1332" w:author="Melissa Oney" w:date="2021-07-12T11:33:00Z">
              <w:r w:rsidRPr="005667AA" w:rsidDel="008B45DE">
                <w:rPr>
                  <w:rFonts w:ascii="Times New Roman" w:hAnsi="Times New Roman" w:cs="Times New Roman"/>
                  <w:sz w:val="24"/>
                  <w:szCs w:val="24"/>
                </w:rPr>
                <w:delText>(2,403 ; 3,490)</w:delText>
              </w:r>
            </w:del>
          </w:p>
        </w:tc>
        <w:tc>
          <w:tcPr>
            <w:tcW w:w="2304" w:type="dxa"/>
            <w:tcBorders>
              <w:top w:val="nil"/>
              <w:left w:val="nil"/>
              <w:right w:val="nil"/>
            </w:tcBorders>
            <w:vAlign w:val="bottom"/>
            <w:tcPrChange w:id="1333" w:author="Melissa Oney" w:date="2021-08-16T08:54:00Z">
              <w:tcPr>
                <w:tcW w:w="2304" w:type="dxa"/>
                <w:tcBorders>
                  <w:top w:val="nil"/>
                  <w:left w:val="nil"/>
                  <w:right w:val="nil"/>
                </w:tcBorders>
                <w:vAlign w:val="bottom"/>
              </w:tcPr>
            </w:tcPrChange>
          </w:tcPr>
          <w:p w14:paraId="161B1B49" w14:textId="77777777" w:rsidR="00080619" w:rsidRDefault="00CE7D35" w:rsidP="00CE7D35">
            <w:pPr>
              <w:spacing w:after="0"/>
              <w:jc w:val="center"/>
              <w:rPr>
                <w:ins w:id="1334" w:author="Melissa Oney" w:date="2021-08-16T09:08:00Z"/>
                <w:rFonts w:ascii="Calibri" w:hAnsi="Calibri" w:cs="Calibri"/>
              </w:rPr>
            </w:pPr>
            <w:ins w:id="1335" w:author="Melissa Oney" w:date="2021-08-16T08:54:00Z">
              <w:r>
                <w:rPr>
                  <w:rFonts w:ascii="Calibri" w:hAnsi="Calibri" w:cs="Calibri"/>
                </w:rPr>
                <w:t>$735</w:t>
              </w:r>
            </w:ins>
          </w:p>
          <w:p w14:paraId="280CE6CC" w14:textId="1BD1628C" w:rsidR="00CE7D35" w:rsidRPr="002103E7" w:rsidDel="008B45DE" w:rsidRDefault="00CE7D35" w:rsidP="00CE7D35">
            <w:pPr>
              <w:spacing w:after="0"/>
              <w:jc w:val="center"/>
              <w:rPr>
                <w:del w:id="1336" w:author="Melissa Oney" w:date="2021-07-12T11:33:00Z"/>
                <w:rFonts w:ascii="Times New Roman" w:hAnsi="Times New Roman" w:cs="Times New Roman"/>
                <w:sz w:val="24"/>
                <w:szCs w:val="24"/>
              </w:rPr>
            </w:pPr>
            <w:ins w:id="1337" w:author="Melissa Oney" w:date="2021-08-16T08:54:00Z">
              <w:r>
                <w:rPr>
                  <w:rFonts w:ascii="Calibri" w:hAnsi="Calibri" w:cs="Calibri"/>
                </w:rPr>
                <w:t>(588;</w:t>
              </w:r>
            </w:ins>
            <w:ins w:id="1338" w:author="Melissa Oney" w:date="2021-08-16T09:12:00Z">
              <w:r w:rsidR="00080619">
                <w:rPr>
                  <w:rFonts w:ascii="Calibri" w:hAnsi="Calibri" w:cs="Calibri"/>
                </w:rPr>
                <w:t xml:space="preserve"> </w:t>
              </w:r>
            </w:ins>
            <w:ins w:id="1339" w:author="Melissa Oney" w:date="2021-08-16T08:54:00Z">
              <w:r>
                <w:rPr>
                  <w:rFonts w:ascii="Calibri" w:hAnsi="Calibri" w:cs="Calibri"/>
                </w:rPr>
                <w:t>907)</w:t>
              </w:r>
            </w:ins>
            <w:del w:id="1340" w:author="Melissa Oney" w:date="2021-07-12T11:33:00Z">
              <w:r w:rsidRPr="002103E7" w:rsidDel="008B45DE">
                <w:rPr>
                  <w:rFonts w:ascii="Times New Roman" w:hAnsi="Times New Roman" w:cs="Times New Roman"/>
                  <w:sz w:val="24"/>
                  <w:szCs w:val="24"/>
                </w:rPr>
                <w:delText xml:space="preserve">$601 </w:delText>
              </w:r>
            </w:del>
          </w:p>
          <w:p w14:paraId="11FEE1E6" w14:textId="079BD379" w:rsidR="00CE7D35" w:rsidRPr="005667AA" w:rsidRDefault="00CE7D35" w:rsidP="00CE7D35">
            <w:pPr>
              <w:spacing w:after="0"/>
              <w:jc w:val="center"/>
              <w:rPr>
                <w:rFonts w:ascii="Times New Roman" w:hAnsi="Times New Roman" w:cs="Times New Roman"/>
                <w:sz w:val="24"/>
                <w:szCs w:val="24"/>
              </w:rPr>
            </w:pPr>
            <w:del w:id="1341" w:author="Melissa Oney" w:date="2021-07-12T11:33:00Z">
              <w:r w:rsidRPr="005667AA" w:rsidDel="008B45DE">
                <w:rPr>
                  <w:rFonts w:ascii="Times New Roman" w:hAnsi="Times New Roman" w:cs="Times New Roman"/>
                  <w:sz w:val="24"/>
                  <w:szCs w:val="24"/>
                </w:rPr>
                <w:delText>(466 ; 758)</w:delText>
              </w:r>
            </w:del>
          </w:p>
        </w:tc>
        <w:tc>
          <w:tcPr>
            <w:tcW w:w="2556" w:type="dxa"/>
            <w:tcBorders>
              <w:top w:val="nil"/>
              <w:left w:val="nil"/>
              <w:right w:val="nil"/>
            </w:tcBorders>
            <w:vAlign w:val="bottom"/>
            <w:tcPrChange w:id="1342" w:author="Melissa Oney" w:date="2021-08-16T08:54:00Z">
              <w:tcPr>
                <w:tcW w:w="2556" w:type="dxa"/>
                <w:tcBorders>
                  <w:top w:val="nil"/>
                  <w:left w:val="nil"/>
                  <w:right w:val="nil"/>
                </w:tcBorders>
                <w:vAlign w:val="bottom"/>
              </w:tcPr>
            </w:tcPrChange>
          </w:tcPr>
          <w:p w14:paraId="446AFF90" w14:textId="5BC400EE" w:rsidR="00080619" w:rsidRDefault="00CE7D35" w:rsidP="00CE7D35">
            <w:pPr>
              <w:spacing w:after="0"/>
              <w:jc w:val="center"/>
              <w:rPr>
                <w:ins w:id="1343" w:author="Melissa Oney" w:date="2021-08-16T09:09:00Z"/>
                <w:rFonts w:ascii="Calibri" w:hAnsi="Calibri" w:cs="Calibri"/>
              </w:rPr>
            </w:pPr>
            <w:ins w:id="1344" w:author="Melissa Oney" w:date="2021-08-16T08:54:00Z">
              <w:r>
                <w:rPr>
                  <w:rFonts w:ascii="Calibri" w:hAnsi="Calibri" w:cs="Calibri"/>
                </w:rPr>
                <w:t>$1</w:t>
              </w:r>
            </w:ins>
            <w:ins w:id="1345" w:author="Melissa Oney" w:date="2021-08-16T09:16:00Z">
              <w:r w:rsidR="00FE0986">
                <w:rPr>
                  <w:rFonts w:ascii="Calibri" w:hAnsi="Calibri" w:cs="Calibri"/>
                </w:rPr>
                <w:t>,</w:t>
              </w:r>
            </w:ins>
            <w:ins w:id="1346" w:author="Melissa Oney" w:date="2021-08-16T08:54:00Z">
              <w:r>
                <w:rPr>
                  <w:rFonts w:ascii="Calibri" w:hAnsi="Calibri" w:cs="Calibri"/>
                </w:rPr>
                <w:t>901</w:t>
              </w:r>
            </w:ins>
          </w:p>
          <w:p w14:paraId="7A2CFA76" w14:textId="7181C0A4" w:rsidR="00CE7D35" w:rsidRPr="002103E7" w:rsidDel="008B45DE" w:rsidRDefault="00CE7D35" w:rsidP="00CE7D35">
            <w:pPr>
              <w:spacing w:after="0"/>
              <w:jc w:val="center"/>
              <w:rPr>
                <w:del w:id="1347" w:author="Melissa Oney" w:date="2021-07-12T11:33:00Z"/>
                <w:rFonts w:ascii="Times New Roman" w:hAnsi="Times New Roman" w:cs="Times New Roman"/>
                <w:sz w:val="24"/>
                <w:szCs w:val="24"/>
              </w:rPr>
            </w:pPr>
            <w:ins w:id="1348" w:author="Melissa Oney" w:date="2021-08-16T08:54:00Z">
              <w:r>
                <w:rPr>
                  <w:rFonts w:ascii="Calibri" w:hAnsi="Calibri" w:cs="Calibri"/>
                </w:rPr>
                <w:t>(1</w:t>
              </w:r>
            </w:ins>
            <w:ins w:id="1349" w:author="Melissa Oney" w:date="2021-08-16T09:16:00Z">
              <w:r w:rsidR="00FE0986">
                <w:rPr>
                  <w:rFonts w:ascii="Calibri" w:hAnsi="Calibri" w:cs="Calibri"/>
                </w:rPr>
                <w:t>,</w:t>
              </w:r>
            </w:ins>
            <w:ins w:id="1350" w:author="Melissa Oney" w:date="2021-08-16T08:54:00Z">
              <w:r>
                <w:rPr>
                  <w:rFonts w:ascii="Calibri" w:hAnsi="Calibri" w:cs="Calibri"/>
                </w:rPr>
                <w:t>542;</w:t>
              </w:r>
            </w:ins>
            <w:ins w:id="1351" w:author="Melissa Oney" w:date="2021-08-16T09:12:00Z">
              <w:r w:rsidR="00080619">
                <w:rPr>
                  <w:rFonts w:ascii="Calibri" w:hAnsi="Calibri" w:cs="Calibri"/>
                </w:rPr>
                <w:t xml:space="preserve"> </w:t>
              </w:r>
            </w:ins>
            <w:ins w:id="1352" w:author="Melissa Oney" w:date="2021-08-16T08:54:00Z">
              <w:r>
                <w:rPr>
                  <w:rFonts w:ascii="Calibri" w:hAnsi="Calibri" w:cs="Calibri"/>
                </w:rPr>
                <w:t>2</w:t>
              </w:r>
            </w:ins>
            <w:ins w:id="1353" w:author="Melissa Oney" w:date="2021-08-16T09:16:00Z">
              <w:r w:rsidR="00FE0986">
                <w:rPr>
                  <w:rFonts w:ascii="Calibri" w:hAnsi="Calibri" w:cs="Calibri"/>
                </w:rPr>
                <w:t>,</w:t>
              </w:r>
            </w:ins>
            <w:ins w:id="1354" w:author="Melissa Oney" w:date="2021-08-16T08:54:00Z">
              <w:r>
                <w:rPr>
                  <w:rFonts w:ascii="Calibri" w:hAnsi="Calibri" w:cs="Calibri"/>
                </w:rPr>
                <w:t>296)</w:t>
              </w:r>
            </w:ins>
            <w:del w:id="1355" w:author="Melissa Oney" w:date="2021-07-12T11:33:00Z">
              <w:r w:rsidRPr="002103E7" w:rsidDel="008B45DE">
                <w:rPr>
                  <w:rFonts w:ascii="Times New Roman" w:hAnsi="Times New Roman" w:cs="Times New Roman"/>
                  <w:sz w:val="24"/>
                  <w:szCs w:val="24"/>
                </w:rPr>
                <w:delText xml:space="preserve">$2,387 </w:delText>
              </w:r>
            </w:del>
          </w:p>
          <w:p w14:paraId="2A916CC4" w14:textId="65795F55" w:rsidR="00CE7D35" w:rsidRPr="005667AA" w:rsidRDefault="00CE7D35" w:rsidP="00CE7D35">
            <w:pPr>
              <w:spacing w:after="0"/>
              <w:jc w:val="center"/>
              <w:rPr>
                <w:rFonts w:ascii="Times New Roman" w:hAnsi="Times New Roman" w:cs="Times New Roman"/>
                <w:sz w:val="24"/>
                <w:szCs w:val="24"/>
              </w:rPr>
            </w:pPr>
            <w:del w:id="1356" w:author="Melissa Oney" w:date="2021-07-12T11:33:00Z">
              <w:r w:rsidRPr="005667AA" w:rsidDel="008B45DE">
                <w:rPr>
                  <w:rFonts w:ascii="Times New Roman" w:hAnsi="Times New Roman" w:cs="Times New Roman"/>
                  <w:sz w:val="24"/>
                  <w:szCs w:val="24"/>
                </w:rPr>
                <w:delText>(1,862 ; 2,922)</w:delText>
              </w:r>
            </w:del>
          </w:p>
        </w:tc>
        <w:tc>
          <w:tcPr>
            <w:tcW w:w="2430" w:type="dxa"/>
            <w:tcBorders>
              <w:top w:val="nil"/>
              <w:left w:val="nil"/>
              <w:right w:val="nil"/>
            </w:tcBorders>
            <w:vAlign w:val="bottom"/>
            <w:tcPrChange w:id="1357" w:author="Melissa Oney" w:date="2021-08-16T08:54:00Z">
              <w:tcPr>
                <w:tcW w:w="2430" w:type="dxa"/>
                <w:tcBorders>
                  <w:top w:val="nil"/>
                  <w:left w:val="nil"/>
                  <w:right w:val="nil"/>
                </w:tcBorders>
                <w:vAlign w:val="bottom"/>
              </w:tcPr>
            </w:tcPrChange>
          </w:tcPr>
          <w:p w14:paraId="23F25AD7" w14:textId="77777777" w:rsidR="00080619" w:rsidRDefault="00080619" w:rsidP="00CE7D35">
            <w:pPr>
              <w:spacing w:after="0"/>
              <w:jc w:val="center"/>
              <w:rPr>
                <w:ins w:id="1358" w:author="Melissa Oney" w:date="2021-08-16T09:11:00Z"/>
                <w:rFonts w:ascii="Calibri" w:hAnsi="Calibri" w:cs="Calibri"/>
              </w:rPr>
            </w:pPr>
            <w:ins w:id="1359" w:author="Melissa Oney" w:date="2021-08-16T09:10:00Z">
              <w:r>
                <w:rPr>
                  <w:rFonts w:ascii="Calibri" w:hAnsi="Calibri" w:cs="Calibri"/>
                </w:rPr>
                <w:t>-</w:t>
              </w:r>
            </w:ins>
            <w:ins w:id="1360" w:author="Melissa Oney" w:date="2021-08-16T08:54:00Z">
              <w:r w:rsidR="00CE7D35">
                <w:rPr>
                  <w:rFonts w:ascii="Calibri" w:hAnsi="Calibri" w:cs="Calibri"/>
                </w:rPr>
                <w:t>$145</w:t>
              </w:r>
            </w:ins>
          </w:p>
          <w:p w14:paraId="28066443" w14:textId="1E5BA001" w:rsidR="00CE7D35" w:rsidRPr="002103E7" w:rsidDel="008B45DE" w:rsidRDefault="00CE7D35" w:rsidP="00CE7D35">
            <w:pPr>
              <w:spacing w:after="0"/>
              <w:jc w:val="center"/>
              <w:rPr>
                <w:del w:id="1361" w:author="Melissa Oney" w:date="2021-07-12T11:33:00Z"/>
                <w:rFonts w:ascii="Times New Roman" w:hAnsi="Times New Roman" w:cs="Times New Roman"/>
                <w:sz w:val="24"/>
                <w:szCs w:val="24"/>
              </w:rPr>
            </w:pPr>
            <w:ins w:id="1362" w:author="Melissa Oney" w:date="2021-08-16T08:54:00Z">
              <w:r>
                <w:rPr>
                  <w:rFonts w:ascii="Calibri" w:hAnsi="Calibri" w:cs="Calibri"/>
                </w:rPr>
                <w:t>(-191;</w:t>
              </w:r>
            </w:ins>
            <w:ins w:id="1363" w:author="Melissa Oney" w:date="2021-08-16T09:13:00Z">
              <w:r w:rsidR="00080619">
                <w:rPr>
                  <w:rFonts w:ascii="Calibri" w:hAnsi="Calibri" w:cs="Calibri"/>
                </w:rPr>
                <w:t xml:space="preserve"> </w:t>
              </w:r>
            </w:ins>
            <w:ins w:id="1364" w:author="Melissa Oney" w:date="2021-08-16T08:54:00Z">
              <w:r>
                <w:rPr>
                  <w:rFonts w:ascii="Calibri" w:hAnsi="Calibri" w:cs="Calibri"/>
                </w:rPr>
                <w:t>-106)</w:t>
              </w:r>
            </w:ins>
            <w:del w:id="1365" w:author="Melissa Oney" w:date="2021-07-12T11:33:00Z">
              <w:r w:rsidRPr="002103E7" w:rsidDel="008B45DE">
                <w:rPr>
                  <w:rFonts w:ascii="Times New Roman" w:hAnsi="Times New Roman" w:cs="Times New Roman"/>
                  <w:sz w:val="24"/>
                  <w:szCs w:val="24"/>
                </w:rPr>
                <w:delText xml:space="preserve">-$52 </w:delText>
              </w:r>
            </w:del>
          </w:p>
          <w:p w14:paraId="184115A4" w14:textId="234CE1C3" w:rsidR="00CE7D35" w:rsidRPr="005667AA" w:rsidRDefault="00CE7D35" w:rsidP="00CE7D35">
            <w:pPr>
              <w:spacing w:after="0"/>
              <w:jc w:val="center"/>
              <w:rPr>
                <w:rFonts w:ascii="Times New Roman" w:hAnsi="Times New Roman" w:cs="Times New Roman"/>
                <w:sz w:val="24"/>
                <w:szCs w:val="24"/>
              </w:rPr>
            </w:pPr>
            <w:del w:id="1366" w:author="Melissa Oney" w:date="2021-07-12T11:33:00Z">
              <w:r w:rsidRPr="005667AA" w:rsidDel="008B45DE">
                <w:rPr>
                  <w:rFonts w:ascii="Times New Roman" w:hAnsi="Times New Roman" w:cs="Times New Roman"/>
                  <w:sz w:val="24"/>
                  <w:szCs w:val="24"/>
                </w:rPr>
                <w:delText>(-79 ; -27)</w:delText>
              </w:r>
            </w:del>
          </w:p>
        </w:tc>
        <w:tc>
          <w:tcPr>
            <w:tcW w:w="1926" w:type="dxa"/>
            <w:tcBorders>
              <w:top w:val="nil"/>
              <w:left w:val="nil"/>
              <w:right w:val="nil"/>
            </w:tcBorders>
            <w:vAlign w:val="bottom"/>
            <w:tcPrChange w:id="1367" w:author="Melissa Oney" w:date="2021-08-16T08:54:00Z">
              <w:tcPr>
                <w:tcW w:w="1926" w:type="dxa"/>
                <w:tcBorders>
                  <w:top w:val="nil"/>
                  <w:left w:val="nil"/>
                  <w:right w:val="nil"/>
                </w:tcBorders>
                <w:vAlign w:val="bottom"/>
              </w:tcPr>
            </w:tcPrChange>
          </w:tcPr>
          <w:p w14:paraId="5FC5BCD0" w14:textId="43E0493B" w:rsidR="00080619" w:rsidRDefault="00CE7D35" w:rsidP="00CE7D35">
            <w:pPr>
              <w:spacing w:after="0"/>
              <w:jc w:val="center"/>
              <w:rPr>
                <w:ins w:id="1368" w:author="Melissa Oney" w:date="2021-08-16T09:11:00Z"/>
                <w:rFonts w:ascii="Calibri" w:hAnsi="Calibri" w:cs="Calibri"/>
              </w:rPr>
            </w:pPr>
            <w:ins w:id="1369" w:author="Melissa Oney" w:date="2021-08-16T08:54:00Z">
              <w:r>
                <w:rPr>
                  <w:rFonts w:ascii="Calibri" w:hAnsi="Calibri" w:cs="Calibri"/>
                </w:rPr>
                <w:t>$1</w:t>
              </w:r>
            </w:ins>
            <w:ins w:id="1370" w:author="Melissa Oney" w:date="2021-08-16T09:17:00Z">
              <w:r w:rsidR="00FE0986">
                <w:rPr>
                  <w:rFonts w:ascii="Calibri" w:hAnsi="Calibri" w:cs="Calibri"/>
                </w:rPr>
                <w:t>,</w:t>
              </w:r>
            </w:ins>
            <w:ins w:id="1371" w:author="Melissa Oney" w:date="2021-08-16T08:54:00Z">
              <w:r>
                <w:rPr>
                  <w:rFonts w:ascii="Calibri" w:hAnsi="Calibri" w:cs="Calibri"/>
                </w:rPr>
                <w:t>756</w:t>
              </w:r>
            </w:ins>
          </w:p>
          <w:p w14:paraId="13E7EA01" w14:textId="00AD5F15" w:rsidR="00CE7D35" w:rsidRPr="002103E7" w:rsidDel="008B45DE" w:rsidRDefault="00CE7D35" w:rsidP="00CE7D35">
            <w:pPr>
              <w:spacing w:after="0"/>
              <w:jc w:val="center"/>
              <w:rPr>
                <w:del w:id="1372" w:author="Melissa Oney" w:date="2021-07-12T11:33:00Z"/>
                <w:rFonts w:ascii="Times New Roman" w:hAnsi="Times New Roman" w:cs="Times New Roman"/>
                <w:sz w:val="24"/>
                <w:szCs w:val="24"/>
              </w:rPr>
            </w:pPr>
            <w:ins w:id="1373" w:author="Melissa Oney" w:date="2021-08-16T08:54:00Z">
              <w:r>
                <w:rPr>
                  <w:rFonts w:ascii="Calibri" w:hAnsi="Calibri" w:cs="Calibri"/>
                </w:rPr>
                <w:t>(1</w:t>
              </w:r>
            </w:ins>
            <w:ins w:id="1374" w:author="Melissa Oney" w:date="2021-08-16T09:17:00Z">
              <w:r w:rsidR="00FE0986">
                <w:rPr>
                  <w:rFonts w:ascii="Calibri" w:hAnsi="Calibri" w:cs="Calibri"/>
                </w:rPr>
                <w:t>,</w:t>
              </w:r>
            </w:ins>
            <w:ins w:id="1375" w:author="Melissa Oney" w:date="2021-08-16T08:54:00Z">
              <w:r>
                <w:rPr>
                  <w:rFonts w:ascii="Calibri" w:hAnsi="Calibri" w:cs="Calibri"/>
                </w:rPr>
                <w:t>390;</w:t>
              </w:r>
            </w:ins>
            <w:ins w:id="1376" w:author="Melissa Oney" w:date="2021-08-16T09:13:00Z">
              <w:r w:rsidR="00080619">
                <w:rPr>
                  <w:rFonts w:ascii="Calibri" w:hAnsi="Calibri" w:cs="Calibri"/>
                </w:rPr>
                <w:t xml:space="preserve"> </w:t>
              </w:r>
            </w:ins>
            <w:ins w:id="1377" w:author="Melissa Oney" w:date="2021-08-16T08:54:00Z">
              <w:r>
                <w:rPr>
                  <w:rFonts w:ascii="Calibri" w:hAnsi="Calibri" w:cs="Calibri"/>
                </w:rPr>
                <w:t>2</w:t>
              </w:r>
            </w:ins>
            <w:ins w:id="1378" w:author="Melissa Oney" w:date="2021-08-16T09:17:00Z">
              <w:r w:rsidR="00FE0986">
                <w:rPr>
                  <w:rFonts w:ascii="Calibri" w:hAnsi="Calibri" w:cs="Calibri"/>
                </w:rPr>
                <w:t>,</w:t>
              </w:r>
            </w:ins>
            <w:ins w:id="1379" w:author="Melissa Oney" w:date="2021-08-16T08:54:00Z">
              <w:r>
                <w:rPr>
                  <w:rFonts w:ascii="Calibri" w:hAnsi="Calibri" w:cs="Calibri"/>
                </w:rPr>
                <w:t>157)</w:t>
              </w:r>
            </w:ins>
            <w:del w:id="1380" w:author="Melissa Oney" w:date="2021-07-12T11:33:00Z">
              <w:r w:rsidRPr="002103E7" w:rsidDel="008B45DE">
                <w:rPr>
                  <w:rFonts w:ascii="Times New Roman" w:hAnsi="Times New Roman" w:cs="Times New Roman"/>
                  <w:sz w:val="24"/>
                  <w:szCs w:val="24"/>
                </w:rPr>
                <w:delText xml:space="preserve">$2,335 </w:delText>
              </w:r>
            </w:del>
          </w:p>
          <w:p w14:paraId="4308EF65" w14:textId="34FC9B2E" w:rsidR="00CE7D35" w:rsidRPr="005667AA" w:rsidRDefault="00CE7D35" w:rsidP="00CE7D35">
            <w:pPr>
              <w:spacing w:after="0"/>
              <w:jc w:val="center"/>
              <w:rPr>
                <w:rFonts w:ascii="Times New Roman" w:hAnsi="Times New Roman" w:cs="Times New Roman"/>
                <w:sz w:val="24"/>
                <w:szCs w:val="24"/>
              </w:rPr>
            </w:pPr>
            <w:del w:id="1381" w:author="Melissa Oney" w:date="2021-07-12T11:33:00Z">
              <w:r w:rsidRPr="005667AA" w:rsidDel="008B45DE">
                <w:rPr>
                  <w:rFonts w:ascii="Times New Roman" w:hAnsi="Times New Roman" w:cs="Times New Roman"/>
                  <w:sz w:val="24"/>
                  <w:szCs w:val="24"/>
                </w:rPr>
                <w:delText>(1,807 ; 2,864)</w:delText>
              </w:r>
            </w:del>
          </w:p>
        </w:tc>
      </w:tr>
      <w:tr w:rsidR="00CE7D35" w:rsidRPr="004F3CAF" w14:paraId="34967391" w14:textId="77777777" w:rsidTr="00080619">
        <w:tblPrEx>
          <w:tblW w:w="13824" w:type="dxa"/>
          <w:tblLayout w:type="fixed"/>
          <w:tblLook w:val="0000" w:firstRow="0" w:lastRow="0" w:firstColumn="0" w:lastColumn="0" w:noHBand="0" w:noVBand="0"/>
          <w:tblPrExChange w:id="1382" w:author="Melissa Oney" w:date="2021-08-16T08:54:00Z">
            <w:tblPrEx>
              <w:tblW w:w="13824" w:type="dxa"/>
              <w:tblLayout w:type="fixed"/>
              <w:tblLook w:val="0000" w:firstRow="0" w:lastRow="0" w:firstColumn="0" w:lastColumn="0" w:noHBand="0" w:noVBand="0"/>
            </w:tblPrEx>
          </w:tblPrExChange>
        </w:tblPrEx>
        <w:trPr>
          <w:trHeight w:val="20"/>
          <w:trPrChange w:id="1383" w:author="Melissa Oney" w:date="2021-08-16T08:54:00Z">
            <w:trPr>
              <w:trHeight w:val="20"/>
            </w:trPr>
          </w:trPrChange>
        </w:trPr>
        <w:tc>
          <w:tcPr>
            <w:tcW w:w="2304" w:type="dxa"/>
            <w:tcBorders>
              <w:top w:val="nil"/>
              <w:left w:val="nil"/>
              <w:bottom w:val="single" w:sz="4" w:space="0" w:color="auto"/>
              <w:right w:val="nil"/>
            </w:tcBorders>
            <w:tcPrChange w:id="1384" w:author="Melissa Oney" w:date="2021-08-16T08:54:00Z">
              <w:tcPr>
                <w:tcW w:w="2304" w:type="dxa"/>
                <w:tcBorders>
                  <w:top w:val="nil"/>
                  <w:left w:val="nil"/>
                  <w:bottom w:val="single" w:sz="4" w:space="0" w:color="auto"/>
                  <w:right w:val="nil"/>
                </w:tcBorders>
              </w:tcPr>
            </w:tcPrChange>
          </w:tcPr>
          <w:p w14:paraId="2849D926" w14:textId="77777777" w:rsidR="00CE7D35" w:rsidRPr="004F3CAF" w:rsidRDefault="00CE7D35" w:rsidP="00CE7D35">
            <w:pPr>
              <w:spacing w:after="0"/>
              <w:rPr>
                <w:rFonts w:ascii="Times New Roman" w:hAnsi="Times New Roman"/>
                <w:sz w:val="24"/>
                <w:szCs w:val="24"/>
              </w:rPr>
            </w:pPr>
            <w:r w:rsidRPr="004F3CAF">
              <w:rPr>
                <w:rFonts w:ascii="Times New Roman" w:hAnsi="Times New Roman"/>
                <w:sz w:val="24"/>
                <w:szCs w:val="24"/>
              </w:rPr>
              <w:t>Months 49-60</w:t>
            </w:r>
          </w:p>
        </w:tc>
        <w:tc>
          <w:tcPr>
            <w:tcW w:w="2304" w:type="dxa"/>
            <w:tcBorders>
              <w:top w:val="nil"/>
              <w:left w:val="nil"/>
              <w:bottom w:val="single" w:sz="4" w:space="0" w:color="auto"/>
              <w:right w:val="nil"/>
            </w:tcBorders>
            <w:vAlign w:val="bottom"/>
            <w:tcPrChange w:id="1385" w:author="Melissa Oney" w:date="2021-08-16T08:54:00Z">
              <w:tcPr>
                <w:tcW w:w="2304" w:type="dxa"/>
                <w:tcBorders>
                  <w:top w:val="nil"/>
                  <w:left w:val="nil"/>
                  <w:bottom w:val="single" w:sz="4" w:space="0" w:color="auto"/>
                  <w:right w:val="nil"/>
                </w:tcBorders>
                <w:vAlign w:val="bottom"/>
              </w:tcPr>
            </w:tcPrChange>
          </w:tcPr>
          <w:p w14:paraId="66D8A1C4" w14:textId="1BBC0AB0" w:rsidR="00080619" w:rsidRDefault="00CE7D35" w:rsidP="00CE7D35">
            <w:pPr>
              <w:spacing w:after="0"/>
              <w:jc w:val="center"/>
              <w:rPr>
                <w:ins w:id="1386" w:author="Melissa Oney" w:date="2021-08-16T09:08:00Z"/>
                <w:rFonts w:ascii="Calibri" w:hAnsi="Calibri" w:cs="Calibri"/>
              </w:rPr>
            </w:pPr>
            <w:ins w:id="1387" w:author="Melissa Oney" w:date="2021-08-16T08:54:00Z">
              <w:r>
                <w:rPr>
                  <w:rFonts w:ascii="Calibri" w:hAnsi="Calibri" w:cs="Calibri"/>
                </w:rPr>
                <w:t>$2</w:t>
              </w:r>
            </w:ins>
            <w:ins w:id="1388" w:author="Melissa Oney" w:date="2021-08-16T09:14:00Z">
              <w:r w:rsidR="00080619">
                <w:rPr>
                  <w:rFonts w:ascii="Calibri" w:hAnsi="Calibri" w:cs="Calibri"/>
                </w:rPr>
                <w:t>,</w:t>
              </w:r>
            </w:ins>
            <w:ins w:id="1389" w:author="Melissa Oney" w:date="2021-08-16T08:54:00Z">
              <w:r>
                <w:rPr>
                  <w:rFonts w:ascii="Calibri" w:hAnsi="Calibri" w:cs="Calibri"/>
                </w:rPr>
                <w:t>734</w:t>
              </w:r>
            </w:ins>
          </w:p>
          <w:p w14:paraId="341C43B9" w14:textId="55B06EF9" w:rsidR="00CE7D35" w:rsidRPr="002103E7" w:rsidDel="008B45DE" w:rsidRDefault="00CE7D35" w:rsidP="00CE7D35">
            <w:pPr>
              <w:spacing w:after="0"/>
              <w:jc w:val="center"/>
              <w:rPr>
                <w:del w:id="1390" w:author="Melissa Oney" w:date="2021-07-12T11:33:00Z"/>
                <w:rFonts w:ascii="Times New Roman" w:hAnsi="Times New Roman" w:cs="Times New Roman"/>
                <w:sz w:val="24"/>
                <w:szCs w:val="24"/>
              </w:rPr>
            </w:pPr>
            <w:ins w:id="1391" w:author="Melissa Oney" w:date="2021-08-16T08:54:00Z">
              <w:r>
                <w:rPr>
                  <w:rFonts w:ascii="Calibri" w:hAnsi="Calibri" w:cs="Calibri"/>
                </w:rPr>
                <w:t>(2</w:t>
              </w:r>
            </w:ins>
            <w:ins w:id="1392" w:author="Melissa Oney" w:date="2021-08-16T09:14:00Z">
              <w:r w:rsidR="00080619">
                <w:rPr>
                  <w:rFonts w:ascii="Calibri" w:hAnsi="Calibri" w:cs="Calibri"/>
                </w:rPr>
                <w:t>,</w:t>
              </w:r>
            </w:ins>
            <w:ins w:id="1393" w:author="Melissa Oney" w:date="2021-08-16T08:54:00Z">
              <w:r>
                <w:rPr>
                  <w:rFonts w:ascii="Calibri" w:hAnsi="Calibri" w:cs="Calibri"/>
                </w:rPr>
                <w:t>285;</w:t>
              </w:r>
            </w:ins>
            <w:ins w:id="1394" w:author="Melissa Oney" w:date="2021-08-16T09:12:00Z">
              <w:r w:rsidR="00080619">
                <w:rPr>
                  <w:rFonts w:ascii="Calibri" w:hAnsi="Calibri" w:cs="Calibri"/>
                </w:rPr>
                <w:t xml:space="preserve"> </w:t>
              </w:r>
            </w:ins>
            <w:ins w:id="1395" w:author="Melissa Oney" w:date="2021-08-16T08:54:00Z">
              <w:r>
                <w:rPr>
                  <w:rFonts w:ascii="Calibri" w:hAnsi="Calibri" w:cs="Calibri"/>
                </w:rPr>
                <w:t>3</w:t>
              </w:r>
            </w:ins>
            <w:ins w:id="1396" w:author="Melissa Oney" w:date="2021-08-16T09:14:00Z">
              <w:r w:rsidR="00080619">
                <w:rPr>
                  <w:rFonts w:ascii="Calibri" w:hAnsi="Calibri" w:cs="Calibri"/>
                </w:rPr>
                <w:t>,</w:t>
              </w:r>
            </w:ins>
            <w:ins w:id="1397" w:author="Melissa Oney" w:date="2021-08-16T08:54:00Z">
              <w:r>
                <w:rPr>
                  <w:rFonts w:ascii="Calibri" w:hAnsi="Calibri" w:cs="Calibri"/>
                </w:rPr>
                <w:t>240)</w:t>
              </w:r>
            </w:ins>
            <w:del w:id="1398" w:author="Melissa Oney" w:date="2021-07-12T11:33:00Z">
              <w:r w:rsidRPr="002103E7" w:rsidDel="008B45DE">
                <w:rPr>
                  <w:rFonts w:ascii="Times New Roman" w:hAnsi="Times New Roman" w:cs="Times New Roman"/>
                  <w:sz w:val="24"/>
                  <w:szCs w:val="24"/>
                </w:rPr>
                <w:delText xml:space="preserve">$3,400 </w:delText>
              </w:r>
            </w:del>
          </w:p>
          <w:p w14:paraId="3B5EDD89" w14:textId="7E0A3C5D" w:rsidR="00CE7D35" w:rsidRPr="005667AA" w:rsidRDefault="00CE7D35" w:rsidP="00CE7D35">
            <w:pPr>
              <w:spacing w:after="0"/>
              <w:jc w:val="center"/>
              <w:rPr>
                <w:rFonts w:ascii="Times New Roman" w:hAnsi="Times New Roman" w:cs="Times New Roman"/>
                <w:sz w:val="24"/>
                <w:szCs w:val="24"/>
              </w:rPr>
            </w:pPr>
            <w:del w:id="1399" w:author="Melissa Oney" w:date="2021-07-12T11:33:00Z">
              <w:r w:rsidRPr="005667AA" w:rsidDel="008B45DE">
                <w:rPr>
                  <w:rFonts w:ascii="Times New Roman" w:hAnsi="Times New Roman" w:cs="Times New Roman"/>
                  <w:sz w:val="24"/>
                  <w:szCs w:val="24"/>
                </w:rPr>
                <w:delText>(2,753 ; 4,091)</w:delText>
              </w:r>
            </w:del>
          </w:p>
        </w:tc>
        <w:tc>
          <w:tcPr>
            <w:tcW w:w="2304" w:type="dxa"/>
            <w:tcBorders>
              <w:top w:val="nil"/>
              <w:left w:val="nil"/>
              <w:bottom w:val="single" w:sz="4" w:space="0" w:color="auto"/>
              <w:right w:val="nil"/>
            </w:tcBorders>
            <w:vAlign w:val="bottom"/>
            <w:tcPrChange w:id="1400" w:author="Melissa Oney" w:date="2021-08-16T08:54:00Z">
              <w:tcPr>
                <w:tcW w:w="2304" w:type="dxa"/>
                <w:tcBorders>
                  <w:top w:val="nil"/>
                  <w:left w:val="nil"/>
                  <w:bottom w:val="single" w:sz="4" w:space="0" w:color="auto"/>
                  <w:right w:val="nil"/>
                </w:tcBorders>
                <w:vAlign w:val="bottom"/>
              </w:tcPr>
            </w:tcPrChange>
          </w:tcPr>
          <w:p w14:paraId="7774BAD7" w14:textId="77777777" w:rsidR="00080619" w:rsidRDefault="00CE7D35" w:rsidP="00CE7D35">
            <w:pPr>
              <w:spacing w:after="0"/>
              <w:jc w:val="center"/>
              <w:rPr>
                <w:ins w:id="1401" w:author="Melissa Oney" w:date="2021-08-16T09:08:00Z"/>
                <w:rFonts w:ascii="Calibri" w:hAnsi="Calibri" w:cs="Calibri"/>
              </w:rPr>
            </w:pPr>
            <w:ins w:id="1402" w:author="Melissa Oney" w:date="2021-08-16T08:54:00Z">
              <w:r>
                <w:rPr>
                  <w:rFonts w:ascii="Calibri" w:hAnsi="Calibri" w:cs="Calibri"/>
                </w:rPr>
                <w:t>$811</w:t>
              </w:r>
            </w:ins>
          </w:p>
          <w:p w14:paraId="416595A1" w14:textId="124F9FF7" w:rsidR="00CE7D35" w:rsidRPr="002103E7" w:rsidDel="008B45DE" w:rsidRDefault="00CE7D35" w:rsidP="00CE7D35">
            <w:pPr>
              <w:spacing w:after="0"/>
              <w:jc w:val="center"/>
              <w:rPr>
                <w:del w:id="1403" w:author="Melissa Oney" w:date="2021-07-12T11:33:00Z"/>
                <w:rFonts w:ascii="Times New Roman" w:hAnsi="Times New Roman" w:cs="Times New Roman"/>
                <w:sz w:val="24"/>
                <w:szCs w:val="24"/>
              </w:rPr>
            </w:pPr>
            <w:ins w:id="1404" w:author="Melissa Oney" w:date="2021-08-16T08:54:00Z">
              <w:r>
                <w:rPr>
                  <w:rFonts w:ascii="Calibri" w:hAnsi="Calibri" w:cs="Calibri"/>
                </w:rPr>
                <w:t>(631;</w:t>
              </w:r>
            </w:ins>
            <w:ins w:id="1405" w:author="Melissa Oney" w:date="2021-08-16T09:12:00Z">
              <w:r w:rsidR="00080619">
                <w:rPr>
                  <w:rFonts w:ascii="Calibri" w:hAnsi="Calibri" w:cs="Calibri"/>
                </w:rPr>
                <w:t xml:space="preserve"> </w:t>
              </w:r>
            </w:ins>
            <w:ins w:id="1406" w:author="Melissa Oney" w:date="2021-08-16T08:54:00Z">
              <w:r>
                <w:rPr>
                  <w:rFonts w:ascii="Calibri" w:hAnsi="Calibri" w:cs="Calibri"/>
                </w:rPr>
                <w:t>1</w:t>
              </w:r>
            </w:ins>
            <w:ins w:id="1407" w:author="Melissa Oney" w:date="2021-08-16T09:15:00Z">
              <w:r w:rsidR="00FE0986">
                <w:rPr>
                  <w:rFonts w:ascii="Calibri" w:hAnsi="Calibri" w:cs="Calibri"/>
                </w:rPr>
                <w:t>,</w:t>
              </w:r>
            </w:ins>
            <w:ins w:id="1408" w:author="Melissa Oney" w:date="2021-08-16T08:54:00Z">
              <w:r>
                <w:rPr>
                  <w:rFonts w:ascii="Calibri" w:hAnsi="Calibri" w:cs="Calibri"/>
                </w:rPr>
                <w:t>006)</w:t>
              </w:r>
            </w:ins>
            <w:del w:id="1409" w:author="Melissa Oney" w:date="2021-07-12T11:33:00Z">
              <w:r w:rsidRPr="002103E7" w:rsidDel="008B45DE">
                <w:rPr>
                  <w:rFonts w:ascii="Times New Roman" w:hAnsi="Times New Roman" w:cs="Times New Roman"/>
                  <w:sz w:val="24"/>
                  <w:szCs w:val="24"/>
                </w:rPr>
                <w:delText xml:space="preserve">$628 </w:delText>
              </w:r>
            </w:del>
          </w:p>
          <w:p w14:paraId="712A188D" w14:textId="23CD032B" w:rsidR="00CE7D35" w:rsidRPr="005667AA" w:rsidRDefault="00CE7D35" w:rsidP="00CE7D35">
            <w:pPr>
              <w:spacing w:after="0"/>
              <w:jc w:val="center"/>
              <w:rPr>
                <w:rFonts w:ascii="Times New Roman" w:hAnsi="Times New Roman" w:cs="Times New Roman"/>
                <w:sz w:val="24"/>
                <w:szCs w:val="24"/>
              </w:rPr>
            </w:pPr>
            <w:del w:id="1410" w:author="Melissa Oney" w:date="2021-07-12T11:33:00Z">
              <w:r w:rsidRPr="005667AA" w:rsidDel="008B45DE">
                <w:rPr>
                  <w:rFonts w:ascii="Times New Roman" w:hAnsi="Times New Roman" w:cs="Times New Roman"/>
                  <w:sz w:val="24"/>
                  <w:szCs w:val="24"/>
                </w:rPr>
                <w:delText>(449 ; 853)</w:delText>
              </w:r>
            </w:del>
          </w:p>
        </w:tc>
        <w:tc>
          <w:tcPr>
            <w:tcW w:w="2556" w:type="dxa"/>
            <w:tcBorders>
              <w:top w:val="nil"/>
              <w:left w:val="nil"/>
              <w:bottom w:val="single" w:sz="4" w:space="0" w:color="auto"/>
              <w:right w:val="nil"/>
            </w:tcBorders>
            <w:vAlign w:val="bottom"/>
            <w:tcPrChange w:id="1411" w:author="Melissa Oney" w:date="2021-08-16T08:54:00Z">
              <w:tcPr>
                <w:tcW w:w="2556" w:type="dxa"/>
                <w:tcBorders>
                  <w:top w:val="nil"/>
                  <w:left w:val="nil"/>
                  <w:bottom w:val="single" w:sz="4" w:space="0" w:color="auto"/>
                  <w:right w:val="nil"/>
                </w:tcBorders>
                <w:vAlign w:val="bottom"/>
              </w:tcPr>
            </w:tcPrChange>
          </w:tcPr>
          <w:p w14:paraId="0AEE6E2E" w14:textId="19C841A7" w:rsidR="00080619" w:rsidRDefault="00CE7D35" w:rsidP="00CE7D35">
            <w:pPr>
              <w:spacing w:after="0"/>
              <w:jc w:val="center"/>
              <w:rPr>
                <w:ins w:id="1412" w:author="Melissa Oney" w:date="2021-08-16T09:09:00Z"/>
                <w:rFonts w:ascii="Calibri" w:hAnsi="Calibri" w:cs="Calibri"/>
              </w:rPr>
            </w:pPr>
            <w:ins w:id="1413" w:author="Melissa Oney" w:date="2021-08-16T08:54:00Z">
              <w:r>
                <w:rPr>
                  <w:rFonts w:ascii="Calibri" w:hAnsi="Calibri" w:cs="Calibri"/>
                </w:rPr>
                <w:t>$2</w:t>
              </w:r>
            </w:ins>
            <w:ins w:id="1414" w:author="Melissa Oney" w:date="2021-08-16T09:16:00Z">
              <w:r w:rsidR="00FE0986">
                <w:rPr>
                  <w:rFonts w:ascii="Calibri" w:hAnsi="Calibri" w:cs="Calibri"/>
                </w:rPr>
                <w:t>,</w:t>
              </w:r>
            </w:ins>
            <w:ins w:id="1415" w:author="Melissa Oney" w:date="2021-08-16T08:54:00Z">
              <w:r>
                <w:rPr>
                  <w:rFonts w:ascii="Calibri" w:hAnsi="Calibri" w:cs="Calibri"/>
                </w:rPr>
                <w:t>100</w:t>
              </w:r>
            </w:ins>
          </w:p>
          <w:p w14:paraId="76FCDBF8" w14:textId="25A3C33D" w:rsidR="00CE7D35" w:rsidRPr="002103E7" w:rsidDel="008B45DE" w:rsidRDefault="00CE7D35" w:rsidP="00CE7D35">
            <w:pPr>
              <w:spacing w:after="0"/>
              <w:jc w:val="center"/>
              <w:rPr>
                <w:del w:id="1416" w:author="Melissa Oney" w:date="2021-07-12T11:33:00Z"/>
                <w:rFonts w:ascii="Times New Roman" w:hAnsi="Times New Roman" w:cs="Times New Roman"/>
                <w:sz w:val="24"/>
                <w:szCs w:val="24"/>
              </w:rPr>
            </w:pPr>
            <w:ins w:id="1417" w:author="Melissa Oney" w:date="2021-08-16T08:54:00Z">
              <w:r>
                <w:rPr>
                  <w:rFonts w:ascii="Calibri" w:hAnsi="Calibri" w:cs="Calibri"/>
                </w:rPr>
                <w:t>(1</w:t>
              </w:r>
            </w:ins>
            <w:ins w:id="1418" w:author="Melissa Oney" w:date="2021-08-16T09:16:00Z">
              <w:r w:rsidR="00FE0986">
                <w:rPr>
                  <w:rFonts w:ascii="Calibri" w:hAnsi="Calibri" w:cs="Calibri"/>
                </w:rPr>
                <w:t>,</w:t>
              </w:r>
            </w:ins>
            <w:ins w:id="1419" w:author="Melissa Oney" w:date="2021-08-16T08:54:00Z">
              <w:r>
                <w:rPr>
                  <w:rFonts w:ascii="Calibri" w:hAnsi="Calibri" w:cs="Calibri"/>
                </w:rPr>
                <w:t>637;</w:t>
              </w:r>
            </w:ins>
            <w:ins w:id="1420" w:author="Melissa Oney" w:date="2021-08-16T09:13:00Z">
              <w:r w:rsidR="00080619">
                <w:rPr>
                  <w:rFonts w:ascii="Calibri" w:hAnsi="Calibri" w:cs="Calibri"/>
                </w:rPr>
                <w:t xml:space="preserve"> </w:t>
              </w:r>
            </w:ins>
            <w:ins w:id="1421" w:author="Melissa Oney" w:date="2021-08-16T08:54:00Z">
              <w:r>
                <w:rPr>
                  <w:rFonts w:ascii="Calibri" w:hAnsi="Calibri" w:cs="Calibri"/>
                </w:rPr>
                <w:t>2</w:t>
              </w:r>
            </w:ins>
            <w:ins w:id="1422" w:author="Melissa Oney" w:date="2021-08-16T09:16:00Z">
              <w:r w:rsidR="00FE0986">
                <w:rPr>
                  <w:rFonts w:ascii="Calibri" w:hAnsi="Calibri" w:cs="Calibri"/>
                </w:rPr>
                <w:t>,</w:t>
              </w:r>
            </w:ins>
            <w:ins w:id="1423" w:author="Melissa Oney" w:date="2021-08-16T08:54:00Z">
              <w:r>
                <w:rPr>
                  <w:rFonts w:ascii="Calibri" w:hAnsi="Calibri" w:cs="Calibri"/>
                </w:rPr>
                <w:t>609)</w:t>
              </w:r>
            </w:ins>
            <w:del w:id="1424" w:author="Melissa Oney" w:date="2021-07-12T11:33:00Z">
              <w:r w:rsidRPr="002103E7" w:rsidDel="008B45DE">
                <w:rPr>
                  <w:rFonts w:ascii="Times New Roman" w:hAnsi="Times New Roman" w:cs="Times New Roman"/>
                  <w:sz w:val="24"/>
                  <w:szCs w:val="24"/>
                </w:rPr>
                <w:delText xml:space="preserve">$2,832 </w:delText>
              </w:r>
            </w:del>
          </w:p>
          <w:p w14:paraId="5D8FB7F2" w14:textId="37C9D8C6" w:rsidR="00CE7D35" w:rsidRPr="005667AA" w:rsidRDefault="00CE7D35" w:rsidP="00CE7D35">
            <w:pPr>
              <w:spacing w:after="0"/>
              <w:jc w:val="center"/>
              <w:rPr>
                <w:rFonts w:ascii="Times New Roman" w:hAnsi="Times New Roman" w:cs="Times New Roman"/>
                <w:sz w:val="24"/>
                <w:szCs w:val="24"/>
              </w:rPr>
            </w:pPr>
            <w:del w:id="1425" w:author="Melissa Oney" w:date="2021-07-12T11:33:00Z">
              <w:r w:rsidRPr="005667AA" w:rsidDel="008B45DE">
                <w:rPr>
                  <w:rFonts w:ascii="Times New Roman" w:hAnsi="Times New Roman" w:cs="Times New Roman"/>
                  <w:sz w:val="24"/>
                  <w:szCs w:val="24"/>
                </w:rPr>
                <w:delText>(2,186 ; 3,482)</w:delText>
              </w:r>
            </w:del>
          </w:p>
        </w:tc>
        <w:tc>
          <w:tcPr>
            <w:tcW w:w="2430" w:type="dxa"/>
            <w:tcBorders>
              <w:top w:val="nil"/>
              <w:left w:val="nil"/>
              <w:bottom w:val="single" w:sz="4" w:space="0" w:color="auto"/>
              <w:right w:val="nil"/>
            </w:tcBorders>
            <w:vAlign w:val="bottom"/>
            <w:tcPrChange w:id="1426" w:author="Melissa Oney" w:date="2021-08-16T08:54:00Z">
              <w:tcPr>
                <w:tcW w:w="2430" w:type="dxa"/>
                <w:tcBorders>
                  <w:top w:val="nil"/>
                  <w:left w:val="nil"/>
                  <w:bottom w:val="single" w:sz="4" w:space="0" w:color="auto"/>
                  <w:right w:val="nil"/>
                </w:tcBorders>
                <w:vAlign w:val="bottom"/>
              </w:tcPr>
            </w:tcPrChange>
          </w:tcPr>
          <w:p w14:paraId="7410AC45" w14:textId="77777777" w:rsidR="00080619" w:rsidRDefault="00080619" w:rsidP="00CE7D35">
            <w:pPr>
              <w:spacing w:after="0"/>
              <w:jc w:val="center"/>
              <w:rPr>
                <w:ins w:id="1427" w:author="Melissa Oney" w:date="2021-08-16T09:11:00Z"/>
                <w:rFonts w:ascii="Calibri" w:hAnsi="Calibri" w:cs="Calibri"/>
              </w:rPr>
            </w:pPr>
            <w:ins w:id="1428" w:author="Melissa Oney" w:date="2021-08-16T09:11:00Z">
              <w:r>
                <w:rPr>
                  <w:rFonts w:ascii="Calibri" w:hAnsi="Calibri" w:cs="Calibri"/>
                </w:rPr>
                <w:t>-</w:t>
              </w:r>
            </w:ins>
            <w:ins w:id="1429" w:author="Melissa Oney" w:date="2021-08-16T08:54:00Z">
              <w:r w:rsidR="00CE7D35">
                <w:rPr>
                  <w:rFonts w:ascii="Calibri" w:hAnsi="Calibri" w:cs="Calibri"/>
                </w:rPr>
                <w:t>$177</w:t>
              </w:r>
            </w:ins>
          </w:p>
          <w:p w14:paraId="6D90ACAE" w14:textId="3C1601A2" w:rsidR="00CE7D35" w:rsidRPr="002103E7" w:rsidDel="008B45DE" w:rsidRDefault="00CE7D35" w:rsidP="00CE7D35">
            <w:pPr>
              <w:spacing w:after="0"/>
              <w:jc w:val="center"/>
              <w:rPr>
                <w:del w:id="1430" w:author="Melissa Oney" w:date="2021-07-12T11:33:00Z"/>
                <w:rFonts w:ascii="Times New Roman" w:hAnsi="Times New Roman" w:cs="Times New Roman"/>
                <w:sz w:val="24"/>
                <w:szCs w:val="24"/>
              </w:rPr>
            </w:pPr>
            <w:ins w:id="1431" w:author="Melissa Oney" w:date="2021-08-16T08:54:00Z">
              <w:r>
                <w:rPr>
                  <w:rFonts w:ascii="Calibri" w:hAnsi="Calibri" w:cs="Calibri"/>
                </w:rPr>
                <w:t>(-232;</w:t>
              </w:r>
            </w:ins>
            <w:ins w:id="1432" w:author="Melissa Oney" w:date="2021-08-16T09:13:00Z">
              <w:r w:rsidR="00080619">
                <w:rPr>
                  <w:rFonts w:ascii="Calibri" w:hAnsi="Calibri" w:cs="Calibri"/>
                </w:rPr>
                <w:t xml:space="preserve"> </w:t>
              </w:r>
            </w:ins>
            <w:ins w:id="1433" w:author="Melissa Oney" w:date="2021-08-16T08:54:00Z">
              <w:r>
                <w:rPr>
                  <w:rFonts w:ascii="Calibri" w:hAnsi="Calibri" w:cs="Calibri"/>
                </w:rPr>
                <w:t>-129)</w:t>
              </w:r>
            </w:ins>
            <w:del w:id="1434" w:author="Melissa Oney" w:date="2021-07-12T11:33:00Z">
              <w:r w:rsidRPr="002103E7" w:rsidDel="008B45DE">
                <w:rPr>
                  <w:rFonts w:ascii="Times New Roman" w:hAnsi="Times New Roman" w:cs="Times New Roman"/>
                  <w:sz w:val="24"/>
                  <w:szCs w:val="24"/>
                </w:rPr>
                <w:delText xml:space="preserve">-$59 </w:delText>
              </w:r>
            </w:del>
          </w:p>
          <w:p w14:paraId="623D9362" w14:textId="19963CE5" w:rsidR="00CE7D35" w:rsidRPr="005667AA" w:rsidRDefault="00CE7D35" w:rsidP="00CE7D35">
            <w:pPr>
              <w:spacing w:after="0"/>
              <w:jc w:val="center"/>
              <w:rPr>
                <w:rFonts w:ascii="Times New Roman" w:hAnsi="Times New Roman" w:cs="Times New Roman"/>
                <w:sz w:val="24"/>
                <w:szCs w:val="24"/>
              </w:rPr>
            </w:pPr>
            <w:del w:id="1435" w:author="Melissa Oney" w:date="2021-07-12T11:33:00Z">
              <w:r w:rsidRPr="005667AA" w:rsidDel="008B45DE">
                <w:rPr>
                  <w:rFonts w:ascii="Times New Roman" w:hAnsi="Times New Roman" w:cs="Times New Roman"/>
                  <w:sz w:val="24"/>
                  <w:szCs w:val="24"/>
                </w:rPr>
                <w:delText>(-94 ; -29)</w:delText>
              </w:r>
            </w:del>
          </w:p>
        </w:tc>
        <w:tc>
          <w:tcPr>
            <w:tcW w:w="1926" w:type="dxa"/>
            <w:tcBorders>
              <w:top w:val="nil"/>
              <w:left w:val="nil"/>
              <w:bottom w:val="single" w:sz="4" w:space="0" w:color="auto"/>
              <w:right w:val="nil"/>
            </w:tcBorders>
            <w:vAlign w:val="bottom"/>
            <w:tcPrChange w:id="1436" w:author="Melissa Oney" w:date="2021-08-16T08:54:00Z">
              <w:tcPr>
                <w:tcW w:w="1926" w:type="dxa"/>
                <w:tcBorders>
                  <w:top w:val="nil"/>
                  <w:left w:val="nil"/>
                  <w:bottom w:val="single" w:sz="4" w:space="0" w:color="auto"/>
                  <w:right w:val="nil"/>
                </w:tcBorders>
                <w:vAlign w:val="bottom"/>
              </w:tcPr>
            </w:tcPrChange>
          </w:tcPr>
          <w:p w14:paraId="784BA6E7" w14:textId="16255909" w:rsidR="00080619" w:rsidRDefault="00CE7D35" w:rsidP="00CE7D35">
            <w:pPr>
              <w:spacing w:after="0"/>
              <w:jc w:val="center"/>
              <w:rPr>
                <w:ins w:id="1437" w:author="Melissa Oney" w:date="2021-08-16T09:11:00Z"/>
                <w:rFonts w:ascii="Calibri" w:hAnsi="Calibri" w:cs="Calibri"/>
              </w:rPr>
            </w:pPr>
            <w:ins w:id="1438" w:author="Melissa Oney" w:date="2021-08-16T08:54:00Z">
              <w:r>
                <w:rPr>
                  <w:rFonts w:ascii="Calibri" w:hAnsi="Calibri" w:cs="Calibri"/>
                </w:rPr>
                <w:t>$1</w:t>
              </w:r>
            </w:ins>
            <w:ins w:id="1439" w:author="Melissa Oney" w:date="2021-08-16T09:17:00Z">
              <w:r w:rsidR="00FE0986">
                <w:rPr>
                  <w:rFonts w:ascii="Calibri" w:hAnsi="Calibri" w:cs="Calibri"/>
                </w:rPr>
                <w:t>,</w:t>
              </w:r>
            </w:ins>
            <w:ins w:id="1440" w:author="Melissa Oney" w:date="2021-08-16T08:54:00Z">
              <w:r>
                <w:rPr>
                  <w:rFonts w:ascii="Calibri" w:hAnsi="Calibri" w:cs="Calibri"/>
                </w:rPr>
                <w:t>924</w:t>
              </w:r>
            </w:ins>
          </w:p>
          <w:p w14:paraId="6F4C0053" w14:textId="6407E30E" w:rsidR="00CE7D35" w:rsidRPr="002103E7" w:rsidDel="008B45DE" w:rsidRDefault="00CE7D35" w:rsidP="00CE7D35">
            <w:pPr>
              <w:spacing w:after="0"/>
              <w:jc w:val="center"/>
              <w:rPr>
                <w:del w:id="1441" w:author="Melissa Oney" w:date="2021-07-12T11:33:00Z"/>
                <w:rFonts w:ascii="Times New Roman" w:hAnsi="Times New Roman" w:cs="Times New Roman"/>
                <w:sz w:val="24"/>
                <w:szCs w:val="24"/>
              </w:rPr>
            </w:pPr>
            <w:ins w:id="1442" w:author="Melissa Oney" w:date="2021-08-16T08:54:00Z">
              <w:r>
                <w:rPr>
                  <w:rFonts w:ascii="Calibri" w:hAnsi="Calibri" w:cs="Calibri"/>
                </w:rPr>
                <w:t>(1</w:t>
              </w:r>
            </w:ins>
            <w:ins w:id="1443" w:author="Melissa Oney" w:date="2021-08-16T09:17:00Z">
              <w:r w:rsidR="00FE0986">
                <w:rPr>
                  <w:rFonts w:ascii="Calibri" w:hAnsi="Calibri" w:cs="Calibri"/>
                </w:rPr>
                <w:t>,</w:t>
              </w:r>
            </w:ins>
            <w:ins w:id="1444" w:author="Melissa Oney" w:date="2021-08-16T08:54:00Z">
              <w:r>
                <w:rPr>
                  <w:rFonts w:ascii="Calibri" w:hAnsi="Calibri" w:cs="Calibri"/>
                </w:rPr>
                <w:t>444;</w:t>
              </w:r>
            </w:ins>
            <w:ins w:id="1445" w:author="Melissa Oney" w:date="2021-08-16T09:13:00Z">
              <w:r w:rsidR="00080619">
                <w:rPr>
                  <w:rFonts w:ascii="Calibri" w:hAnsi="Calibri" w:cs="Calibri"/>
                </w:rPr>
                <w:t xml:space="preserve"> </w:t>
              </w:r>
            </w:ins>
            <w:ins w:id="1446" w:author="Melissa Oney" w:date="2021-08-16T08:54:00Z">
              <w:r>
                <w:rPr>
                  <w:rFonts w:ascii="Calibri" w:hAnsi="Calibri" w:cs="Calibri"/>
                </w:rPr>
                <w:t>2</w:t>
              </w:r>
            </w:ins>
            <w:ins w:id="1447" w:author="Melissa Oney" w:date="2021-08-16T09:17:00Z">
              <w:r w:rsidR="00FE0986">
                <w:rPr>
                  <w:rFonts w:ascii="Calibri" w:hAnsi="Calibri" w:cs="Calibri"/>
                </w:rPr>
                <w:t>,</w:t>
              </w:r>
            </w:ins>
            <w:ins w:id="1448" w:author="Melissa Oney" w:date="2021-08-16T08:54:00Z">
              <w:r>
                <w:rPr>
                  <w:rFonts w:ascii="Calibri" w:hAnsi="Calibri" w:cs="Calibri"/>
                </w:rPr>
                <w:t>442)</w:t>
              </w:r>
            </w:ins>
            <w:del w:id="1449" w:author="Melissa Oney" w:date="2021-07-12T11:33:00Z">
              <w:r w:rsidRPr="002103E7" w:rsidDel="008B45DE">
                <w:rPr>
                  <w:rFonts w:ascii="Times New Roman" w:hAnsi="Times New Roman" w:cs="Times New Roman"/>
                  <w:sz w:val="24"/>
                  <w:szCs w:val="24"/>
                </w:rPr>
                <w:delText xml:space="preserve">$2,773 </w:delText>
              </w:r>
            </w:del>
          </w:p>
          <w:p w14:paraId="51B5554E" w14:textId="38E44236" w:rsidR="00CE7D35" w:rsidRPr="005667AA" w:rsidRDefault="00CE7D35" w:rsidP="00CE7D35">
            <w:pPr>
              <w:spacing w:after="0"/>
              <w:jc w:val="center"/>
              <w:rPr>
                <w:rFonts w:ascii="Times New Roman" w:hAnsi="Times New Roman" w:cs="Times New Roman"/>
                <w:sz w:val="24"/>
                <w:szCs w:val="24"/>
              </w:rPr>
            </w:pPr>
            <w:del w:id="1450" w:author="Melissa Oney" w:date="2021-07-12T11:33:00Z">
              <w:r w:rsidRPr="005667AA" w:rsidDel="008B45DE">
                <w:rPr>
                  <w:rFonts w:ascii="Times New Roman" w:hAnsi="Times New Roman" w:cs="Times New Roman"/>
                  <w:sz w:val="24"/>
                  <w:szCs w:val="24"/>
                </w:rPr>
                <w:delText>(2,132 ; 3,434)</w:delText>
              </w:r>
            </w:del>
          </w:p>
        </w:tc>
      </w:tr>
      <w:tr w:rsidR="00CE7D35" w:rsidRPr="004F3CAF" w14:paraId="7691E497" w14:textId="77777777" w:rsidTr="00080619">
        <w:tblPrEx>
          <w:tblW w:w="13824" w:type="dxa"/>
          <w:tblLayout w:type="fixed"/>
          <w:tblLook w:val="0000" w:firstRow="0" w:lastRow="0" w:firstColumn="0" w:lastColumn="0" w:noHBand="0" w:noVBand="0"/>
          <w:tblPrExChange w:id="1451" w:author="Melissa Oney" w:date="2021-08-16T08:54:00Z">
            <w:tblPrEx>
              <w:tblW w:w="13824" w:type="dxa"/>
              <w:tblLayout w:type="fixed"/>
              <w:tblLook w:val="0000" w:firstRow="0" w:lastRow="0" w:firstColumn="0" w:lastColumn="0" w:noHBand="0" w:noVBand="0"/>
            </w:tblPrEx>
          </w:tblPrExChange>
        </w:tblPrEx>
        <w:trPr>
          <w:trHeight w:val="20"/>
          <w:trPrChange w:id="1452" w:author="Melissa Oney" w:date="2021-08-16T08:54:00Z">
            <w:trPr>
              <w:trHeight w:val="20"/>
            </w:trPr>
          </w:trPrChange>
        </w:trPr>
        <w:tc>
          <w:tcPr>
            <w:tcW w:w="2304" w:type="dxa"/>
            <w:tcBorders>
              <w:top w:val="single" w:sz="4" w:space="0" w:color="auto"/>
              <w:left w:val="nil"/>
              <w:bottom w:val="single" w:sz="4" w:space="0" w:color="auto"/>
              <w:right w:val="nil"/>
            </w:tcBorders>
            <w:vAlign w:val="center"/>
            <w:tcPrChange w:id="1453" w:author="Melissa Oney" w:date="2021-08-16T08:54:00Z">
              <w:tcPr>
                <w:tcW w:w="2304" w:type="dxa"/>
                <w:tcBorders>
                  <w:top w:val="single" w:sz="4" w:space="0" w:color="auto"/>
                  <w:left w:val="nil"/>
                  <w:bottom w:val="single" w:sz="4" w:space="0" w:color="auto"/>
                  <w:right w:val="nil"/>
                </w:tcBorders>
                <w:vAlign w:val="center"/>
              </w:tcPr>
            </w:tcPrChange>
          </w:tcPr>
          <w:p w14:paraId="0ADC608A" w14:textId="77777777" w:rsidR="00CE7D35" w:rsidRPr="004F3CAF" w:rsidRDefault="00CE7D35" w:rsidP="00CE7D35">
            <w:pPr>
              <w:spacing w:after="0"/>
              <w:rPr>
                <w:rFonts w:ascii="Times New Roman" w:hAnsi="Times New Roman"/>
                <w:sz w:val="24"/>
                <w:szCs w:val="24"/>
              </w:rPr>
            </w:pPr>
            <w:r w:rsidRPr="004F3CAF">
              <w:rPr>
                <w:rFonts w:ascii="Times New Roman" w:hAnsi="Times New Roman"/>
                <w:sz w:val="24"/>
                <w:szCs w:val="24"/>
              </w:rPr>
              <w:t>Total</w:t>
            </w:r>
          </w:p>
        </w:tc>
        <w:tc>
          <w:tcPr>
            <w:tcW w:w="2304" w:type="dxa"/>
            <w:tcBorders>
              <w:top w:val="single" w:sz="4" w:space="0" w:color="auto"/>
              <w:left w:val="nil"/>
              <w:bottom w:val="single" w:sz="4" w:space="0" w:color="auto"/>
              <w:right w:val="nil"/>
            </w:tcBorders>
            <w:vAlign w:val="bottom"/>
            <w:tcPrChange w:id="1454" w:author="Melissa Oney" w:date="2021-08-16T08:54:00Z">
              <w:tcPr>
                <w:tcW w:w="2304" w:type="dxa"/>
                <w:tcBorders>
                  <w:top w:val="single" w:sz="4" w:space="0" w:color="auto"/>
                  <w:left w:val="nil"/>
                  <w:bottom w:val="single" w:sz="4" w:space="0" w:color="auto"/>
                  <w:right w:val="nil"/>
                </w:tcBorders>
                <w:vAlign w:val="bottom"/>
              </w:tcPr>
            </w:tcPrChange>
          </w:tcPr>
          <w:p w14:paraId="0E6697CC" w14:textId="6C9E19DA" w:rsidR="00080619" w:rsidRDefault="00CE7D35" w:rsidP="00CE7D35">
            <w:pPr>
              <w:spacing w:after="0"/>
              <w:jc w:val="center"/>
              <w:rPr>
                <w:ins w:id="1455" w:author="Melissa Oney" w:date="2021-08-16T09:08:00Z"/>
                <w:rFonts w:ascii="Calibri" w:hAnsi="Calibri" w:cs="Calibri"/>
              </w:rPr>
            </w:pPr>
            <w:ins w:id="1456" w:author="Melissa Oney" w:date="2021-08-16T08:54:00Z">
              <w:r>
                <w:rPr>
                  <w:rFonts w:ascii="Calibri" w:hAnsi="Calibri" w:cs="Calibri"/>
                </w:rPr>
                <w:t>$12</w:t>
              </w:r>
            </w:ins>
            <w:ins w:id="1457" w:author="Melissa Oney" w:date="2021-08-16T09:14:00Z">
              <w:r w:rsidR="00080619">
                <w:rPr>
                  <w:rFonts w:ascii="Calibri" w:hAnsi="Calibri" w:cs="Calibri"/>
                </w:rPr>
                <w:t>,</w:t>
              </w:r>
            </w:ins>
            <w:ins w:id="1458" w:author="Melissa Oney" w:date="2021-08-16T08:54:00Z">
              <w:r>
                <w:rPr>
                  <w:rFonts w:ascii="Calibri" w:hAnsi="Calibri" w:cs="Calibri"/>
                </w:rPr>
                <w:t>395</w:t>
              </w:r>
            </w:ins>
          </w:p>
          <w:p w14:paraId="43703FF6" w14:textId="64E071F2" w:rsidR="00CE7D35" w:rsidRPr="002103E7" w:rsidDel="008B45DE" w:rsidRDefault="00CE7D35" w:rsidP="00CE7D35">
            <w:pPr>
              <w:spacing w:after="0"/>
              <w:jc w:val="center"/>
              <w:rPr>
                <w:del w:id="1459" w:author="Melissa Oney" w:date="2021-07-12T11:33:00Z"/>
                <w:rFonts w:ascii="Times New Roman" w:hAnsi="Times New Roman" w:cs="Times New Roman"/>
                <w:sz w:val="24"/>
                <w:szCs w:val="24"/>
              </w:rPr>
            </w:pPr>
            <w:ins w:id="1460" w:author="Melissa Oney" w:date="2021-08-16T08:54:00Z">
              <w:r>
                <w:rPr>
                  <w:rFonts w:ascii="Calibri" w:hAnsi="Calibri" w:cs="Calibri"/>
                </w:rPr>
                <w:t>(10</w:t>
              </w:r>
            </w:ins>
            <w:ins w:id="1461" w:author="Melissa Oney" w:date="2021-08-16T09:14:00Z">
              <w:r w:rsidR="00080619">
                <w:rPr>
                  <w:rFonts w:ascii="Calibri" w:hAnsi="Calibri" w:cs="Calibri"/>
                </w:rPr>
                <w:t>,</w:t>
              </w:r>
            </w:ins>
            <w:ins w:id="1462" w:author="Melissa Oney" w:date="2021-08-16T08:54:00Z">
              <w:r>
                <w:rPr>
                  <w:rFonts w:ascii="Calibri" w:hAnsi="Calibri" w:cs="Calibri"/>
                </w:rPr>
                <w:t>847;</w:t>
              </w:r>
            </w:ins>
            <w:ins w:id="1463" w:author="Melissa Oney" w:date="2021-08-16T09:12:00Z">
              <w:r w:rsidR="00080619">
                <w:rPr>
                  <w:rFonts w:ascii="Calibri" w:hAnsi="Calibri" w:cs="Calibri"/>
                </w:rPr>
                <w:t xml:space="preserve"> </w:t>
              </w:r>
            </w:ins>
            <w:ins w:id="1464" w:author="Melissa Oney" w:date="2021-08-16T08:54:00Z">
              <w:r>
                <w:rPr>
                  <w:rFonts w:ascii="Calibri" w:hAnsi="Calibri" w:cs="Calibri"/>
                </w:rPr>
                <w:t>13</w:t>
              </w:r>
            </w:ins>
            <w:ins w:id="1465" w:author="Melissa Oney" w:date="2021-08-16T09:14:00Z">
              <w:r w:rsidR="00080619">
                <w:rPr>
                  <w:rFonts w:ascii="Calibri" w:hAnsi="Calibri" w:cs="Calibri"/>
                </w:rPr>
                <w:t>,</w:t>
              </w:r>
            </w:ins>
            <w:ins w:id="1466" w:author="Melissa Oney" w:date="2021-08-16T08:54:00Z">
              <w:r>
                <w:rPr>
                  <w:rFonts w:ascii="Calibri" w:hAnsi="Calibri" w:cs="Calibri"/>
                </w:rPr>
                <w:t>981)</w:t>
              </w:r>
            </w:ins>
            <w:del w:id="1467" w:author="Melissa Oney" w:date="2021-07-12T11:33:00Z">
              <w:r w:rsidRPr="002103E7" w:rsidDel="008B45DE">
                <w:rPr>
                  <w:rFonts w:ascii="Times New Roman" w:hAnsi="Times New Roman" w:cs="Times New Roman"/>
                  <w:sz w:val="24"/>
                  <w:szCs w:val="24"/>
                </w:rPr>
                <w:delText xml:space="preserve">$16,106 </w:delText>
              </w:r>
            </w:del>
          </w:p>
          <w:p w14:paraId="44529230" w14:textId="0D45CEB6" w:rsidR="00CE7D35" w:rsidRPr="005667AA" w:rsidRDefault="00CE7D35" w:rsidP="00CE7D35">
            <w:pPr>
              <w:spacing w:after="0"/>
              <w:jc w:val="center"/>
              <w:rPr>
                <w:rFonts w:ascii="Times New Roman" w:hAnsi="Times New Roman" w:cs="Times New Roman"/>
                <w:sz w:val="24"/>
                <w:szCs w:val="24"/>
              </w:rPr>
            </w:pPr>
            <w:del w:id="1468" w:author="Melissa Oney" w:date="2021-07-12T11:33:00Z">
              <w:r w:rsidRPr="005667AA" w:rsidDel="008B45DE">
                <w:rPr>
                  <w:rFonts w:ascii="Times New Roman" w:hAnsi="Times New Roman" w:cs="Times New Roman"/>
                  <w:sz w:val="24"/>
                  <w:szCs w:val="24"/>
                </w:rPr>
                <w:delText>(14,017 ; 18,247)</w:delText>
              </w:r>
            </w:del>
          </w:p>
        </w:tc>
        <w:tc>
          <w:tcPr>
            <w:tcW w:w="2304" w:type="dxa"/>
            <w:tcBorders>
              <w:top w:val="single" w:sz="4" w:space="0" w:color="auto"/>
              <w:left w:val="nil"/>
              <w:bottom w:val="single" w:sz="4" w:space="0" w:color="auto"/>
              <w:right w:val="nil"/>
            </w:tcBorders>
            <w:vAlign w:val="bottom"/>
            <w:tcPrChange w:id="1469" w:author="Melissa Oney" w:date="2021-08-16T08:54:00Z">
              <w:tcPr>
                <w:tcW w:w="2304" w:type="dxa"/>
                <w:tcBorders>
                  <w:top w:val="single" w:sz="4" w:space="0" w:color="auto"/>
                  <w:left w:val="nil"/>
                  <w:bottom w:val="single" w:sz="4" w:space="0" w:color="auto"/>
                  <w:right w:val="nil"/>
                </w:tcBorders>
                <w:vAlign w:val="bottom"/>
              </w:tcPr>
            </w:tcPrChange>
          </w:tcPr>
          <w:p w14:paraId="6F410545" w14:textId="13B88C44" w:rsidR="00080619" w:rsidRDefault="00CE7D35" w:rsidP="00CE7D35">
            <w:pPr>
              <w:spacing w:after="0"/>
              <w:jc w:val="center"/>
              <w:rPr>
                <w:ins w:id="1470" w:author="Melissa Oney" w:date="2021-08-16T09:08:00Z"/>
                <w:rFonts w:ascii="Calibri" w:hAnsi="Calibri" w:cs="Calibri"/>
              </w:rPr>
            </w:pPr>
            <w:ins w:id="1471" w:author="Melissa Oney" w:date="2021-08-16T08:54:00Z">
              <w:r>
                <w:rPr>
                  <w:rFonts w:ascii="Calibri" w:hAnsi="Calibri" w:cs="Calibri"/>
                </w:rPr>
                <w:t>$3</w:t>
              </w:r>
            </w:ins>
            <w:ins w:id="1472" w:author="Melissa Oney" w:date="2021-08-16T09:15:00Z">
              <w:r w:rsidR="00FE0986">
                <w:rPr>
                  <w:rFonts w:ascii="Calibri" w:hAnsi="Calibri" w:cs="Calibri"/>
                </w:rPr>
                <w:t>,</w:t>
              </w:r>
            </w:ins>
            <w:ins w:id="1473" w:author="Melissa Oney" w:date="2021-08-16T08:54:00Z">
              <w:r>
                <w:rPr>
                  <w:rFonts w:ascii="Calibri" w:hAnsi="Calibri" w:cs="Calibri"/>
                </w:rPr>
                <w:t>562</w:t>
              </w:r>
            </w:ins>
          </w:p>
          <w:p w14:paraId="2EBF22C4" w14:textId="0ABA5124" w:rsidR="00CE7D35" w:rsidRPr="002103E7" w:rsidDel="008B45DE" w:rsidRDefault="00CE7D35" w:rsidP="00CE7D35">
            <w:pPr>
              <w:spacing w:after="0"/>
              <w:jc w:val="center"/>
              <w:rPr>
                <w:del w:id="1474" w:author="Melissa Oney" w:date="2021-07-12T11:33:00Z"/>
                <w:rFonts w:ascii="Times New Roman" w:hAnsi="Times New Roman" w:cs="Times New Roman"/>
                <w:sz w:val="24"/>
                <w:szCs w:val="24"/>
              </w:rPr>
            </w:pPr>
            <w:ins w:id="1475" w:author="Melissa Oney" w:date="2021-08-16T08:54:00Z">
              <w:r>
                <w:rPr>
                  <w:rFonts w:ascii="Calibri" w:hAnsi="Calibri" w:cs="Calibri"/>
                </w:rPr>
                <w:t>(2</w:t>
              </w:r>
            </w:ins>
            <w:ins w:id="1476" w:author="Melissa Oney" w:date="2021-08-16T09:15:00Z">
              <w:r w:rsidR="00FE0986">
                <w:rPr>
                  <w:rFonts w:ascii="Calibri" w:hAnsi="Calibri" w:cs="Calibri"/>
                </w:rPr>
                <w:t>,</w:t>
              </w:r>
            </w:ins>
            <w:ins w:id="1477" w:author="Melissa Oney" w:date="2021-08-16T08:54:00Z">
              <w:r>
                <w:rPr>
                  <w:rFonts w:ascii="Calibri" w:hAnsi="Calibri" w:cs="Calibri"/>
                </w:rPr>
                <w:t>928;</w:t>
              </w:r>
            </w:ins>
            <w:ins w:id="1478" w:author="Melissa Oney" w:date="2021-08-16T09:12:00Z">
              <w:r w:rsidR="00080619">
                <w:rPr>
                  <w:rFonts w:ascii="Calibri" w:hAnsi="Calibri" w:cs="Calibri"/>
                </w:rPr>
                <w:t xml:space="preserve"> </w:t>
              </w:r>
            </w:ins>
            <w:ins w:id="1479" w:author="Melissa Oney" w:date="2021-08-16T08:54:00Z">
              <w:r>
                <w:rPr>
                  <w:rFonts w:ascii="Calibri" w:hAnsi="Calibri" w:cs="Calibri"/>
                </w:rPr>
                <w:t>4</w:t>
              </w:r>
            </w:ins>
            <w:ins w:id="1480" w:author="Melissa Oney" w:date="2021-08-16T09:15:00Z">
              <w:r w:rsidR="00FE0986">
                <w:rPr>
                  <w:rFonts w:ascii="Calibri" w:hAnsi="Calibri" w:cs="Calibri"/>
                </w:rPr>
                <w:t>,</w:t>
              </w:r>
            </w:ins>
            <w:ins w:id="1481" w:author="Melissa Oney" w:date="2021-08-16T08:54:00Z">
              <w:r>
                <w:rPr>
                  <w:rFonts w:ascii="Calibri" w:hAnsi="Calibri" w:cs="Calibri"/>
                </w:rPr>
                <w:t>292)</w:t>
              </w:r>
            </w:ins>
            <w:del w:id="1482" w:author="Melissa Oney" w:date="2021-07-12T11:33:00Z">
              <w:r w:rsidRPr="002103E7" w:rsidDel="008B45DE">
                <w:rPr>
                  <w:rFonts w:ascii="Times New Roman" w:hAnsi="Times New Roman" w:cs="Times New Roman"/>
                  <w:sz w:val="24"/>
                  <w:szCs w:val="24"/>
                </w:rPr>
                <w:delText xml:space="preserve">$3,681 </w:delText>
              </w:r>
            </w:del>
          </w:p>
          <w:p w14:paraId="75A57F2F" w14:textId="4910535B" w:rsidR="00CE7D35" w:rsidRPr="005667AA" w:rsidRDefault="00CE7D35" w:rsidP="00CE7D35">
            <w:pPr>
              <w:spacing w:after="0"/>
              <w:jc w:val="center"/>
              <w:rPr>
                <w:rFonts w:ascii="Times New Roman" w:hAnsi="Times New Roman" w:cs="Times New Roman"/>
                <w:sz w:val="24"/>
                <w:szCs w:val="24"/>
              </w:rPr>
            </w:pPr>
            <w:del w:id="1483" w:author="Melissa Oney" w:date="2021-07-12T11:33:00Z">
              <w:r w:rsidRPr="005667AA" w:rsidDel="008B45DE">
                <w:rPr>
                  <w:rFonts w:ascii="Times New Roman" w:hAnsi="Times New Roman" w:cs="Times New Roman"/>
                  <w:sz w:val="24"/>
                  <w:szCs w:val="24"/>
                </w:rPr>
                <w:delText>(3,029 ; 4,477)</w:delText>
              </w:r>
            </w:del>
          </w:p>
        </w:tc>
        <w:tc>
          <w:tcPr>
            <w:tcW w:w="2556" w:type="dxa"/>
            <w:tcBorders>
              <w:top w:val="single" w:sz="4" w:space="0" w:color="auto"/>
              <w:left w:val="nil"/>
              <w:bottom w:val="single" w:sz="4" w:space="0" w:color="auto"/>
              <w:right w:val="nil"/>
            </w:tcBorders>
            <w:vAlign w:val="bottom"/>
            <w:tcPrChange w:id="1484" w:author="Melissa Oney" w:date="2021-08-16T08:54:00Z">
              <w:tcPr>
                <w:tcW w:w="2556" w:type="dxa"/>
                <w:tcBorders>
                  <w:top w:val="single" w:sz="4" w:space="0" w:color="auto"/>
                  <w:left w:val="nil"/>
                  <w:bottom w:val="single" w:sz="4" w:space="0" w:color="auto"/>
                  <w:right w:val="nil"/>
                </w:tcBorders>
                <w:vAlign w:val="bottom"/>
              </w:tcPr>
            </w:tcPrChange>
          </w:tcPr>
          <w:p w14:paraId="06F906F3" w14:textId="1685B755" w:rsidR="00080619" w:rsidRDefault="00CE7D35" w:rsidP="00CE7D35">
            <w:pPr>
              <w:spacing w:after="0"/>
              <w:jc w:val="center"/>
              <w:rPr>
                <w:ins w:id="1485" w:author="Melissa Oney" w:date="2021-08-16T09:09:00Z"/>
                <w:rFonts w:ascii="Calibri" w:hAnsi="Calibri" w:cs="Calibri"/>
              </w:rPr>
            </w:pPr>
            <w:ins w:id="1486" w:author="Melissa Oney" w:date="2021-08-16T08:54:00Z">
              <w:r>
                <w:rPr>
                  <w:rFonts w:ascii="Calibri" w:hAnsi="Calibri" w:cs="Calibri"/>
                </w:rPr>
                <w:t>$9</w:t>
              </w:r>
            </w:ins>
            <w:ins w:id="1487" w:author="Melissa Oney" w:date="2021-08-16T09:16:00Z">
              <w:r w:rsidR="00FE0986">
                <w:rPr>
                  <w:rFonts w:ascii="Calibri" w:hAnsi="Calibri" w:cs="Calibri"/>
                </w:rPr>
                <w:t>,</w:t>
              </w:r>
            </w:ins>
            <w:ins w:id="1488" w:author="Melissa Oney" w:date="2021-08-16T08:54:00Z">
              <w:r>
                <w:rPr>
                  <w:rFonts w:ascii="Calibri" w:hAnsi="Calibri" w:cs="Calibri"/>
                </w:rPr>
                <w:t>402</w:t>
              </w:r>
            </w:ins>
          </w:p>
          <w:p w14:paraId="690D20F0" w14:textId="293DFD2C" w:rsidR="00CE7D35" w:rsidRPr="002103E7" w:rsidDel="008B45DE" w:rsidRDefault="00CE7D35" w:rsidP="00CE7D35">
            <w:pPr>
              <w:spacing w:after="0"/>
              <w:jc w:val="center"/>
              <w:rPr>
                <w:del w:id="1489" w:author="Melissa Oney" w:date="2021-07-12T11:33:00Z"/>
                <w:rFonts w:ascii="Times New Roman" w:hAnsi="Times New Roman" w:cs="Times New Roman"/>
                <w:sz w:val="24"/>
                <w:szCs w:val="24"/>
              </w:rPr>
            </w:pPr>
            <w:ins w:id="1490" w:author="Melissa Oney" w:date="2021-08-16T08:54:00Z">
              <w:r>
                <w:rPr>
                  <w:rFonts w:ascii="Calibri" w:hAnsi="Calibri" w:cs="Calibri"/>
                </w:rPr>
                <w:t>(7</w:t>
              </w:r>
            </w:ins>
            <w:ins w:id="1491" w:author="Melissa Oney" w:date="2021-08-16T09:16:00Z">
              <w:r w:rsidR="00FE0986">
                <w:rPr>
                  <w:rFonts w:ascii="Calibri" w:hAnsi="Calibri" w:cs="Calibri"/>
                </w:rPr>
                <w:t>,</w:t>
              </w:r>
            </w:ins>
            <w:ins w:id="1492" w:author="Melissa Oney" w:date="2021-08-16T08:54:00Z">
              <w:r>
                <w:rPr>
                  <w:rFonts w:ascii="Calibri" w:hAnsi="Calibri" w:cs="Calibri"/>
                </w:rPr>
                <w:t>861;</w:t>
              </w:r>
            </w:ins>
            <w:ins w:id="1493" w:author="Melissa Oney" w:date="2021-08-16T09:13:00Z">
              <w:r w:rsidR="00080619">
                <w:rPr>
                  <w:rFonts w:ascii="Calibri" w:hAnsi="Calibri" w:cs="Calibri"/>
                </w:rPr>
                <w:t xml:space="preserve"> </w:t>
              </w:r>
            </w:ins>
            <w:ins w:id="1494" w:author="Melissa Oney" w:date="2021-08-16T08:54:00Z">
              <w:r>
                <w:rPr>
                  <w:rFonts w:ascii="Calibri" w:hAnsi="Calibri" w:cs="Calibri"/>
                </w:rPr>
                <w:t>10</w:t>
              </w:r>
            </w:ins>
            <w:ins w:id="1495" w:author="Melissa Oney" w:date="2021-08-16T09:16:00Z">
              <w:r w:rsidR="00FE0986">
                <w:rPr>
                  <w:rFonts w:ascii="Calibri" w:hAnsi="Calibri" w:cs="Calibri"/>
                </w:rPr>
                <w:t>,</w:t>
              </w:r>
            </w:ins>
            <w:ins w:id="1496" w:author="Melissa Oney" w:date="2021-08-16T08:54:00Z">
              <w:r>
                <w:rPr>
                  <w:rFonts w:ascii="Calibri" w:hAnsi="Calibri" w:cs="Calibri"/>
                </w:rPr>
                <w:t>981)</w:t>
              </w:r>
            </w:ins>
            <w:del w:id="1497" w:author="Melissa Oney" w:date="2021-07-12T11:33:00Z">
              <w:r w:rsidRPr="002103E7" w:rsidDel="008B45DE">
                <w:rPr>
                  <w:rFonts w:ascii="Times New Roman" w:hAnsi="Times New Roman" w:cs="Times New Roman"/>
                  <w:sz w:val="24"/>
                  <w:szCs w:val="24"/>
                </w:rPr>
                <w:delText xml:space="preserve">$12,667 </w:delText>
              </w:r>
            </w:del>
          </w:p>
          <w:p w14:paraId="37B58290" w14:textId="7B679FF5" w:rsidR="00CE7D35" w:rsidRPr="005667AA" w:rsidRDefault="00CE7D35" w:rsidP="00CE7D35">
            <w:pPr>
              <w:spacing w:after="0"/>
              <w:jc w:val="center"/>
              <w:rPr>
                <w:rFonts w:ascii="Times New Roman" w:hAnsi="Times New Roman" w:cs="Times New Roman"/>
                <w:sz w:val="24"/>
                <w:szCs w:val="24"/>
              </w:rPr>
            </w:pPr>
            <w:del w:id="1498" w:author="Melissa Oney" w:date="2021-07-12T11:33:00Z">
              <w:r w:rsidRPr="005667AA" w:rsidDel="008B45DE">
                <w:rPr>
                  <w:rFonts w:ascii="Times New Roman" w:hAnsi="Times New Roman" w:cs="Times New Roman"/>
                  <w:sz w:val="24"/>
                  <w:szCs w:val="24"/>
                </w:rPr>
                <w:delText>(10,515 ; 14,838)</w:delText>
              </w:r>
            </w:del>
          </w:p>
        </w:tc>
        <w:tc>
          <w:tcPr>
            <w:tcW w:w="2430" w:type="dxa"/>
            <w:tcBorders>
              <w:top w:val="single" w:sz="4" w:space="0" w:color="auto"/>
              <w:left w:val="nil"/>
              <w:bottom w:val="single" w:sz="4" w:space="0" w:color="auto"/>
              <w:right w:val="nil"/>
            </w:tcBorders>
            <w:vAlign w:val="bottom"/>
            <w:tcPrChange w:id="1499" w:author="Melissa Oney" w:date="2021-08-16T08:54:00Z">
              <w:tcPr>
                <w:tcW w:w="2430" w:type="dxa"/>
                <w:tcBorders>
                  <w:top w:val="single" w:sz="4" w:space="0" w:color="auto"/>
                  <w:left w:val="nil"/>
                  <w:bottom w:val="single" w:sz="4" w:space="0" w:color="auto"/>
                  <w:right w:val="nil"/>
                </w:tcBorders>
                <w:vAlign w:val="bottom"/>
              </w:tcPr>
            </w:tcPrChange>
          </w:tcPr>
          <w:p w14:paraId="29925DA7" w14:textId="77777777" w:rsidR="00080619" w:rsidRDefault="00080619" w:rsidP="00CE7D35">
            <w:pPr>
              <w:spacing w:after="0"/>
              <w:jc w:val="center"/>
              <w:rPr>
                <w:ins w:id="1500" w:author="Melissa Oney" w:date="2021-08-16T09:11:00Z"/>
                <w:rFonts w:ascii="Calibri" w:hAnsi="Calibri" w:cs="Calibri"/>
              </w:rPr>
            </w:pPr>
            <w:ins w:id="1501" w:author="Melissa Oney" w:date="2021-08-16T09:11:00Z">
              <w:r>
                <w:rPr>
                  <w:rFonts w:ascii="Calibri" w:hAnsi="Calibri" w:cs="Calibri"/>
                </w:rPr>
                <w:t>-</w:t>
              </w:r>
            </w:ins>
            <w:ins w:id="1502" w:author="Melissa Oney" w:date="2021-08-16T08:54:00Z">
              <w:r w:rsidR="00CE7D35">
                <w:rPr>
                  <w:rFonts w:ascii="Calibri" w:hAnsi="Calibri" w:cs="Calibri"/>
                </w:rPr>
                <w:t>$570</w:t>
              </w:r>
            </w:ins>
          </w:p>
          <w:p w14:paraId="495E8CF4" w14:textId="33497154" w:rsidR="00CE7D35" w:rsidRPr="002103E7" w:rsidDel="008B45DE" w:rsidRDefault="00CE7D35" w:rsidP="00CE7D35">
            <w:pPr>
              <w:spacing w:after="0"/>
              <w:jc w:val="center"/>
              <w:rPr>
                <w:del w:id="1503" w:author="Melissa Oney" w:date="2021-07-12T11:33:00Z"/>
                <w:rFonts w:ascii="Times New Roman" w:hAnsi="Times New Roman" w:cs="Times New Roman"/>
                <w:sz w:val="24"/>
                <w:szCs w:val="24"/>
              </w:rPr>
            </w:pPr>
            <w:ins w:id="1504" w:author="Melissa Oney" w:date="2021-08-16T08:54:00Z">
              <w:r>
                <w:rPr>
                  <w:rFonts w:ascii="Calibri" w:hAnsi="Calibri" w:cs="Calibri"/>
                </w:rPr>
                <w:t>(-746;</w:t>
              </w:r>
            </w:ins>
            <w:ins w:id="1505" w:author="Melissa Oney" w:date="2021-08-16T09:13:00Z">
              <w:r w:rsidR="00080619">
                <w:rPr>
                  <w:rFonts w:ascii="Calibri" w:hAnsi="Calibri" w:cs="Calibri"/>
                </w:rPr>
                <w:t xml:space="preserve"> </w:t>
              </w:r>
            </w:ins>
            <w:ins w:id="1506" w:author="Melissa Oney" w:date="2021-08-16T08:54:00Z">
              <w:r>
                <w:rPr>
                  <w:rFonts w:ascii="Calibri" w:hAnsi="Calibri" w:cs="Calibri"/>
                </w:rPr>
                <w:t>-421)</w:t>
              </w:r>
            </w:ins>
            <w:del w:id="1507" w:author="Melissa Oney" w:date="2021-07-12T11:33:00Z">
              <w:r w:rsidRPr="002103E7" w:rsidDel="008B45DE">
                <w:rPr>
                  <w:rFonts w:ascii="Times New Roman" w:hAnsi="Times New Roman" w:cs="Times New Roman"/>
                  <w:sz w:val="24"/>
                  <w:szCs w:val="24"/>
                </w:rPr>
                <w:delText xml:space="preserve">-$241 </w:delText>
              </w:r>
            </w:del>
          </w:p>
          <w:p w14:paraId="4B5240C9" w14:textId="46B563BE" w:rsidR="00CE7D35" w:rsidRPr="005667AA" w:rsidRDefault="00CE7D35" w:rsidP="00CE7D35">
            <w:pPr>
              <w:spacing w:after="0"/>
              <w:jc w:val="center"/>
              <w:rPr>
                <w:rFonts w:ascii="Times New Roman" w:hAnsi="Times New Roman" w:cs="Times New Roman"/>
                <w:sz w:val="24"/>
                <w:szCs w:val="24"/>
              </w:rPr>
            </w:pPr>
            <w:del w:id="1508" w:author="Melissa Oney" w:date="2021-07-12T11:33:00Z">
              <w:r w:rsidRPr="005667AA" w:rsidDel="008B45DE">
                <w:rPr>
                  <w:rFonts w:ascii="Times New Roman" w:hAnsi="Times New Roman" w:cs="Times New Roman"/>
                  <w:sz w:val="24"/>
                  <w:szCs w:val="24"/>
                </w:rPr>
                <w:delText>(-362 ; -126)</w:delText>
              </w:r>
            </w:del>
          </w:p>
        </w:tc>
        <w:tc>
          <w:tcPr>
            <w:tcW w:w="1926" w:type="dxa"/>
            <w:tcBorders>
              <w:top w:val="single" w:sz="4" w:space="0" w:color="auto"/>
              <w:left w:val="nil"/>
              <w:bottom w:val="single" w:sz="4" w:space="0" w:color="auto"/>
              <w:right w:val="nil"/>
            </w:tcBorders>
            <w:vAlign w:val="bottom"/>
            <w:tcPrChange w:id="1509" w:author="Melissa Oney" w:date="2021-08-16T08:54:00Z">
              <w:tcPr>
                <w:tcW w:w="1926" w:type="dxa"/>
                <w:tcBorders>
                  <w:top w:val="single" w:sz="4" w:space="0" w:color="auto"/>
                  <w:left w:val="nil"/>
                  <w:bottom w:val="single" w:sz="4" w:space="0" w:color="auto"/>
                  <w:right w:val="nil"/>
                </w:tcBorders>
                <w:vAlign w:val="bottom"/>
              </w:tcPr>
            </w:tcPrChange>
          </w:tcPr>
          <w:p w14:paraId="308C380D" w14:textId="1D9E83F7" w:rsidR="00080619" w:rsidRDefault="00CE7D35" w:rsidP="00CE7D35">
            <w:pPr>
              <w:spacing w:after="0"/>
              <w:jc w:val="center"/>
              <w:rPr>
                <w:ins w:id="1510" w:author="Melissa Oney" w:date="2021-08-16T09:11:00Z"/>
                <w:rFonts w:ascii="Calibri" w:hAnsi="Calibri" w:cs="Calibri"/>
              </w:rPr>
            </w:pPr>
            <w:ins w:id="1511" w:author="Melissa Oney" w:date="2021-08-16T08:54:00Z">
              <w:r>
                <w:rPr>
                  <w:rFonts w:ascii="Calibri" w:hAnsi="Calibri" w:cs="Calibri"/>
                </w:rPr>
                <w:t>$8</w:t>
              </w:r>
            </w:ins>
            <w:ins w:id="1512" w:author="Melissa Oney" w:date="2021-08-16T09:17:00Z">
              <w:r w:rsidR="00FE0986">
                <w:rPr>
                  <w:rFonts w:ascii="Calibri" w:hAnsi="Calibri" w:cs="Calibri"/>
                </w:rPr>
                <w:t>,</w:t>
              </w:r>
            </w:ins>
            <w:ins w:id="1513" w:author="Melissa Oney" w:date="2021-08-16T08:54:00Z">
              <w:r>
                <w:rPr>
                  <w:rFonts w:ascii="Calibri" w:hAnsi="Calibri" w:cs="Calibri"/>
                </w:rPr>
                <w:t>833</w:t>
              </w:r>
            </w:ins>
          </w:p>
          <w:p w14:paraId="2D8C3830" w14:textId="64D2DDE5" w:rsidR="00CE7D35" w:rsidRPr="002103E7" w:rsidDel="008B45DE" w:rsidRDefault="00CE7D35" w:rsidP="00CE7D35">
            <w:pPr>
              <w:spacing w:after="0"/>
              <w:jc w:val="center"/>
              <w:rPr>
                <w:del w:id="1514" w:author="Melissa Oney" w:date="2021-07-12T11:33:00Z"/>
                <w:rFonts w:ascii="Times New Roman" w:hAnsi="Times New Roman" w:cs="Times New Roman"/>
                <w:sz w:val="24"/>
                <w:szCs w:val="24"/>
              </w:rPr>
            </w:pPr>
            <w:ins w:id="1515" w:author="Melissa Oney" w:date="2021-08-16T08:54:00Z">
              <w:r>
                <w:rPr>
                  <w:rFonts w:ascii="Calibri" w:hAnsi="Calibri" w:cs="Calibri"/>
                </w:rPr>
                <w:t>(7</w:t>
              </w:r>
            </w:ins>
            <w:ins w:id="1516" w:author="Melissa Oney" w:date="2021-08-16T09:17:00Z">
              <w:r w:rsidR="00FE0986">
                <w:rPr>
                  <w:rFonts w:ascii="Calibri" w:hAnsi="Calibri" w:cs="Calibri"/>
                </w:rPr>
                <w:t>,</w:t>
              </w:r>
            </w:ins>
            <w:ins w:id="1517" w:author="Melissa Oney" w:date="2021-08-16T08:54:00Z">
              <w:r>
                <w:rPr>
                  <w:rFonts w:ascii="Calibri" w:hAnsi="Calibri" w:cs="Calibri"/>
                </w:rPr>
                <w:t>267;</w:t>
              </w:r>
            </w:ins>
            <w:ins w:id="1518" w:author="Melissa Oney" w:date="2021-08-16T09:13:00Z">
              <w:r w:rsidR="00080619">
                <w:rPr>
                  <w:rFonts w:ascii="Calibri" w:hAnsi="Calibri" w:cs="Calibri"/>
                </w:rPr>
                <w:t xml:space="preserve"> </w:t>
              </w:r>
            </w:ins>
            <w:ins w:id="1519" w:author="Melissa Oney" w:date="2021-08-16T08:54:00Z">
              <w:r>
                <w:rPr>
                  <w:rFonts w:ascii="Calibri" w:hAnsi="Calibri" w:cs="Calibri"/>
                </w:rPr>
                <w:t>10</w:t>
              </w:r>
            </w:ins>
            <w:ins w:id="1520" w:author="Melissa Oney" w:date="2021-08-16T09:17:00Z">
              <w:r w:rsidR="00FE0986">
                <w:rPr>
                  <w:rFonts w:ascii="Calibri" w:hAnsi="Calibri" w:cs="Calibri"/>
                </w:rPr>
                <w:t>,</w:t>
              </w:r>
            </w:ins>
            <w:ins w:id="1521" w:author="Melissa Oney" w:date="2021-08-16T08:54:00Z">
              <w:r>
                <w:rPr>
                  <w:rFonts w:ascii="Calibri" w:hAnsi="Calibri" w:cs="Calibri"/>
                </w:rPr>
                <w:t>509)</w:t>
              </w:r>
            </w:ins>
            <w:del w:id="1522" w:author="Melissa Oney" w:date="2021-07-12T11:33:00Z">
              <w:r w:rsidRPr="002103E7" w:rsidDel="008B45DE">
                <w:rPr>
                  <w:rFonts w:ascii="Times New Roman" w:hAnsi="Times New Roman" w:cs="Times New Roman"/>
                  <w:sz w:val="24"/>
                  <w:szCs w:val="24"/>
                </w:rPr>
                <w:delText xml:space="preserve">$12,425 </w:delText>
              </w:r>
            </w:del>
          </w:p>
          <w:p w14:paraId="775442C1" w14:textId="3D02030E" w:rsidR="00CE7D35" w:rsidRPr="005667AA" w:rsidRDefault="00CE7D35" w:rsidP="00CE7D35">
            <w:pPr>
              <w:spacing w:after="0"/>
              <w:jc w:val="center"/>
              <w:rPr>
                <w:rFonts w:ascii="Times New Roman" w:hAnsi="Times New Roman" w:cs="Times New Roman"/>
                <w:sz w:val="24"/>
                <w:szCs w:val="24"/>
              </w:rPr>
            </w:pPr>
            <w:del w:id="1523" w:author="Melissa Oney" w:date="2021-07-12T11:33:00Z">
              <w:r w:rsidRPr="005667AA" w:rsidDel="008B45DE">
                <w:rPr>
                  <w:rFonts w:ascii="Times New Roman" w:hAnsi="Times New Roman" w:cs="Times New Roman"/>
                  <w:sz w:val="24"/>
                  <w:szCs w:val="24"/>
                </w:rPr>
                <w:delText>(10,255 ; 14,642)</w:delText>
              </w:r>
            </w:del>
          </w:p>
        </w:tc>
      </w:tr>
    </w:tbl>
    <w:p w14:paraId="55FB6612" w14:textId="77777777" w:rsidR="0036148E" w:rsidRPr="003815BF" w:rsidRDefault="0036148E" w:rsidP="0036148E">
      <w:pPr>
        <w:widowControl w:val="0"/>
        <w:autoSpaceDE w:val="0"/>
        <w:autoSpaceDN w:val="0"/>
        <w:adjustRightInd w:val="0"/>
        <w:spacing w:after="0" w:line="240" w:lineRule="auto"/>
        <w:rPr>
          <w:rFonts w:ascii="Times New Roman" w:hAnsi="Times New Roman"/>
          <w:szCs w:val="24"/>
        </w:rPr>
      </w:pPr>
      <w:r w:rsidRPr="00EE6431">
        <w:rPr>
          <w:rFonts w:ascii="Times New Roman" w:hAnsi="Times New Roman"/>
          <w:szCs w:val="24"/>
        </w:rPr>
        <w:t>Notes: * Month 1 is the month in which the diagnosis date occurred</w:t>
      </w:r>
    </w:p>
    <w:p w14:paraId="441595AF" w14:textId="77777777" w:rsidR="00611A33" w:rsidRDefault="00611A33">
      <w:pPr>
        <w:rPr>
          <w:rFonts w:ascii="Times New Roman" w:hAnsi="Times New Roman"/>
          <w:b/>
          <w:sz w:val="24"/>
          <w:szCs w:val="24"/>
        </w:rPr>
      </w:pPr>
      <w:r>
        <w:rPr>
          <w:rFonts w:ascii="Times New Roman" w:hAnsi="Times New Roman"/>
          <w:b/>
          <w:sz w:val="24"/>
          <w:szCs w:val="24"/>
        </w:rPr>
        <w:br w:type="page"/>
      </w:r>
    </w:p>
    <w:p w14:paraId="2887AC10" w14:textId="21B8A819" w:rsidR="0036148E" w:rsidRPr="00AC6ED3" w:rsidRDefault="0036148E" w:rsidP="0036148E">
      <w:pPr>
        <w:keepNext/>
        <w:widowControl w:val="0"/>
        <w:autoSpaceDE w:val="0"/>
        <w:autoSpaceDN w:val="0"/>
        <w:adjustRightInd w:val="0"/>
        <w:spacing w:after="0" w:line="240" w:lineRule="auto"/>
        <w:rPr>
          <w:rFonts w:ascii="Times New Roman" w:hAnsi="Times New Roman"/>
          <w:b/>
          <w:sz w:val="24"/>
          <w:szCs w:val="24"/>
        </w:rPr>
      </w:pPr>
      <w:r w:rsidRPr="00AC6ED3">
        <w:rPr>
          <w:rFonts w:ascii="Times New Roman" w:hAnsi="Times New Roman"/>
          <w:b/>
          <w:sz w:val="24"/>
          <w:szCs w:val="24"/>
        </w:rPr>
        <w:lastRenderedPageBreak/>
        <w:t>Table 3. Cohort and Conditional Incremental costs of ADRD</w:t>
      </w:r>
    </w:p>
    <w:tbl>
      <w:tblPr>
        <w:tblW w:w="13824" w:type="dxa"/>
        <w:tblLayout w:type="fixed"/>
        <w:tblLook w:val="0000" w:firstRow="0" w:lastRow="0" w:firstColumn="0" w:lastColumn="0" w:noHBand="0" w:noVBand="0"/>
      </w:tblPr>
      <w:tblGrid>
        <w:gridCol w:w="2304"/>
        <w:gridCol w:w="2304"/>
        <w:gridCol w:w="2304"/>
        <w:gridCol w:w="2304"/>
        <w:gridCol w:w="2304"/>
        <w:gridCol w:w="2268"/>
        <w:gridCol w:w="36"/>
        <w:tblGridChange w:id="1524">
          <w:tblGrid>
            <w:gridCol w:w="2304"/>
            <w:gridCol w:w="2304"/>
            <w:gridCol w:w="2304"/>
            <w:gridCol w:w="2304"/>
            <w:gridCol w:w="2304"/>
            <w:gridCol w:w="2268"/>
            <w:gridCol w:w="36"/>
          </w:tblGrid>
        </w:tblGridChange>
      </w:tblGrid>
      <w:tr w:rsidR="0036148E" w:rsidRPr="00AC6ED3" w14:paraId="770FC9D7" w14:textId="77777777" w:rsidTr="00523993">
        <w:trPr>
          <w:gridAfter w:val="1"/>
          <w:wAfter w:w="36" w:type="dxa"/>
        </w:trPr>
        <w:tc>
          <w:tcPr>
            <w:tcW w:w="2304" w:type="dxa"/>
            <w:tcBorders>
              <w:top w:val="single" w:sz="4" w:space="0" w:color="auto"/>
              <w:left w:val="nil"/>
              <w:right w:val="nil"/>
            </w:tcBorders>
          </w:tcPr>
          <w:p w14:paraId="77E0AE63" w14:textId="77777777" w:rsidR="0036148E" w:rsidRPr="00AC6ED3" w:rsidRDefault="0036148E" w:rsidP="00523993">
            <w:pPr>
              <w:widowControl w:val="0"/>
              <w:autoSpaceDE w:val="0"/>
              <w:autoSpaceDN w:val="0"/>
              <w:adjustRightInd w:val="0"/>
              <w:spacing w:after="0" w:line="240" w:lineRule="auto"/>
              <w:jc w:val="center"/>
              <w:rPr>
                <w:rFonts w:ascii="Times New Roman" w:hAnsi="Times New Roman"/>
                <w:sz w:val="24"/>
                <w:szCs w:val="24"/>
              </w:rPr>
            </w:pPr>
          </w:p>
        </w:tc>
        <w:tc>
          <w:tcPr>
            <w:tcW w:w="4608" w:type="dxa"/>
            <w:gridSpan w:val="2"/>
            <w:tcBorders>
              <w:top w:val="single" w:sz="4" w:space="0" w:color="auto"/>
              <w:left w:val="nil"/>
              <w:bottom w:val="single" w:sz="4" w:space="0" w:color="auto"/>
              <w:right w:val="single" w:sz="4" w:space="0" w:color="auto"/>
            </w:tcBorders>
          </w:tcPr>
          <w:p w14:paraId="018EFE3C" w14:textId="77777777" w:rsidR="0036148E" w:rsidRPr="00AC6ED3" w:rsidRDefault="0036148E" w:rsidP="00523993">
            <w:pPr>
              <w:widowControl w:val="0"/>
              <w:autoSpaceDE w:val="0"/>
              <w:autoSpaceDN w:val="0"/>
              <w:adjustRightInd w:val="0"/>
              <w:spacing w:after="0" w:line="240" w:lineRule="auto"/>
              <w:jc w:val="center"/>
              <w:rPr>
                <w:rFonts w:ascii="Times New Roman" w:hAnsi="Times New Roman"/>
                <w:sz w:val="24"/>
                <w:szCs w:val="24"/>
              </w:rPr>
            </w:pPr>
            <w:r w:rsidRPr="00AC6ED3">
              <w:rPr>
                <w:rFonts w:ascii="Times New Roman" w:hAnsi="Times New Roman"/>
                <w:sz w:val="24"/>
                <w:szCs w:val="24"/>
              </w:rPr>
              <w:t>Medicare</w:t>
            </w:r>
          </w:p>
        </w:tc>
        <w:tc>
          <w:tcPr>
            <w:tcW w:w="6876" w:type="dxa"/>
            <w:gridSpan w:val="3"/>
            <w:tcBorders>
              <w:top w:val="single" w:sz="4" w:space="0" w:color="auto"/>
              <w:left w:val="single" w:sz="4" w:space="0" w:color="auto"/>
              <w:bottom w:val="single" w:sz="4" w:space="0" w:color="auto"/>
              <w:right w:val="nil"/>
            </w:tcBorders>
          </w:tcPr>
          <w:p w14:paraId="65BBF76C" w14:textId="77777777" w:rsidR="0036148E" w:rsidRPr="00AC6ED3" w:rsidRDefault="0036148E" w:rsidP="00523993">
            <w:pPr>
              <w:widowControl w:val="0"/>
              <w:autoSpaceDE w:val="0"/>
              <w:autoSpaceDN w:val="0"/>
              <w:adjustRightInd w:val="0"/>
              <w:spacing w:after="0" w:line="240" w:lineRule="auto"/>
              <w:jc w:val="center"/>
              <w:rPr>
                <w:rFonts w:ascii="Times New Roman" w:hAnsi="Times New Roman"/>
                <w:sz w:val="24"/>
                <w:szCs w:val="24"/>
              </w:rPr>
            </w:pPr>
            <w:r w:rsidRPr="00AC6ED3">
              <w:rPr>
                <w:rFonts w:ascii="Times New Roman" w:hAnsi="Times New Roman"/>
                <w:sz w:val="24"/>
                <w:szCs w:val="24"/>
              </w:rPr>
              <w:t>Medicaid</w:t>
            </w:r>
          </w:p>
        </w:tc>
      </w:tr>
      <w:tr w:rsidR="0036148E" w:rsidRPr="00AC6ED3" w14:paraId="335AFAC0" w14:textId="77777777" w:rsidTr="00523993">
        <w:tc>
          <w:tcPr>
            <w:tcW w:w="2304" w:type="dxa"/>
            <w:tcBorders>
              <w:top w:val="nil"/>
              <w:left w:val="nil"/>
              <w:bottom w:val="single" w:sz="4" w:space="0" w:color="auto"/>
              <w:right w:val="nil"/>
            </w:tcBorders>
            <w:vAlign w:val="center"/>
          </w:tcPr>
          <w:p w14:paraId="33BF4015" w14:textId="77777777" w:rsidR="0036148E" w:rsidRPr="00AC6ED3" w:rsidRDefault="0036148E" w:rsidP="00523993">
            <w:pPr>
              <w:spacing w:after="0"/>
              <w:jc w:val="center"/>
              <w:rPr>
                <w:rFonts w:ascii="Times New Roman" w:hAnsi="Times New Roman"/>
                <w:sz w:val="24"/>
                <w:szCs w:val="24"/>
              </w:rPr>
            </w:pPr>
          </w:p>
        </w:tc>
        <w:tc>
          <w:tcPr>
            <w:tcW w:w="2304" w:type="dxa"/>
            <w:tcBorders>
              <w:top w:val="single" w:sz="4" w:space="0" w:color="auto"/>
              <w:left w:val="nil"/>
              <w:bottom w:val="single" w:sz="4" w:space="0" w:color="auto"/>
              <w:right w:val="nil"/>
            </w:tcBorders>
            <w:vAlign w:val="center"/>
          </w:tcPr>
          <w:p w14:paraId="4B0A2C96" w14:textId="77777777" w:rsidR="0036148E" w:rsidRPr="00AC6ED3" w:rsidRDefault="0036148E" w:rsidP="00523993">
            <w:pPr>
              <w:spacing w:after="0"/>
              <w:jc w:val="center"/>
              <w:rPr>
                <w:rFonts w:ascii="Times New Roman" w:hAnsi="Times New Roman"/>
                <w:sz w:val="24"/>
                <w:szCs w:val="24"/>
              </w:rPr>
            </w:pPr>
            <w:r w:rsidRPr="00AC6ED3">
              <w:rPr>
                <w:rFonts w:ascii="Times New Roman" w:hAnsi="Times New Roman"/>
                <w:sz w:val="24"/>
                <w:szCs w:val="24"/>
              </w:rPr>
              <w:t>Cohort as a whole</w:t>
            </w:r>
          </w:p>
        </w:tc>
        <w:tc>
          <w:tcPr>
            <w:tcW w:w="2304" w:type="dxa"/>
            <w:tcBorders>
              <w:top w:val="single" w:sz="4" w:space="0" w:color="auto"/>
              <w:left w:val="nil"/>
              <w:bottom w:val="single" w:sz="4" w:space="0" w:color="auto"/>
              <w:right w:val="single" w:sz="4" w:space="0" w:color="auto"/>
            </w:tcBorders>
            <w:vAlign w:val="center"/>
          </w:tcPr>
          <w:p w14:paraId="605D50DB" w14:textId="77777777" w:rsidR="0036148E" w:rsidRPr="00AC6ED3" w:rsidRDefault="0036148E" w:rsidP="00523993">
            <w:pPr>
              <w:spacing w:after="0"/>
              <w:jc w:val="center"/>
              <w:rPr>
                <w:rFonts w:ascii="Times New Roman" w:hAnsi="Times New Roman"/>
                <w:sz w:val="24"/>
                <w:szCs w:val="24"/>
              </w:rPr>
            </w:pPr>
            <w:r w:rsidRPr="00AC6ED3">
              <w:rPr>
                <w:rFonts w:ascii="Times New Roman" w:hAnsi="Times New Roman"/>
                <w:sz w:val="24"/>
                <w:szCs w:val="24"/>
              </w:rPr>
              <w:t>Conditional on being alive</w:t>
            </w:r>
          </w:p>
        </w:tc>
        <w:tc>
          <w:tcPr>
            <w:tcW w:w="2304" w:type="dxa"/>
            <w:tcBorders>
              <w:top w:val="single" w:sz="4" w:space="0" w:color="auto"/>
              <w:left w:val="single" w:sz="4" w:space="0" w:color="auto"/>
              <w:bottom w:val="single" w:sz="4" w:space="0" w:color="auto"/>
              <w:right w:val="nil"/>
            </w:tcBorders>
            <w:vAlign w:val="center"/>
          </w:tcPr>
          <w:p w14:paraId="76F3BDA4" w14:textId="77777777" w:rsidR="0036148E" w:rsidRPr="00AC6ED3" w:rsidRDefault="0036148E" w:rsidP="00523993">
            <w:pPr>
              <w:spacing w:after="0"/>
              <w:jc w:val="center"/>
              <w:rPr>
                <w:rFonts w:ascii="Times New Roman" w:hAnsi="Times New Roman"/>
                <w:sz w:val="24"/>
                <w:szCs w:val="24"/>
              </w:rPr>
            </w:pPr>
            <w:r w:rsidRPr="00AC6ED3">
              <w:rPr>
                <w:rFonts w:ascii="Times New Roman" w:hAnsi="Times New Roman"/>
                <w:sz w:val="24"/>
                <w:szCs w:val="24"/>
              </w:rPr>
              <w:t>Cohort as a whole</w:t>
            </w:r>
          </w:p>
        </w:tc>
        <w:tc>
          <w:tcPr>
            <w:tcW w:w="2304" w:type="dxa"/>
            <w:tcBorders>
              <w:top w:val="single" w:sz="4" w:space="0" w:color="auto"/>
              <w:left w:val="nil"/>
              <w:bottom w:val="single" w:sz="4" w:space="0" w:color="auto"/>
              <w:right w:val="nil"/>
            </w:tcBorders>
            <w:vAlign w:val="center"/>
          </w:tcPr>
          <w:p w14:paraId="7FBF45D8" w14:textId="77777777" w:rsidR="0036148E" w:rsidRPr="00AC6ED3" w:rsidRDefault="0036148E" w:rsidP="00523993">
            <w:pPr>
              <w:spacing w:after="0"/>
              <w:jc w:val="center"/>
              <w:rPr>
                <w:rFonts w:ascii="Times New Roman" w:hAnsi="Times New Roman"/>
                <w:sz w:val="24"/>
                <w:szCs w:val="24"/>
              </w:rPr>
            </w:pPr>
            <w:r w:rsidRPr="00AC6ED3">
              <w:rPr>
                <w:rFonts w:ascii="Times New Roman" w:hAnsi="Times New Roman"/>
                <w:sz w:val="24"/>
                <w:szCs w:val="24"/>
              </w:rPr>
              <w:t>Conditional on being alive</w:t>
            </w:r>
          </w:p>
        </w:tc>
        <w:tc>
          <w:tcPr>
            <w:tcW w:w="2304" w:type="dxa"/>
            <w:gridSpan w:val="2"/>
            <w:tcBorders>
              <w:top w:val="single" w:sz="4" w:space="0" w:color="auto"/>
              <w:left w:val="nil"/>
              <w:bottom w:val="single" w:sz="4" w:space="0" w:color="auto"/>
              <w:right w:val="nil"/>
            </w:tcBorders>
          </w:tcPr>
          <w:p w14:paraId="67E766AD" w14:textId="77777777" w:rsidR="0036148E" w:rsidRPr="00C62C46" w:rsidRDefault="0036148E" w:rsidP="00523993">
            <w:pPr>
              <w:spacing w:after="0"/>
              <w:jc w:val="center"/>
              <w:rPr>
                <w:rFonts w:ascii="Times New Roman" w:hAnsi="Times New Roman"/>
                <w:sz w:val="24"/>
                <w:szCs w:val="24"/>
              </w:rPr>
            </w:pPr>
            <w:r w:rsidRPr="00F971B3">
              <w:rPr>
                <w:rFonts w:ascii="Times New Roman" w:hAnsi="Times New Roman"/>
                <w:sz w:val="24"/>
                <w:szCs w:val="24"/>
              </w:rPr>
              <w:t>Conditional on being alive and enrolled</w:t>
            </w:r>
          </w:p>
        </w:tc>
      </w:tr>
      <w:tr w:rsidR="00CE7D35" w:rsidRPr="00AC6ED3" w14:paraId="17196FCB" w14:textId="77777777" w:rsidTr="00080619">
        <w:tblPrEx>
          <w:tblW w:w="13824" w:type="dxa"/>
          <w:tblLayout w:type="fixed"/>
          <w:tblLook w:val="0000" w:firstRow="0" w:lastRow="0" w:firstColumn="0" w:lastColumn="0" w:noHBand="0" w:noVBand="0"/>
          <w:tblPrExChange w:id="1525" w:author="Melissa Oney" w:date="2021-08-16T08:55:00Z">
            <w:tblPrEx>
              <w:tblW w:w="13824" w:type="dxa"/>
              <w:tblLayout w:type="fixed"/>
              <w:tblLook w:val="0000" w:firstRow="0" w:lastRow="0" w:firstColumn="0" w:lastColumn="0" w:noHBand="0" w:noVBand="0"/>
            </w:tblPrEx>
          </w:tblPrExChange>
        </w:tblPrEx>
        <w:tc>
          <w:tcPr>
            <w:tcW w:w="2304" w:type="dxa"/>
            <w:tcBorders>
              <w:top w:val="single" w:sz="4" w:space="0" w:color="auto"/>
              <w:left w:val="nil"/>
              <w:bottom w:val="nil"/>
              <w:right w:val="nil"/>
            </w:tcBorders>
            <w:tcPrChange w:id="1526" w:author="Melissa Oney" w:date="2021-08-16T08:55:00Z">
              <w:tcPr>
                <w:tcW w:w="2304" w:type="dxa"/>
                <w:tcBorders>
                  <w:top w:val="single" w:sz="4" w:space="0" w:color="auto"/>
                  <w:left w:val="nil"/>
                  <w:bottom w:val="nil"/>
                  <w:right w:val="nil"/>
                </w:tcBorders>
              </w:tcPr>
            </w:tcPrChange>
          </w:tcPr>
          <w:p w14:paraId="445273E9" w14:textId="77777777" w:rsidR="00CE7D35" w:rsidRPr="00AC6ED3" w:rsidRDefault="00CE7D35" w:rsidP="00CE7D35">
            <w:pPr>
              <w:spacing w:after="0"/>
              <w:rPr>
                <w:rFonts w:ascii="Times New Roman" w:hAnsi="Times New Roman"/>
                <w:sz w:val="24"/>
                <w:szCs w:val="24"/>
              </w:rPr>
            </w:pPr>
            <w:r w:rsidRPr="00AC6ED3">
              <w:rPr>
                <w:rFonts w:ascii="Times New Roman" w:hAnsi="Times New Roman"/>
                <w:sz w:val="24"/>
                <w:szCs w:val="24"/>
              </w:rPr>
              <w:t>Months 1-12*</w:t>
            </w:r>
          </w:p>
        </w:tc>
        <w:tc>
          <w:tcPr>
            <w:tcW w:w="2304" w:type="dxa"/>
            <w:tcBorders>
              <w:top w:val="single" w:sz="4" w:space="0" w:color="auto"/>
              <w:left w:val="nil"/>
              <w:bottom w:val="nil"/>
              <w:right w:val="nil"/>
            </w:tcBorders>
            <w:vAlign w:val="bottom"/>
            <w:tcPrChange w:id="1527" w:author="Melissa Oney" w:date="2021-08-16T08:55:00Z">
              <w:tcPr>
                <w:tcW w:w="2304" w:type="dxa"/>
                <w:tcBorders>
                  <w:top w:val="single" w:sz="4" w:space="0" w:color="auto"/>
                  <w:left w:val="nil"/>
                  <w:bottom w:val="nil"/>
                  <w:right w:val="nil"/>
                </w:tcBorders>
              </w:tcPr>
            </w:tcPrChange>
          </w:tcPr>
          <w:p w14:paraId="0A616928" w14:textId="12CD36B8" w:rsidR="00080619" w:rsidRDefault="00CE7D35" w:rsidP="00CE7D35">
            <w:pPr>
              <w:spacing w:after="0"/>
              <w:jc w:val="center"/>
              <w:rPr>
                <w:ins w:id="1528" w:author="Melissa Oney" w:date="2021-08-16T09:04:00Z"/>
                <w:rFonts w:ascii="Calibri" w:hAnsi="Calibri" w:cs="Calibri"/>
              </w:rPr>
            </w:pPr>
            <w:ins w:id="1529" w:author="Melissa Oney" w:date="2021-08-16T08:54:00Z">
              <w:r>
                <w:rPr>
                  <w:rFonts w:ascii="Calibri" w:hAnsi="Calibri" w:cs="Calibri"/>
                </w:rPr>
                <w:t>$9</w:t>
              </w:r>
            </w:ins>
            <w:ins w:id="1530" w:author="Melissa Oney" w:date="2021-08-16T09:05:00Z">
              <w:r w:rsidR="00080619">
                <w:rPr>
                  <w:rFonts w:ascii="Calibri" w:hAnsi="Calibri" w:cs="Calibri"/>
                </w:rPr>
                <w:t>,</w:t>
              </w:r>
            </w:ins>
            <w:ins w:id="1531" w:author="Melissa Oney" w:date="2021-08-16T08:54:00Z">
              <w:r>
                <w:rPr>
                  <w:rFonts w:ascii="Calibri" w:hAnsi="Calibri" w:cs="Calibri"/>
                </w:rPr>
                <w:t>288</w:t>
              </w:r>
            </w:ins>
          </w:p>
          <w:p w14:paraId="2A359B85" w14:textId="591D5575" w:rsidR="00CE7D35" w:rsidRPr="002103E7" w:rsidDel="009317B8" w:rsidRDefault="00CE7D35" w:rsidP="00CE7D35">
            <w:pPr>
              <w:spacing w:after="0"/>
              <w:jc w:val="center"/>
              <w:rPr>
                <w:del w:id="1532" w:author="Melissa Oney" w:date="2021-07-12T11:32:00Z"/>
                <w:rFonts w:ascii="Times New Roman" w:hAnsi="Times New Roman" w:cs="Times New Roman"/>
                <w:sz w:val="24"/>
                <w:szCs w:val="24"/>
              </w:rPr>
            </w:pPr>
            <w:ins w:id="1533" w:author="Melissa Oney" w:date="2021-08-16T08:54:00Z">
              <w:r>
                <w:rPr>
                  <w:rFonts w:ascii="Calibri" w:hAnsi="Calibri" w:cs="Calibri"/>
                </w:rPr>
                <w:t>(8</w:t>
              </w:r>
            </w:ins>
            <w:ins w:id="1534" w:author="Melissa Oney" w:date="2021-08-16T09:05:00Z">
              <w:r w:rsidR="00080619">
                <w:rPr>
                  <w:rFonts w:ascii="Calibri" w:hAnsi="Calibri" w:cs="Calibri"/>
                </w:rPr>
                <w:t>,</w:t>
              </w:r>
            </w:ins>
            <w:ins w:id="1535" w:author="Melissa Oney" w:date="2021-08-16T08:54:00Z">
              <w:r>
                <w:rPr>
                  <w:rFonts w:ascii="Calibri" w:hAnsi="Calibri" w:cs="Calibri"/>
                </w:rPr>
                <w:t>241;</w:t>
              </w:r>
            </w:ins>
            <w:ins w:id="1536" w:author="Melissa Oney" w:date="2021-08-16T09:05:00Z">
              <w:r w:rsidR="00080619">
                <w:rPr>
                  <w:rFonts w:ascii="Calibri" w:hAnsi="Calibri" w:cs="Calibri"/>
                </w:rPr>
                <w:t xml:space="preserve"> </w:t>
              </w:r>
            </w:ins>
            <w:ins w:id="1537" w:author="Melissa Oney" w:date="2021-08-16T08:54:00Z">
              <w:r>
                <w:rPr>
                  <w:rFonts w:ascii="Calibri" w:hAnsi="Calibri" w:cs="Calibri"/>
                </w:rPr>
                <w:t>10</w:t>
              </w:r>
            </w:ins>
            <w:ins w:id="1538" w:author="Melissa Oney" w:date="2021-08-16T09:05:00Z">
              <w:r w:rsidR="00080619">
                <w:rPr>
                  <w:rFonts w:ascii="Calibri" w:hAnsi="Calibri" w:cs="Calibri"/>
                </w:rPr>
                <w:t>,</w:t>
              </w:r>
            </w:ins>
            <w:ins w:id="1539" w:author="Melissa Oney" w:date="2021-08-16T08:54:00Z">
              <w:r>
                <w:rPr>
                  <w:rFonts w:ascii="Calibri" w:hAnsi="Calibri" w:cs="Calibri"/>
                </w:rPr>
                <w:t>357)</w:t>
              </w:r>
            </w:ins>
            <w:del w:id="1540" w:author="Melissa Oney" w:date="2021-07-12T11:32:00Z">
              <w:r w:rsidRPr="002103E7" w:rsidDel="009317B8">
                <w:rPr>
                  <w:rFonts w:ascii="Times New Roman" w:hAnsi="Times New Roman" w:cs="Times New Roman"/>
                  <w:sz w:val="24"/>
                  <w:szCs w:val="24"/>
                </w:rPr>
                <w:delText xml:space="preserve">$9,389 </w:delText>
              </w:r>
            </w:del>
          </w:p>
          <w:p w14:paraId="659C0A0A" w14:textId="0585A452" w:rsidR="00CE7D35" w:rsidRPr="005667AA" w:rsidRDefault="00CE7D35" w:rsidP="00CE7D35">
            <w:pPr>
              <w:spacing w:after="0"/>
              <w:jc w:val="center"/>
              <w:rPr>
                <w:rFonts w:ascii="Times New Roman" w:hAnsi="Times New Roman" w:cs="Times New Roman"/>
                <w:sz w:val="24"/>
                <w:szCs w:val="24"/>
              </w:rPr>
            </w:pPr>
            <w:del w:id="1541" w:author="Melissa Oney" w:date="2021-07-12T11:32:00Z">
              <w:r w:rsidRPr="005667AA" w:rsidDel="009317B8">
                <w:rPr>
                  <w:rFonts w:ascii="Times New Roman" w:hAnsi="Times New Roman" w:cs="Times New Roman"/>
                  <w:sz w:val="24"/>
                  <w:szCs w:val="24"/>
                </w:rPr>
                <w:delText>(8,396 ; 10,409)</w:delText>
              </w:r>
            </w:del>
          </w:p>
        </w:tc>
        <w:tc>
          <w:tcPr>
            <w:tcW w:w="2304" w:type="dxa"/>
            <w:tcBorders>
              <w:top w:val="single" w:sz="4" w:space="0" w:color="auto"/>
              <w:left w:val="nil"/>
              <w:bottom w:val="nil"/>
              <w:right w:val="single" w:sz="4" w:space="0" w:color="auto"/>
            </w:tcBorders>
            <w:vAlign w:val="bottom"/>
            <w:tcPrChange w:id="1542" w:author="Melissa Oney" w:date="2021-08-16T08:55:00Z">
              <w:tcPr>
                <w:tcW w:w="2304" w:type="dxa"/>
                <w:tcBorders>
                  <w:top w:val="single" w:sz="4" w:space="0" w:color="auto"/>
                  <w:left w:val="nil"/>
                  <w:bottom w:val="nil"/>
                  <w:right w:val="single" w:sz="4" w:space="0" w:color="auto"/>
                </w:tcBorders>
                <w:vAlign w:val="bottom"/>
              </w:tcPr>
            </w:tcPrChange>
          </w:tcPr>
          <w:p w14:paraId="6C8D2977" w14:textId="5203E7C5" w:rsidR="00080619" w:rsidRDefault="00CE7D35" w:rsidP="00CE7D35">
            <w:pPr>
              <w:spacing w:after="0"/>
              <w:jc w:val="center"/>
              <w:rPr>
                <w:ins w:id="1543" w:author="Melissa Oney" w:date="2021-08-16T09:04:00Z"/>
                <w:rFonts w:ascii="Calibri" w:hAnsi="Calibri" w:cs="Calibri"/>
              </w:rPr>
            </w:pPr>
            <w:ins w:id="1544" w:author="Melissa Oney" w:date="2021-08-16T08:54:00Z">
              <w:r>
                <w:rPr>
                  <w:rFonts w:ascii="Calibri" w:hAnsi="Calibri" w:cs="Calibri"/>
                </w:rPr>
                <w:t>$12</w:t>
              </w:r>
            </w:ins>
            <w:ins w:id="1545" w:author="Melissa Oney" w:date="2021-08-16T09:05:00Z">
              <w:r w:rsidR="00080619">
                <w:rPr>
                  <w:rFonts w:ascii="Calibri" w:hAnsi="Calibri" w:cs="Calibri"/>
                </w:rPr>
                <w:t>,</w:t>
              </w:r>
            </w:ins>
            <w:ins w:id="1546" w:author="Melissa Oney" w:date="2021-08-16T08:54:00Z">
              <w:r>
                <w:rPr>
                  <w:rFonts w:ascii="Calibri" w:hAnsi="Calibri" w:cs="Calibri"/>
                </w:rPr>
                <w:t>133</w:t>
              </w:r>
            </w:ins>
          </w:p>
          <w:p w14:paraId="2E3A21D6" w14:textId="3A616CDF" w:rsidR="00CE7D35" w:rsidRPr="002103E7" w:rsidDel="009317B8" w:rsidRDefault="00CE7D35" w:rsidP="00CE7D35">
            <w:pPr>
              <w:spacing w:after="0"/>
              <w:jc w:val="center"/>
              <w:rPr>
                <w:del w:id="1547" w:author="Melissa Oney" w:date="2021-07-12T11:32:00Z"/>
                <w:rFonts w:ascii="Times New Roman" w:hAnsi="Times New Roman" w:cs="Times New Roman"/>
                <w:sz w:val="24"/>
                <w:szCs w:val="24"/>
              </w:rPr>
            </w:pPr>
            <w:ins w:id="1548" w:author="Melissa Oney" w:date="2021-08-16T08:54:00Z">
              <w:r>
                <w:rPr>
                  <w:rFonts w:ascii="Calibri" w:hAnsi="Calibri" w:cs="Calibri"/>
                </w:rPr>
                <w:t>(10</w:t>
              </w:r>
            </w:ins>
            <w:ins w:id="1549" w:author="Melissa Oney" w:date="2021-08-16T09:05:00Z">
              <w:r w:rsidR="00080619">
                <w:rPr>
                  <w:rFonts w:ascii="Calibri" w:hAnsi="Calibri" w:cs="Calibri"/>
                </w:rPr>
                <w:t>,</w:t>
              </w:r>
            </w:ins>
            <w:ins w:id="1550" w:author="Melissa Oney" w:date="2021-08-16T08:54:00Z">
              <w:r>
                <w:rPr>
                  <w:rFonts w:ascii="Calibri" w:hAnsi="Calibri" w:cs="Calibri"/>
                </w:rPr>
                <w:t>827;</w:t>
              </w:r>
            </w:ins>
            <w:ins w:id="1551" w:author="Melissa Oney" w:date="2021-08-16T09:05:00Z">
              <w:r w:rsidR="00080619">
                <w:rPr>
                  <w:rFonts w:ascii="Calibri" w:hAnsi="Calibri" w:cs="Calibri"/>
                </w:rPr>
                <w:t xml:space="preserve"> </w:t>
              </w:r>
            </w:ins>
            <w:ins w:id="1552" w:author="Melissa Oney" w:date="2021-08-16T08:54:00Z">
              <w:r>
                <w:rPr>
                  <w:rFonts w:ascii="Calibri" w:hAnsi="Calibri" w:cs="Calibri"/>
                </w:rPr>
                <w:t>13</w:t>
              </w:r>
            </w:ins>
            <w:ins w:id="1553" w:author="Melissa Oney" w:date="2021-08-16T09:05:00Z">
              <w:r w:rsidR="00080619">
                <w:rPr>
                  <w:rFonts w:ascii="Calibri" w:hAnsi="Calibri" w:cs="Calibri"/>
                </w:rPr>
                <w:t>,</w:t>
              </w:r>
            </w:ins>
            <w:ins w:id="1554" w:author="Melissa Oney" w:date="2021-08-16T08:54:00Z">
              <w:r>
                <w:rPr>
                  <w:rFonts w:ascii="Calibri" w:hAnsi="Calibri" w:cs="Calibri"/>
                </w:rPr>
                <w:t>437)</w:t>
              </w:r>
            </w:ins>
            <w:del w:id="1555" w:author="Melissa Oney" w:date="2021-07-12T11:32:00Z">
              <w:r w:rsidRPr="002103E7" w:rsidDel="009317B8">
                <w:rPr>
                  <w:rFonts w:ascii="Times New Roman" w:hAnsi="Times New Roman" w:cs="Times New Roman"/>
                  <w:sz w:val="24"/>
                  <w:szCs w:val="24"/>
                </w:rPr>
                <w:delText xml:space="preserve">$11,501 </w:delText>
              </w:r>
            </w:del>
          </w:p>
          <w:p w14:paraId="0730E06B" w14:textId="43C493BC" w:rsidR="00CE7D35" w:rsidRPr="005667AA" w:rsidRDefault="00CE7D35" w:rsidP="00CE7D35">
            <w:pPr>
              <w:spacing w:after="0"/>
              <w:jc w:val="center"/>
              <w:rPr>
                <w:rFonts w:ascii="Times New Roman" w:hAnsi="Times New Roman" w:cs="Times New Roman"/>
                <w:sz w:val="24"/>
                <w:szCs w:val="24"/>
              </w:rPr>
            </w:pPr>
            <w:del w:id="1556" w:author="Melissa Oney" w:date="2021-07-12T11:32:00Z">
              <w:r w:rsidRPr="005667AA" w:rsidDel="009317B8">
                <w:rPr>
                  <w:rFonts w:ascii="Times New Roman" w:hAnsi="Times New Roman" w:cs="Times New Roman"/>
                  <w:sz w:val="24"/>
                  <w:szCs w:val="24"/>
                </w:rPr>
                <w:delText>(10,260 ; 12,793)</w:delText>
              </w:r>
            </w:del>
          </w:p>
        </w:tc>
        <w:tc>
          <w:tcPr>
            <w:tcW w:w="2304" w:type="dxa"/>
            <w:tcBorders>
              <w:top w:val="single" w:sz="4" w:space="0" w:color="auto"/>
              <w:left w:val="single" w:sz="4" w:space="0" w:color="auto"/>
              <w:bottom w:val="nil"/>
              <w:right w:val="nil"/>
            </w:tcBorders>
            <w:vAlign w:val="bottom"/>
            <w:tcPrChange w:id="1557" w:author="Melissa Oney" w:date="2021-08-16T08:55:00Z">
              <w:tcPr>
                <w:tcW w:w="2304" w:type="dxa"/>
                <w:tcBorders>
                  <w:top w:val="single" w:sz="4" w:space="0" w:color="auto"/>
                  <w:left w:val="single" w:sz="4" w:space="0" w:color="auto"/>
                  <w:bottom w:val="nil"/>
                  <w:right w:val="nil"/>
                </w:tcBorders>
                <w:vAlign w:val="bottom"/>
              </w:tcPr>
            </w:tcPrChange>
          </w:tcPr>
          <w:p w14:paraId="4DF5C1B2" w14:textId="66D6A733" w:rsidR="00080619" w:rsidRDefault="00CE7D35" w:rsidP="00CE7D35">
            <w:pPr>
              <w:spacing w:after="0"/>
              <w:jc w:val="center"/>
              <w:rPr>
                <w:ins w:id="1558" w:author="Melissa Oney" w:date="2021-08-16T09:04:00Z"/>
                <w:rFonts w:ascii="Calibri" w:hAnsi="Calibri" w:cs="Calibri"/>
              </w:rPr>
            </w:pPr>
            <w:ins w:id="1559" w:author="Melissa Oney" w:date="2021-08-16T08:55:00Z">
              <w:r>
                <w:rPr>
                  <w:rFonts w:ascii="Calibri" w:hAnsi="Calibri" w:cs="Calibri"/>
                </w:rPr>
                <w:t>$1</w:t>
              </w:r>
            </w:ins>
            <w:ins w:id="1560" w:author="Melissa Oney" w:date="2021-08-16T09:06:00Z">
              <w:r w:rsidR="00080619">
                <w:rPr>
                  <w:rFonts w:ascii="Calibri" w:hAnsi="Calibri" w:cs="Calibri"/>
                </w:rPr>
                <w:t>,</w:t>
              </w:r>
            </w:ins>
            <w:ins w:id="1561" w:author="Melissa Oney" w:date="2021-08-16T08:55:00Z">
              <w:r>
                <w:rPr>
                  <w:rFonts w:ascii="Calibri" w:hAnsi="Calibri" w:cs="Calibri"/>
                </w:rPr>
                <w:t>785</w:t>
              </w:r>
            </w:ins>
          </w:p>
          <w:p w14:paraId="791E1BE5" w14:textId="3D6BC610" w:rsidR="00CE7D35" w:rsidRPr="002103E7" w:rsidDel="002868BA" w:rsidRDefault="00CE7D35" w:rsidP="00CE7D35">
            <w:pPr>
              <w:spacing w:after="0"/>
              <w:jc w:val="center"/>
              <w:rPr>
                <w:del w:id="1562" w:author="Melissa Oney" w:date="2021-07-12T11:34:00Z"/>
                <w:rFonts w:ascii="Times New Roman" w:hAnsi="Times New Roman" w:cs="Times New Roman"/>
                <w:sz w:val="24"/>
                <w:szCs w:val="24"/>
              </w:rPr>
            </w:pPr>
            <w:ins w:id="1563" w:author="Melissa Oney" w:date="2021-08-16T08:55:00Z">
              <w:r>
                <w:rPr>
                  <w:rFonts w:ascii="Calibri" w:hAnsi="Calibri" w:cs="Calibri"/>
                </w:rPr>
                <w:t>(1</w:t>
              </w:r>
            </w:ins>
            <w:ins w:id="1564" w:author="Melissa Oney" w:date="2021-08-16T09:06:00Z">
              <w:r w:rsidR="00080619">
                <w:rPr>
                  <w:rFonts w:ascii="Calibri" w:hAnsi="Calibri" w:cs="Calibri"/>
                </w:rPr>
                <w:t>,</w:t>
              </w:r>
            </w:ins>
            <w:ins w:id="1565" w:author="Melissa Oney" w:date="2021-08-16T08:55:00Z">
              <w:r>
                <w:rPr>
                  <w:rFonts w:ascii="Calibri" w:hAnsi="Calibri" w:cs="Calibri"/>
                </w:rPr>
                <w:t>429;</w:t>
              </w:r>
            </w:ins>
            <w:ins w:id="1566" w:author="Melissa Oney" w:date="2021-08-16T09:06:00Z">
              <w:r w:rsidR="00080619">
                <w:rPr>
                  <w:rFonts w:ascii="Calibri" w:hAnsi="Calibri" w:cs="Calibri"/>
                </w:rPr>
                <w:t xml:space="preserve"> </w:t>
              </w:r>
            </w:ins>
            <w:ins w:id="1567" w:author="Melissa Oney" w:date="2021-08-16T08:55:00Z">
              <w:r>
                <w:rPr>
                  <w:rFonts w:ascii="Calibri" w:hAnsi="Calibri" w:cs="Calibri"/>
                </w:rPr>
                <w:t>2</w:t>
              </w:r>
            </w:ins>
            <w:ins w:id="1568" w:author="Melissa Oney" w:date="2021-08-16T09:06:00Z">
              <w:r w:rsidR="00080619">
                <w:rPr>
                  <w:rFonts w:ascii="Calibri" w:hAnsi="Calibri" w:cs="Calibri"/>
                </w:rPr>
                <w:t>,</w:t>
              </w:r>
            </w:ins>
            <w:ins w:id="1569" w:author="Melissa Oney" w:date="2021-08-16T08:55:00Z">
              <w:r>
                <w:rPr>
                  <w:rFonts w:ascii="Calibri" w:hAnsi="Calibri" w:cs="Calibri"/>
                </w:rPr>
                <w:t>168)</w:t>
              </w:r>
            </w:ins>
            <w:del w:id="1570" w:author="Melissa Oney" w:date="2021-07-12T11:34:00Z">
              <w:r w:rsidRPr="002103E7" w:rsidDel="002868BA">
                <w:rPr>
                  <w:rFonts w:ascii="Times New Roman" w:hAnsi="Times New Roman" w:cs="Times New Roman"/>
                  <w:sz w:val="24"/>
                  <w:szCs w:val="24"/>
                </w:rPr>
                <w:delText xml:space="preserve">$4,470 </w:delText>
              </w:r>
            </w:del>
          </w:p>
          <w:p w14:paraId="132114C8" w14:textId="76970F8C" w:rsidR="00CE7D35" w:rsidRPr="005667AA" w:rsidRDefault="00CE7D35" w:rsidP="00CE7D35">
            <w:pPr>
              <w:spacing w:after="0"/>
              <w:jc w:val="center"/>
              <w:rPr>
                <w:rFonts w:ascii="Times New Roman" w:hAnsi="Times New Roman" w:cs="Times New Roman"/>
                <w:sz w:val="24"/>
                <w:szCs w:val="24"/>
              </w:rPr>
            </w:pPr>
            <w:del w:id="1571" w:author="Melissa Oney" w:date="2021-07-12T11:34:00Z">
              <w:r w:rsidRPr="005667AA" w:rsidDel="002868BA">
                <w:rPr>
                  <w:rFonts w:ascii="Times New Roman" w:hAnsi="Times New Roman" w:cs="Times New Roman"/>
                  <w:sz w:val="24"/>
                  <w:szCs w:val="24"/>
                </w:rPr>
                <w:delText>(2,182 ; 5,573)</w:delText>
              </w:r>
            </w:del>
          </w:p>
        </w:tc>
        <w:tc>
          <w:tcPr>
            <w:tcW w:w="2304" w:type="dxa"/>
            <w:tcBorders>
              <w:top w:val="single" w:sz="4" w:space="0" w:color="auto"/>
              <w:left w:val="nil"/>
              <w:bottom w:val="nil"/>
              <w:right w:val="nil"/>
            </w:tcBorders>
            <w:vAlign w:val="bottom"/>
            <w:tcPrChange w:id="1572" w:author="Melissa Oney" w:date="2021-08-16T08:55:00Z">
              <w:tcPr>
                <w:tcW w:w="2304" w:type="dxa"/>
                <w:tcBorders>
                  <w:top w:val="single" w:sz="4" w:space="0" w:color="auto"/>
                  <w:left w:val="nil"/>
                  <w:bottom w:val="nil"/>
                  <w:right w:val="nil"/>
                </w:tcBorders>
                <w:vAlign w:val="bottom"/>
              </w:tcPr>
            </w:tcPrChange>
          </w:tcPr>
          <w:p w14:paraId="7342CDCA" w14:textId="5712883D" w:rsidR="00080619" w:rsidRDefault="00CE7D35" w:rsidP="00CE7D35">
            <w:pPr>
              <w:spacing w:after="0"/>
              <w:jc w:val="center"/>
              <w:rPr>
                <w:ins w:id="1573" w:author="Melissa Oney" w:date="2021-08-16T09:05:00Z"/>
                <w:rFonts w:ascii="Calibri" w:hAnsi="Calibri" w:cs="Calibri"/>
              </w:rPr>
            </w:pPr>
            <w:ins w:id="1574" w:author="Melissa Oney" w:date="2021-08-16T08:55:00Z">
              <w:r>
                <w:rPr>
                  <w:rFonts w:ascii="Calibri" w:hAnsi="Calibri" w:cs="Calibri"/>
                </w:rPr>
                <w:t>$2</w:t>
              </w:r>
            </w:ins>
            <w:ins w:id="1575" w:author="Melissa Oney" w:date="2021-08-16T09:06:00Z">
              <w:r w:rsidR="00080619">
                <w:rPr>
                  <w:rFonts w:ascii="Calibri" w:hAnsi="Calibri" w:cs="Calibri"/>
                </w:rPr>
                <w:t>,</w:t>
              </w:r>
            </w:ins>
            <w:ins w:id="1576" w:author="Melissa Oney" w:date="2021-08-16T08:55:00Z">
              <w:r>
                <w:rPr>
                  <w:rFonts w:ascii="Calibri" w:hAnsi="Calibri" w:cs="Calibri"/>
                </w:rPr>
                <w:t>282</w:t>
              </w:r>
            </w:ins>
          </w:p>
          <w:p w14:paraId="77270868" w14:textId="001FCB9B" w:rsidR="00CE7D35" w:rsidRPr="002103E7" w:rsidDel="002868BA" w:rsidRDefault="00CE7D35" w:rsidP="00CE7D35">
            <w:pPr>
              <w:spacing w:after="0"/>
              <w:jc w:val="center"/>
              <w:rPr>
                <w:del w:id="1577" w:author="Melissa Oney" w:date="2021-07-12T11:34:00Z"/>
                <w:rFonts w:ascii="Times New Roman" w:hAnsi="Times New Roman" w:cs="Times New Roman"/>
                <w:sz w:val="24"/>
                <w:szCs w:val="24"/>
              </w:rPr>
            </w:pPr>
            <w:ins w:id="1578" w:author="Melissa Oney" w:date="2021-08-16T08:55:00Z">
              <w:r>
                <w:rPr>
                  <w:rFonts w:ascii="Calibri" w:hAnsi="Calibri" w:cs="Calibri"/>
                </w:rPr>
                <w:t>(1</w:t>
              </w:r>
            </w:ins>
            <w:ins w:id="1579" w:author="Melissa Oney" w:date="2021-08-16T09:06:00Z">
              <w:r w:rsidR="00080619">
                <w:rPr>
                  <w:rFonts w:ascii="Calibri" w:hAnsi="Calibri" w:cs="Calibri"/>
                </w:rPr>
                <w:t>,</w:t>
              </w:r>
            </w:ins>
            <w:ins w:id="1580" w:author="Melissa Oney" w:date="2021-08-16T08:55:00Z">
              <w:r>
                <w:rPr>
                  <w:rFonts w:ascii="Calibri" w:hAnsi="Calibri" w:cs="Calibri"/>
                </w:rPr>
                <w:t>846;</w:t>
              </w:r>
            </w:ins>
            <w:ins w:id="1581" w:author="Melissa Oney" w:date="2021-08-16T09:06:00Z">
              <w:r w:rsidR="00080619">
                <w:rPr>
                  <w:rFonts w:ascii="Calibri" w:hAnsi="Calibri" w:cs="Calibri"/>
                </w:rPr>
                <w:t xml:space="preserve"> </w:t>
              </w:r>
            </w:ins>
            <w:ins w:id="1582" w:author="Melissa Oney" w:date="2021-08-16T08:55:00Z">
              <w:r>
                <w:rPr>
                  <w:rFonts w:ascii="Calibri" w:hAnsi="Calibri" w:cs="Calibri"/>
                </w:rPr>
                <w:t>2</w:t>
              </w:r>
            </w:ins>
            <w:ins w:id="1583" w:author="Melissa Oney" w:date="2021-08-16T09:06:00Z">
              <w:r w:rsidR="00080619">
                <w:rPr>
                  <w:rFonts w:ascii="Calibri" w:hAnsi="Calibri" w:cs="Calibri"/>
                </w:rPr>
                <w:t>,</w:t>
              </w:r>
            </w:ins>
            <w:ins w:id="1584" w:author="Melissa Oney" w:date="2021-08-16T08:55:00Z">
              <w:r>
                <w:rPr>
                  <w:rFonts w:ascii="Calibri" w:hAnsi="Calibri" w:cs="Calibri"/>
                </w:rPr>
                <w:t>773)</w:t>
              </w:r>
            </w:ins>
            <w:del w:id="1585" w:author="Melissa Oney" w:date="2021-07-12T11:34:00Z">
              <w:r w:rsidRPr="002103E7" w:rsidDel="002868BA">
                <w:rPr>
                  <w:rFonts w:ascii="Times New Roman" w:hAnsi="Times New Roman" w:cs="Times New Roman"/>
                  <w:sz w:val="24"/>
                  <w:szCs w:val="24"/>
                </w:rPr>
                <w:delText xml:space="preserve">$5,633 </w:delText>
              </w:r>
            </w:del>
          </w:p>
          <w:p w14:paraId="2F7A7020" w14:textId="0AEEC030" w:rsidR="00CE7D35" w:rsidRPr="005667AA" w:rsidRDefault="00CE7D35" w:rsidP="00CE7D35">
            <w:pPr>
              <w:spacing w:after="0"/>
              <w:jc w:val="center"/>
              <w:rPr>
                <w:rFonts w:ascii="Times New Roman" w:hAnsi="Times New Roman" w:cs="Times New Roman"/>
                <w:sz w:val="24"/>
                <w:szCs w:val="24"/>
              </w:rPr>
            </w:pPr>
            <w:del w:id="1586" w:author="Melissa Oney" w:date="2021-07-12T11:34:00Z">
              <w:r w:rsidRPr="005667AA" w:rsidDel="002868BA">
                <w:rPr>
                  <w:rFonts w:ascii="Times New Roman" w:hAnsi="Times New Roman" w:cs="Times New Roman"/>
                  <w:sz w:val="24"/>
                  <w:szCs w:val="24"/>
                </w:rPr>
                <w:delText>(2,766 ; 7,002)</w:delText>
              </w:r>
            </w:del>
          </w:p>
        </w:tc>
        <w:tc>
          <w:tcPr>
            <w:tcW w:w="2304" w:type="dxa"/>
            <w:gridSpan w:val="2"/>
            <w:tcBorders>
              <w:top w:val="single" w:sz="4" w:space="0" w:color="auto"/>
              <w:left w:val="nil"/>
              <w:bottom w:val="nil"/>
              <w:right w:val="nil"/>
            </w:tcBorders>
            <w:vAlign w:val="bottom"/>
            <w:tcPrChange w:id="1587" w:author="Melissa Oney" w:date="2021-08-16T08:55:00Z">
              <w:tcPr>
                <w:tcW w:w="2304" w:type="dxa"/>
                <w:gridSpan w:val="2"/>
                <w:tcBorders>
                  <w:top w:val="single" w:sz="4" w:space="0" w:color="auto"/>
                  <w:left w:val="nil"/>
                  <w:bottom w:val="nil"/>
                  <w:right w:val="nil"/>
                </w:tcBorders>
                <w:vAlign w:val="bottom"/>
              </w:tcPr>
            </w:tcPrChange>
          </w:tcPr>
          <w:p w14:paraId="12AA330E" w14:textId="69E8E3D9" w:rsidR="00080619" w:rsidRDefault="00CE7D35" w:rsidP="00CE7D35">
            <w:pPr>
              <w:spacing w:after="0"/>
              <w:jc w:val="center"/>
              <w:rPr>
                <w:ins w:id="1588" w:author="Melissa Oney" w:date="2021-08-16T09:05:00Z"/>
                <w:rFonts w:ascii="Calibri" w:hAnsi="Calibri" w:cs="Calibri"/>
              </w:rPr>
            </w:pPr>
            <w:ins w:id="1589" w:author="Melissa Oney" w:date="2021-08-16T08:55:00Z">
              <w:r>
                <w:rPr>
                  <w:rFonts w:ascii="Calibri" w:hAnsi="Calibri" w:cs="Calibri"/>
                </w:rPr>
                <w:t>$36</w:t>
              </w:r>
            </w:ins>
            <w:ins w:id="1590" w:author="Melissa Oney" w:date="2021-08-16T09:07:00Z">
              <w:r w:rsidR="00080619">
                <w:rPr>
                  <w:rFonts w:ascii="Calibri" w:hAnsi="Calibri" w:cs="Calibri"/>
                </w:rPr>
                <w:t>,</w:t>
              </w:r>
            </w:ins>
            <w:ins w:id="1591" w:author="Melissa Oney" w:date="2021-08-16T08:55:00Z">
              <w:r>
                <w:rPr>
                  <w:rFonts w:ascii="Calibri" w:hAnsi="Calibri" w:cs="Calibri"/>
                </w:rPr>
                <w:t>006</w:t>
              </w:r>
            </w:ins>
          </w:p>
          <w:p w14:paraId="072C364C" w14:textId="4CCF85DB" w:rsidR="00CE7D35" w:rsidRPr="00C62C46" w:rsidDel="003705BD" w:rsidRDefault="00CE7D35" w:rsidP="00CE7D35">
            <w:pPr>
              <w:spacing w:after="0"/>
              <w:jc w:val="center"/>
              <w:rPr>
                <w:del w:id="1592" w:author="Melissa Oney" w:date="2021-07-16T16:53:00Z"/>
                <w:rFonts w:ascii="Times New Roman" w:hAnsi="Times New Roman"/>
                <w:sz w:val="24"/>
                <w:szCs w:val="24"/>
              </w:rPr>
            </w:pPr>
            <w:ins w:id="1593" w:author="Melissa Oney" w:date="2021-08-16T08:55:00Z">
              <w:r>
                <w:rPr>
                  <w:rFonts w:ascii="Calibri" w:hAnsi="Calibri" w:cs="Calibri"/>
                </w:rPr>
                <w:t>(29</w:t>
              </w:r>
            </w:ins>
            <w:ins w:id="1594" w:author="Melissa Oney" w:date="2021-08-16T09:07:00Z">
              <w:r w:rsidR="00080619">
                <w:rPr>
                  <w:rFonts w:ascii="Calibri" w:hAnsi="Calibri" w:cs="Calibri"/>
                </w:rPr>
                <w:t>,</w:t>
              </w:r>
            </w:ins>
            <w:ins w:id="1595" w:author="Melissa Oney" w:date="2021-08-16T08:55:00Z">
              <w:r>
                <w:rPr>
                  <w:rFonts w:ascii="Calibri" w:hAnsi="Calibri" w:cs="Calibri"/>
                </w:rPr>
                <w:t>934;</w:t>
              </w:r>
            </w:ins>
            <w:ins w:id="1596" w:author="Melissa Oney" w:date="2021-08-16T09:07:00Z">
              <w:r w:rsidR="00080619">
                <w:rPr>
                  <w:rFonts w:ascii="Calibri" w:hAnsi="Calibri" w:cs="Calibri"/>
                </w:rPr>
                <w:t xml:space="preserve"> </w:t>
              </w:r>
            </w:ins>
            <w:ins w:id="1597" w:author="Melissa Oney" w:date="2021-08-16T08:55:00Z">
              <w:r>
                <w:rPr>
                  <w:rFonts w:ascii="Calibri" w:hAnsi="Calibri" w:cs="Calibri"/>
                </w:rPr>
                <w:t>42</w:t>
              </w:r>
            </w:ins>
            <w:ins w:id="1598" w:author="Melissa Oney" w:date="2021-08-16T09:07:00Z">
              <w:r w:rsidR="00080619">
                <w:rPr>
                  <w:rFonts w:ascii="Calibri" w:hAnsi="Calibri" w:cs="Calibri"/>
                </w:rPr>
                <w:t>,</w:t>
              </w:r>
            </w:ins>
            <w:ins w:id="1599" w:author="Melissa Oney" w:date="2021-08-16T08:55:00Z">
              <w:r>
                <w:rPr>
                  <w:rFonts w:ascii="Calibri" w:hAnsi="Calibri" w:cs="Calibri"/>
                </w:rPr>
                <w:t>832)</w:t>
              </w:r>
            </w:ins>
            <w:del w:id="1600" w:author="Melissa Oney" w:date="2021-07-16T16:53:00Z">
              <w:r w:rsidRPr="00C62C46" w:rsidDel="003705BD">
                <w:rPr>
                  <w:rFonts w:ascii="Times New Roman" w:hAnsi="Times New Roman"/>
                  <w:sz w:val="24"/>
                  <w:szCs w:val="24"/>
                </w:rPr>
                <w:delText xml:space="preserve">$28,825 </w:delText>
              </w:r>
            </w:del>
          </w:p>
          <w:p w14:paraId="462BBDB4" w14:textId="231F29AF" w:rsidR="00CE7D35" w:rsidRPr="00C62C46" w:rsidRDefault="00CE7D35" w:rsidP="00CE7D35">
            <w:pPr>
              <w:spacing w:after="0"/>
              <w:jc w:val="center"/>
              <w:rPr>
                <w:rFonts w:ascii="Times New Roman" w:hAnsi="Times New Roman"/>
                <w:sz w:val="24"/>
                <w:szCs w:val="24"/>
              </w:rPr>
            </w:pPr>
            <w:del w:id="1601" w:author="Melissa Oney" w:date="2021-07-16T16:53:00Z">
              <w:r w:rsidRPr="00C62C46" w:rsidDel="003705BD">
                <w:rPr>
                  <w:rFonts w:ascii="Times New Roman" w:hAnsi="Times New Roman"/>
                  <w:sz w:val="24"/>
                  <w:szCs w:val="24"/>
                </w:rPr>
                <w:delText>(14,216 ; 35,274)</w:delText>
              </w:r>
            </w:del>
          </w:p>
        </w:tc>
      </w:tr>
      <w:tr w:rsidR="00CE7D35" w:rsidRPr="00AC6ED3" w14:paraId="5482BC88" w14:textId="77777777" w:rsidTr="00080619">
        <w:tblPrEx>
          <w:tblW w:w="13824" w:type="dxa"/>
          <w:tblLayout w:type="fixed"/>
          <w:tblLook w:val="0000" w:firstRow="0" w:lastRow="0" w:firstColumn="0" w:lastColumn="0" w:noHBand="0" w:noVBand="0"/>
          <w:tblPrExChange w:id="1602" w:author="Melissa Oney" w:date="2021-08-16T08:55:00Z">
            <w:tblPrEx>
              <w:tblW w:w="13824" w:type="dxa"/>
              <w:tblLayout w:type="fixed"/>
              <w:tblLook w:val="0000" w:firstRow="0" w:lastRow="0" w:firstColumn="0" w:lastColumn="0" w:noHBand="0" w:noVBand="0"/>
            </w:tblPrEx>
          </w:tblPrExChange>
        </w:tblPrEx>
        <w:tc>
          <w:tcPr>
            <w:tcW w:w="2304" w:type="dxa"/>
            <w:tcBorders>
              <w:top w:val="nil"/>
              <w:left w:val="nil"/>
              <w:bottom w:val="nil"/>
              <w:right w:val="nil"/>
            </w:tcBorders>
            <w:tcPrChange w:id="1603" w:author="Melissa Oney" w:date="2021-08-16T08:55:00Z">
              <w:tcPr>
                <w:tcW w:w="2304" w:type="dxa"/>
                <w:tcBorders>
                  <w:top w:val="nil"/>
                  <w:left w:val="nil"/>
                  <w:bottom w:val="nil"/>
                  <w:right w:val="nil"/>
                </w:tcBorders>
              </w:tcPr>
            </w:tcPrChange>
          </w:tcPr>
          <w:p w14:paraId="45E28A93" w14:textId="77777777" w:rsidR="00CE7D35" w:rsidRPr="00AC6ED3" w:rsidRDefault="00CE7D35" w:rsidP="00CE7D35">
            <w:pPr>
              <w:spacing w:after="0"/>
              <w:rPr>
                <w:rFonts w:ascii="Times New Roman" w:hAnsi="Times New Roman"/>
                <w:sz w:val="24"/>
                <w:szCs w:val="24"/>
              </w:rPr>
            </w:pPr>
            <w:r w:rsidRPr="00AC6ED3">
              <w:rPr>
                <w:rFonts w:ascii="Times New Roman" w:hAnsi="Times New Roman"/>
                <w:sz w:val="24"/>
                <w:szCs w:val="24"/>
              </w:rPr>
              <w:t>Months 13-24</w:t>
            </w:r>
          </w:p>
        </w:tc>
        <w:tc>
          <w:tcPr>
            <w:tcW w:w="2304" w:type="dxa"/>
            <w:tcBorders>
              <w:top w:val="nil"/>
              <w:left w:val="nil"/>
              <w:bottom w:val="nil"/>
              <w:right w:val="nil"/>
            </w:tcBorders>
            <w:vAlign w:val="bottom"/>
            <w:tcPrChange w:id="1604" w:author="Melissa Oney" w:date="2021-08-16T08:55:00Z">
              <w:tcPr>
                <w:tcW w:w="2304" w:type="dxa"/>
                <w:tcBorders>
                  <w:top w:val="nil"/>
                  <w:left w:val="nil"/>
                  <w:bottom w:val="nil"/>
                  <w:right w:val="nil"/>
                </w:tcBorders>
              </w:tcPr>
            </w:tcPrChange>
          </w:tcPr>
          <w:p w14:paraId="1DDA09B2" w14:textId="556441FF" w:rsidR="00080619" w:rsidRDefault="00CE7D35" w:rsidP="00CE7D35">
            <w:pPr>
              <w:spacing w:after="0"/>
              <w:jc w:val="center"/>
              <w:rPr>
                <w:ins w:id="1605" w:author="Melissa Oney" w:date="2021-08-16T09:04:00Z"/>
                <w:rFonts w:ascii="Calibri" w:hAnsi="Calibri" w:cs="Calibri"/>
              </w:rPr>
            </w:pPr>
            <w:ins w:id="1606" w:author="Melissa Oney" w:date="2021-08-16T08:54:00Z">
              <w:r>
                <w:rPr>
                  <w:rFonts w:ascii="Calibri" w:hAnsi="Calibri" w:cs="Calibri"/>
                </w:rPr>
                <w:t>$4</w:t>
              </w:r>
            </w:ins>
            <w:ins w:id="1607" w:author="Melissa Oney" w:date="2021-08-16T09:05:00Z">
              <w:r w:rsidR="00080619">
                <w:rPr>
                  <w:rFonts w:ascii="Calibri" w:hAnsi="Calibri" w:cs="Calibri"/>
                </w:rPr>
                <w:t>,</w:t>
              </w:r>
            </w:ins>
            <w:ins w:id="1608" w:author="Melissa Oney" w:date="2021-08-16T08:54:00Z">
              <w:r>
                <w:rPr>
                  <w:rFonts w:ascii="Calibri" w:hAnsi="Calibri" w:cs="Calibri"/>
                </w:rPr>
                <w:t>229</w:t>
              </w:r>
            </w:ins>
          </w:p>
          <w:p w14:paraId="1EEAFC5A" w14:textId="70B913AD" w:rsidR="00CE7D35" w:rsidRPr="002103E7" w:rsidDel="009317B8" w:rsidRDefault="00CE7D35" w:rsidP="00CE7D35">
            <w:pPr>
              <w:spacing w:after="0"/>
              <w:jc w:val="center"/>
              <w:rPr>
                <w:del w:id="1609" w:author="Melissa Oney" w:date="2021-07-12T11:32:00Z"/>
                <w:rFonts w:ascii="Times New Roman" w:hAnsi="Times New Roman" w:cs="Times New Roman"/>
                <w:sz w:val="24"/>
                <w:szCs w:val="24"/>
              </w:rPr>
            </w:pPr>
            <w:ins w:id="1610" w:author="Melissa Oney" w:date="2021-08-16T08:54:00Z">
              <w:r>
                <w:rPr>
                  <w:rFonts w:ascii="Calibri" w:hAnsi="Calibri" w:cs="Calibri"/>
                </w:rPr>
                <w:t>(3</w:t>
              </w:r>
            </w:ins>
            <w:ins w:id="1611" w:author="Melissa Oney" w:date="2021-08-16T09:05:00Z">
              <w:r w:rsidR="00080619">
                <w:rPr>
                  <w:rFonts w:ascii="Calibri" w:hAnsi="Calibri" w:cs="Calibri"/>
                </w:rPr>
                <w:t>,</w:t>
              </w:r>
            </w:ins>
            <w:ins w:id="1612" w:author="Melissa Oney" w:date="2021-08-16T08:54:00Z">
              <w:r>
                <w:rPr>
                  <w:rFonts w:ascii="Calibri" w:hAnsi="Calibri" w:cs="Calibri"/>
                </w:rPr>
                <w:t>617;</w:t>
              </w:r>
            </w:ins>
            <w:ins w:id="1613" w:author="Melissa Oney" w:date="2021-08-16T09:05:00Z">
              <w:r w:rsidR="00080619">
                <w:rPr>
                  <w:rFonts w:ascii="Calibri" w:hAnsi="Calibri" w:cs="Calibri"/>
                </w:rPr>
                <w:t xml:space="preserve"> </w:t>
              </w:r>
            </w:ins>
            <w:ins w:id="1614" w:author="Melissa Oney" w:date="2021-08-16T08:54:00Z">
              <w:r>
                <w:rPr>
                  <w:rFonts w:ascii="Calibri" w:hAnsi="Calibri" w:cs="Calibri"/>
                </w:rPr>
                <w:t>4</w:t>
              </w:r>
            </w:ins>
            <w:ins w:id="1615" w:author="Melissa Oney" w:date="2021-08-16T09:05:00Z">
              <w:r w:rsidR="00080619">
                <w:rPr>
                  <w:rFonts w:ascii="Calibri" w:hAnsi="Calibri" w:cs="Calibri"/>
                </w:rPr>
                <w:t>,</w:t>
              </w:r>
            </w:ins>
            <w:ins w:id="1616" w:author="Melissa Oney" w:date="2021-08-16T08:54:00Z">
              <w:r>
                <w:rPr>
                  <w:rFonts w:ascii="Calibri" w:hAnsi="Calibri" w:cs="Calibri"/>
                </w:rPr>
                <w:t>850)</w:t>
              </w:r>
            </w:ins>
            <w:del w:id="1617" w:author="Melissa Oney" w:date="2021-07-12T11:32:00Z">
              <w:r w:rsidRPr="002103E7" w:rsidDel="009317B8">
                <w:rPr>
                  <w:rFonts w:ascii="Times New Roman" w:hAnsi="Times New Roman" w:cs="Times New Roman"/>
                  <w:sz w:val="24"/>
                  <w:szCs w:val="24"/>
                </w:rPr>
                <w:delText xml:space="preserve">$4,741 </w:delText>
              </w:r>
            </w:del>
          </w:p>
          <w:p w14:paraId="37DFBF18" w14:textId="61A714E0" w:rsidR="00CE7D35" w:rsidRPr="005667AA" w:rsidRDefault="00CE7D35" w:rsidP="00CE7D35">
            <w:pPr>
              <w:spacing w:after="0"/>
              <w:jc w:val="center"/>
              <w:rPr>
                <w:rFonts w:ascii="Times New Roman" w:hAnsi="Times New Roman" w:cs="Times New Roman"/>
                <w:sz w:val="24"/>
                <w:szCs w:val="24"/>
              </w:rPr>
            </w:pPr>
            <w:del w:id="1618" w:author="Melissa Oney" w:date="2021-07-12T11:32:00Z">
              <w:r w:rsidRPr="005667AA" w:rsidDel="009317B8">
                <w:rPr>
                  <w:rFonts w:ascii="Times New Roman" w:hAnsi="Times New Roman" w:cs="Times New Roman"/>
                  <w:sz w:val="24"/>
                  <w:szCs w:val="24"/>
                </w:rPr>
                <w:delText>(4,141 ; 5,347)</w:delText>
              </w:r>
            </w:del>
          </w:p>
        </w:tc>
        <w:tc>
          <w:tcPr>
            <w:tcW w:w="2304" w:type="dxa"/>
            <w:tcBorders>
              <w:top w:val="nil"/>
              <w:left w:val="nil"/>
              <w:bottom w:val="nil"/>
              <w:right w:val="single" w:sz="4" w:space="0" w:color="auto"/>
            </w:tcBorders>
            <w:vAlign w:val="bottom"/>
            <w:tcPrChange w:id="1619" w:author="Melissa Oney" w:date="2021-08-16T08:55:00Z">
              <w:tcPr>
                <w:tcW w:w="2304" w:type="dxa"/>
                <w:tcBorders>
                  <w:top w:val="nil"/>
                  <w:left w:val="nil"/>
                  <w:bottom w:val="nil"/>
                  <w:right w:val="single" w:sz="4" w:space="0" w:color="auto"/>
                </w:tcBorders>
                <w:vAlign w:val="bottom"/>
              </w:tcPr>
            </w:tcPrChange>
          </w:tcPr>
          <w:p w14:paraId="0E433187" w14:textId="469A8545" w:rsidR="00080619" w:rsidRDefault="00CE7D35" w:rsidP="00CE7D35">
            <w:pPr>
              <w:spacing w:after="0"/>
              <w:jc w:val="center"/>
              <w:rPr>
                <w:ins w:id="1620" w:author="Melissa Oney" w:date="2021-08-16T09:04:00Z"/>
                <w:rFonts w:ascii="Calibri" w:hAnsi="Calibri" w:cs="Calibri"/>
              </w:rPr>
            </w:pPr>
            <w:ins w:id="1621" w:author="Melissa Oney" w:date="2021-08-16T08:54:00Z">
              <w:r>
                <w:rPr>
                  <w:rFonts w:ascii="Calibri" w:hAnsi="Calibri" w:cs="Calibri"/>
                </w:rPr>
                <w:t>$8</w:t>
              </w:r>
            </w:ins>
            <w:ins w:id="1622" w:author="Melissa Oney" w:date="2021-08-16T09:06:00Z">
              <w:r w:rsidR="00080619">
                <w:rPr>
                  <w:rFonts w:ascii="Calibri" w:hAnsi="Calibri" w:cs="Calibri"/>
                </w:rPr>
                <w:t>,</w:t>
              </w:r>
            </w:ins>
            <w:ins w:id="1623" w:author="Melissa Oney" w:date="2021-08-16T08:54:00Z">
              <w:r>
                <w:rPr>
                  <w:rFonts w:ascii="Calibri" w:hAnsi="Calibri" w:cs="Calibri"/>
                </w:rPr>
                <w:t>930</w:t>
              </w:r>
            </w:ins>
          </w:p>
          <w:p w14:paraId="1DB2D09D" w14:textId="1A208BD3" w:rsidR="00CE7D35" w:rsidRPr="002103E7" w:rsidDel="009317B8" w:rsidRDefault="00CE7D35" w:rsidP="00CE7D35">
            <w:pPr>
              <w:spacing w:after="0"/>
              <w:jc w:val="center"/>
              <w:rPr>
                <w:del w:id="1624" w:author="Melissa Oney" w:date="2021-07-12T11:32:00Z"/>
                <w:rFonts w:ascii="Times New Roman" w:hAnsi="Times New Roman" w:cs="Times New Roman"/>
                <w:sz w:val="24"/>
                <w:szCs w:val="24"/>
              </w:rPr>
            </w:pPr>
            <w:ins w:id="1625" w:author="Melissa Oney" w:date="2021-08-16T08:54:00Z">
              <w:r>
                <w:rPr>
                  <w:rFonts w:ascii="Calibri" w:hAnsi="Calibri" w:cs="Calibri"/>
                </w:rPr>
                <w:t>(7</w:t>
              </w:r>
            </w:ins>
            <w:ins w:id="1626" w:author="Melissa Oney" w:date="2021-08-16T09:06:00Z">
              <w:r w:rsidR="00080619">
                <w:rPr>
                  <w:rFonts w:ascii="Calibri" w:hAnsi="Calibri" w:cs="Calibri"/>
                </w:rPr>
                <w:t>,</w:t>
              </w:r>
            </w:ins>
            <w:ins w:id="1627" w:author="Melissa Oney" w:date="2021-08-16T08:54:00Z">
              <w:r>
                <w:rPr>
                  <w:rFonts w:ascii="Calibri" w:hAnsi="Calibri" w:cs="Calibri"/>
                </w:rPr>
                <w:t>988;</w:t>
              </w:r>
            </w:ins>
            <w:ins w:id="1628" w:author="Melissa Oney" w:date="2021-08-16T09:06:00Z">
              <w:r w:rsidR="00080619">
                <w:rPr>
                  <w:rFonts w:ascii="Calibri" w:hAnsi="Calibri" w:cs="Calibri"/>
                </w:rPr>
                <w:t xml:space="preserve"> </w:t>
              </w:r>
            </w:ins>
            <w:ins w:id="1629" w:author="Melissa Oney" w:date="2021-08-16T08:54:00Z">
              <w:r>
                <w:rPr>
                  <w:rFonts w:ascii="Calibri" w:hAnsi="Calibri" w:cs="Calibri"/>
                </w:rPr>
                <w:t>9</w:t>
              </w:r>
            </w:ins>
            <w:ins w:id="1630" w:author="Melissa Oney" w:date="2021-08-16T09:06:00Z">
              <w:r w:rsidR="00080619">
                <w:rPr>
                  <w:rFonts w:ascii="Calibri" w:hAnsi="Calibri" w:cs="Calibri"/>
                </w:rPr>
                <w:t>,</w:t>
              </w:r>
            </w:ins>
            <w:ins w:id="1631" w:author="Melissa Oney" w:date="2021-08-16T08:54:00Z">
              <w:r>
                <w:rPr>
                  <w:rFonts w:ascii="Calibri" w:hAnsi="Calibri" w:cs="Calibri"/>
                </w:rPr>
                <w:t>933)</w:t>
              </w:r>
            </w:ins>
            <w:del w:id="1632" w:author="Melissa Oney" w:date="2021-07-12T11:32:00Z">
              <w:r w:rsidRPr="002103E7" w:rsidDel="009317B8">
                <w:rPr>
                  <w:rFonts w:ascii="Times New Roman" w:hAnsi="Times New Roman" w:cs="Times New Roman"/>
                  <w:sz w:val="24"/>
                  <w:szCs w:val="24"/>
                </w:rPr>
                <w:delText xml:space="preserve">$7,861 </w:delText>
              </w:r>
            </w:del>
          </w:p>
          <w:p w14:paraId="6FF9E927" w14:textId="693B946E" w:rsidR="00CE7D35" w:rsidRPr="005667AA" w:rsidRDefault="00CE7D35" w:rsidP="00CE7D35">
            <w:pPr>
              <w:spacing w:after="0"/>
              <w:jc w:val="center"/>
              <w:rPr>
                <w:rFonts w:ascii="Times New Roman" w:hAnsi="Times New Roman" w:cs="Times New Roman"/>
                <w:sz w:val="24"/>
                <w:szCs w:val="24"/>
              </w:rPr>
            </w:pPr>
            <w:del w:id="1633" w:author="Melissa Oney" w:date="2021-07-12T11:32:00Z">
              <w:r w:rsidRPr="005667AA" w:rsidDel="009317B8">
                <w:rPr>
                  <w:rFonts w:ascii="Times New Roman" w:hAnsi="Times New Roman" w:cs="Times New Roman"/>
                  <w:sz w:val="24"/>
                  <w:szCs w:val="24"/>
                </w:rPr>
                <w:delText>(6,987 ; 8,750)</w:delText>
              </w:r>
            </w:del>
          </w:p>
        </w:tc>
        <w:tc>
          <w:tcPr>
            <w:tcW w:w="2304" w:type="dxa"/>
            <w:tcBorders>
              <w:top w:val="nil"/>
              <w:left w:val="single" w:sz="4" w:space="0" w:color="auto"/>
              <w:bottom w:val="nil"/>
              <w:right w:val="nil"/>
            </w:tcBorders>
            <w:vAlign w:val="bottom"/>
            <w:tcPrChange w:id="1634" w:author="Melissa Oney" w:date="2021-08-16T08:55:00Z">
              <w:tcPr>
                <w:tcW w:w="2304" w:type="dxa"/>
                <w:tcBorders>
                  <w:top w:val="nil"/>
                  <w:left w:val="single" w:sz="4" w:space="0" w:color="auto"/>
                  <w:bottom w:val="nil"/>
                  <w:right w:val="nil"/>
                </w:tcBorders>
                <w:vAlign w:val="bottom"/>
              </w:tcPr>
            </w:tcPrChange>
          </w:tcPr>
          <w:p w14:paraId="79530EBB" w14:textId="6A9A263B" w:rsidR="00080619" w:rsidRDefault="00CE7D35" w:rsidP="00CE7D35">
            <w:pPr>
              <w:spacing w:after="0"/>
              <w:jc w:val="center"/>
              <w:rPr>
                <w:ins w:id="1635" w:author="Melissa Oney" w:date="2021-08-16T09:04:00Z"/>
                <w:rFonts w:ascii="Calibri" w:hAnsi="Calibri" w:cs="Calibri"/>
              </w:rPr>
            </w:pPr>
            <w:ins w:id="1636" w:author="Melissa Oney" w:date="2021-08-16T08:55:00Z">
              <w:r>
                <w:rPr>
                  <w:rFonts w:ascii="Calibri" w:hAnsi="Calibri" w:cs="Calibri"/>
                </w:rPr>
                <w:t>$1</w:t>
              </w:r>
            </w:ins>
            <w:ins w:id="1637" w:author="Melissa Oney" w:date="2021-08-16T09:06:00Z">
              <w:r w:rsidR="00080619">
                <w:rPr>
                  <w:rFonts w:ascii="Calibri" w:hAnsi="Calibri" w:cs="Calibri"/>
                </w:rPr>
                <w:t>,</w:t>
              </w:r>
            </w:ins>
            <w:ins w:id="1638" w:author="Melissa Oney" w:date="2021-08-16T08:55:00Z">
              <w:r>
                <w:rPr>
                  <w:rFonts w:ascii="Calibri" w:hAnsi="Calibri" w:cs="Calibri"/>
                </w:rPr>
                <w:t>665</w:t>
              </w:r>
            </w:ins>
          </w:p>
          <w:p w14:paraId="6172805E" w14:textId="0CFC93CB" w:rsidR="00CE7D35" w:rsidRPr="002103E7" w:rsidDel="002868BA" w:rsidRDefault="00CE7D35" w:rsidP="00CE7D35">
            <w:pPr>
              <w:spacing w:after="0"/>
              <w:jc w:val="center"/>
              <w:rPr>
                <w:del w:id="1639" w:author="Melissa Oney" w:date="2021-07-12T11:34:00Z"/>
                <w:rFonts w:ascii="Times New Roman" w:hAnsi="Times New Roman" w:cs="Times New Roman"/>
                <w:sz w:val="24"/>
                <w:szCs w:val="24"/>
              </w:rPr>
            </w:pPr>
            <w:ins w:id="1640" w:author="Melissa Oney" w:date="2021-08-16T08:55:00Z">
              <w:r>
                <w:rPr>
                  <w:rFonts w:ascii="Calibri" w:hAnsi="Calibri" w:cs="Calibri"/>
                </w:rPr>
                <w:t>(1</w:t>
              </w:r>
            </w:ins>
            <w:ins w:id="1641" w:author="Melissa Oney" w:date="2021-08-16T09:06:00Z">
              <w:r w:rsidR="00080619">
                <w:rPr>
                  <w:rFonts w:ascii="Calibri" w:hAnsi="Calibri" w:cs="Calibri"/>
                </w:rPr>
                <w:t>,</w:t>
              </w:r>
            </w:ins>
            <w:ins w:id="1642" w:author="Melissa Oney" w:date="2021-08-16T08:55:00Z">
              <w:r>
                <w:rPr>
                  <w:rFonts w:ascii="Calibri" w:hAnsi="Calibri" w:cs="Calibri"/>
                </w:rPr>
                <w:t>347;</w:t>
              </w:r>
            </w:ins>
            <w:ins w:id="1643" w:author="Melissa Oney" w:date="2021-08-16T09:06:00Z">
              <w:r w:rsidR="00080619">
                <w:rPr>
                  <w:rFonts w:ascii="Calibri" w:hAnsi="Calibri" w:cs="Calibri"/>
                </w:rPr>
                <w:t xml:space="preserve"> </w:t>
              </w:r>
            </w:ins>
            <w:ins w:id="1644" w:author="Melissa Oney" w:date="2021-08-16T08:55:00Z">
              <w:r>
                <w:rPr>
                  <w:rFonts w:ascii="Calibri" w:hAnsi="Calibri" w:cs="Calibri"/>
                </w:rPr>
                <w:t>1</w:t>
              </w:r>
            </w:ins>
            <w:ins w:id="1645" w:author="Melissa Oney" w:date="2021-08-16T09:06:00Z">
              <w:r w:rsidR="00080619">
                <w:rPr>
                  <w:rFonts w:ascii="Calibri" w:hAnsi="Calibri" w:cs="Calibri"/>
                </w:rPr>
                <w:t>,</w:t>
              </w:r>
            </w:ins>
            <w:ins w:id="1646" w:author="Melissa Oney" w:date="2021-08-16T08:55:00Z">
              <w:r>
                <w:rPr>
                  <w:rFonts w:ascii="Calibri" w:hAnsi="Calibri" w:cs="Calibri"/>
                </w:rPr>
                <w:t>989)</w:t>
              </w:r>
            </w:ins>
            <w:del w:id="1647" w:author="Melissa Oney" w:date="2021-07-12T11:34:00Z">
              <w:r w:rsidRPr="002103E7" w:rsidDel="002868BA">
                <w:rPr>
                  <w:rFonts w:ascii="Times New Roman" w:hAnsi="Times New Roman" w:cs="Times New Roman"/>
                  <w:sz w:val="24"/>
                  <w:szCs w:val="24"/>
                </w:rPr>
                <w:delText xml:space="preserve">$4,455 </w:delText>
              </w:r>
            </w:del>
          </w:p>
          <w:p w14:paraId="00B37217" w14:textId="20B1AE68" w:rsidR="00CE7D35" w:rsidRPr="005667AA" w:rsidRDefault="00CE7D35" w:rsidP="00CE7D35">
            <w:pPr>
              <w:spacing w:after="0"/>
              <w:jc w:val="center"/>
              <w:rPr>
                <w:rFonts w:ascii="Times New Roman" w:hAnsi="Times New Roman" w:cs="Times New Roman"/>
                <w:sz w:val="24"/>
                <w:szCs w:val="24"/>
              </w:rPr>
            </w:pPr>
            <w:del w:id="1648" w:author="Melissa Oney" w:date="2021-07-12T11:34:00Z">
              <w:r w:rsidRPr="005667AA" w:rsidDel="002868BA">
                <w:rPr>
                  <w:rFonts w:ascii="Times New Roman" w:hAnsi="Times New Roman" w:cs="Times New Roman"/>
                  <w:sz w:val="24"/>
                  <w:szCs w:val="24"/>
                </w:rPr>
                <w:delText>(2,185 ; 5,430)</w:delText>
              </w:r>
            </w:del>
          </w:p>
        </w:tc>
        <w:tc>
          <w:tcPr>
            <w:tcW w:w="2304" w:type="dxa"/>
            <w:tcBorders>
              <w:top w:val="nil"/>
              <w:left w:val="nil"/>
              <w:bottom w:val="nil"/>
              <w:right w:val="nil"/>
            </w:tcBorders>
            <w:vAlign w:val="bottom"/>
            <w:tcPrChange w:id="1649" w:author="Melissa Oney" w:date="2021-08-16T08:55:00Z">
              <w:tcPr>
                <w:tcW w:w="2304" w:type="dxa"/>
                <w:tcBorders>
                  <w:top w:val="nil"/>
                  <w:left w:val="nil"/>
                  <w:bottom w:val="nil"/>
                  <w:right w:val="nil"/>
                </w:tcBorders>
                <w:vAlign w:val="bottom"/>
              </w:tcPr>
            </w:tcPrChange>
          </w:tcPr>
          <w:p w14:paraId="271F521C" w14:textId="5ED2A750" w:rsidR="00080619" w:rsidRDefault="00CE7D35" w:rsidP="00CE7D35">
            <w:pPr>
              <w:spacing w:after="0"/>
              <w:jc w:val="center"/>
              <w:rPr>
                <w:ins w:id="1650" w:author="Melissa Oney" w:date="2021-08-16T09:05:00Z"/>
                <w:rFonts w:ascii="Calibri" w:hAnsi="Calibri" w:cs="Calibri"/>
              </w:rPr>
            </w:pPr>
            <w:ins w:id="1651" w:author="Melissa Oney" w:date="2021-08-16T08:55:00Z">
              <w:r>
                <w:rPr>
                  <w:rFonts w:ascii="Calibri" w:hAnsi="Calibri" w:cs="Calibri"/>
                </w:rPr>
                <w:t>$2</w:t>
              </w:r>
            </w:ins>
            <w:ins w:id="1652" w:author="Melissa Oney" w:date="2021-08-16T09:06:00Z">
              <w:r w:rsidR="00080619">
                <w:rPr>
                  <w:rFonts w:ascii="Calibri" w:hAnsi="Calibri" w:cs="Calibri"/>
                </w:rPr>
                <w:t>,</w:t>
              </w:r>
            </w:ins>
            <w:ins w:id="1653" w:author="Melissa Oney" w:date="2021-08-16T08:55:00Z">
              <w:r>
                <w:rPr>
                  <w:rFonts w:ascii="Calibri" w:hAnsi="Calibri" w:cs="Calibri"/>
                </w:rPr>
                <w:t>905</w:t>
              </w:r>
            </w:ins>
          </w:p>
          <w:p w14:paraId="7F2C8AF5" w14:textId="2E57ABE5" w:rsidR="00CE7D35" w:rsidRPr="002103E7" w:rsidDel="002868BA" w:rsidRDefault="00CE7D35" w:rsidP="00CE7D35">
            <w:pPr>
              <w:spacing w:after="0"/>
              <w:jc w:val="center"/>
              <w:rPr>
                <w:del w:id="1654" w:author="Melissa Oney" w:date="2021-07-12T11:34:00Z"/>
                <w:rFonts w:ascii="Times New Roman" w:hAnsi="Times New Roman" w:cs="Times New Roman"/>
                <w:sz w:val="24"/>
                <w:szCs w:val="24"/>
              </w:rPr>
            </w:pPr>
            <w:ins w:id="1655" w:author="Melissa Oney" w:date="2021-08-16T08:55:00Z">
              <w:r>
                <w:rPr>
                  <w:rFonts w:ascii="Calibri" w:hAnsi="Calibri" w:cs="Calibri"/>
                </w:rPr>
                <w:t>(2</w:t>
              </w:r>
            </w:ins>
            <w:ins w:id="1656" w:author="Melissa Oney" w:date="2021-08-16T09:06:00Z">
              <w:r w:rsidR="00080619">
                <w:rPr>
                  <w:rFonts w:ascii="Calibri" w:hAnsi="Calibri" w:cs="Calibri"/>
                </w:rPr>
                <w:t>,</w:t>
              </w:r>
            </w:ins>
            <w:ins w:id="1657" w:author="Melissa Oney" w:date="2021-08-16T08:55:00Z">
              <w:r>
                <w:rPr>
                  <w:rFonts w:ascii="Calibri" w:hAnsi="Calibri" w:cs="Calibri"/>
                </w:rPr>
                <w:t>394;</w:t>
              </w:r>
            </w:ins>
            <w:ins w:id="1658" w:author="Melissa Oney" w:date="2021-08-16T09:06:00Z">
              <w:r w:rsidR="00080619">
                <w:rPr>
                  <w:rFonts w:ascii="Calibri" w:hAnsi="Calibri" w:cs="Calibri"/>
                </w:rPr>
                <w:t xml:space="preserve"> </w:t>
              </w:r>
            </w:ins>
            <w:ins w:id="1659" w:author="Melissa Oney" w:date="2021-08-16T08:55:00Z">
              <w:r>
                <w:rPr>
                  <w:rFonts w:ascii="Calibri" w:hAnsi="Calibri" w:cs="Calibri"/>
                </w:rPr>
                <w:t>3</w:t>
              </w:r>
            </w:ins>
            <w:ins w:id="1660" w:author="Melissa Oney" w:date="2021-08-16T09:06:00Z">
              <w:r w:rsidR="00080619">
                <w:rPr>
                  <w:rFonts w:ascii="Calibri" w:hAnsi="Calibri" w:cs="Calibri"/>
                </w:rPr>
                <w:t>,</w:t>
              </w:r>
            </w:ins>
            <w:ins w:id="1661" w:author="Melissa Oney" w:date="2021-08-16T08:55:00Z">
              <w:r>
                <w:rPr>
                  <w:rFonts w:ascii="Calibri" w:hAnsi="Calibri" w:cs="Calibri"/>
                </w:rPr>
                <w:t>440)</w:t>
              </w:r>
            </w:ins>
            <w:del w:id="1662" w:author="Melissa Oney" w:date="2021-07-12T11:34:00Z">
              <w:r w:rsidRPr="002103E7" w:rsidDel="002868BA">
                <w:rPr>
                  <w:rFonts w:ascii="Times New Roman" w:hAnsi="Times New Roman" w:cs="Times New Roman"/>
                  <w:sz w:val="24"/>
                  <w:szCs w:val="24"/>
                </w:rPr>
                <w:delText xml:space="preserve">$7,129 </w:delText>
              </w:r>
            </w:del>
          </w:p>
          <w:p w14:paraId="6ADBD875" w14:textId="702B48B7" w:rsidR="00CE7D35" w:rsidRPr="005667AA" w:rsidRDefault="00CE7D35" w:rsidP="00CE7D35">
            <w:pPr>
              <w:spacing w:after="0"/>
              <w:jc w:val="center"/>
              <w:rPr>
                <w:rFonts w:ascii="Times New Roman" w:hAnsi="Times New Roman" w:cs="Times New Roman"/>
                <w:sz w:val="24"/>
                <w:szCs w:val="24"/>
              </w:rPr>
            </w:pPr>
            <w:del w:id="1663" w:author="Melissa Oney" w:date="2021-07-12T11:34:00Z">
              <w:r w:rsidRPr="005667AA" w:rsidDel="002868BA">
                <w:rPr>
                  <w:rFonts w:ascii="Times New Roman" w:hAnsi="Times New Roman" w:cs="Times New Roman"/>
                  <w:sz w:val="24"/>
                  <w:szCs w:val="24"/>
                </w:rPr>
                <w:delText>(3,535 ; 8,646)</w:delText>
              </w:r>
            </w:del>
          </w:p>
        </w:tc>
        <w:tc>
          <w:tcPr>
            <w:tcW w:w="2304" w:type="dxa"/>
            <w:gridSpan w:val="2"/>
            <w:tcBorders>
              <w:top w:val="nil"/>
              <w:left w:val="nil"/>
              <w:bottom w:val="nil"/>
              <w:right w:val="nil"/>
            </w:tcBorders>
            <w:vAlign w:val="bottom"/>
            <w:tcPrChange w:id="1664" w:author="Melissa Oney" w:date="2021-08-16T08:55:00Z">
              <w:tcPr>
                <w:tcW w:w="2304" w:type="dxa"/>
                <w:gridSpan w:val="2"/>
                <w:tcBorders>
                  <w:top w:val="nil"/>
                  <w:left w:val="nil"/>
                  <w:bottom w:val="nil"/>
                  <w:right w:val="nil"/>
                </w:tcBorders>
                <w:vAlign w:val="bottom"/>
              </w:tcPr>
            </w:tcPrChange>
          </w:tcPr>
          <w:p w14:paraId="007D912F" w14:textId="504EFCB2" w:rsidR="00080619" w:rsidRDefault="00CE7D35" w:rsidP="00CE7D35">
            <w:pPr>
              <w:spacing w:after="0"/>
              <w:jc w:val="center"/>
              <w:rPr>
                <w:ins w:id="1665" w:author="Melissa Oney" w:date="2021-08-16T09:05:00Z"/>
                <w:rFonts w:ascii="Calibri" w:hAnsi="Calibri" w:cs="Calibri"/>
              </w:rPr>
            </w:pPr>
            <w:ins w:id="1666" w:author="Melissa Oney" w:date="2021-08-16T08:55:00Z">
              <w:r>
                <w:rPr>
                  <w:rFonts w:ascii="Calibri" w:hAnsi="Calibri" w:cs="Calibri"/>
                </w:rPr>
                <w:t>$35</w:t>
              </w:r>
            </w:ins>
            <w:ins w:id="1667" w:author="Melissa Oney" w:date="2021-08-16T09:07:00Z">
              <w:r w:rsidR="00080619">
                <w:rPr>
                  <w:rFonts w:ascii="Calibri" w:hAnsi="Calibri" w:cs="Calibri"/>
                </w:rPr>
                <w:t>,</w:t>
              </w:r>
            </w:ins>
            <w:ins w:id="1668" w:author="Melissa Oney" w:date="2021-08-16T08:55:00Z">
              <w:r>
                <w:rPr>
                  <w:rFonts w:ascii="Calibri" w:hAnsi="Calibri" w:cs="Calibri"/>
                </w:rPr>
                <w:t>113</w:t>
              </w:r>
            </w:ins>
          </w:p>
          <w:p w14:paraId="0F0BE4D6" w14:textId="7A2B1A67" w:rsidR="00CE7D35" w:rsidRPr="00C62C46" w:rsidDel="003705BD" w:rsidRDefault="00CE7D35" w:rsidP="00CE7D35">
            <w:pPr>
              <w:spacing w:after="0"/>
              <w:jc w:val="center"/>
              <w:rPr>
                <w:del w:id="1669" w:author="Melissa Oney" w:date="2021-07-16T16:53:00Z"/>
                <w:rFonts w:ascii="Times New Roman" w:hAnsi="Times New Roman"/>
                <w:sz w:val="24"/>
                <w:szCs w:val="24"/>
              </w:rPr>
            </w:pPr>
            <w:ins w:id="1670" w:author="Melissa Oney" w:date="2021-08-16T08:55:00Z">
              <w:r>
                <w:rPr>
                  <w:rFonts w:ascii="Calibri" w:hAnsi="Calibri" w:cs="Calibri"/>
                </w:rPr>
                <w:t>(29</w:t>
              </w:r>
            </w:ins>
            <w:ins w:id="1671" w:author="Melissa Oney" w:date="2021-08-16T09:07:00Z">
              <w:r w:rsidR="00080619">
                <w:rPr>
                  <w:rFonts w:ascii="Calibri" w:hAnsi="Calibri" w:cs="Calibri"/>
                </w:rPr>
                <w:t>,</w:t>
              </w:r>
            </w:ins>
            <w:ins w:id="1672" w:author="Melissa Oney" w:date="2021-08-16T08:55:00Z">
              <w:r>
                <w:rPr>
                  <w:rFonts w:ascii="Calibri" w:hAnsi="Calibri" w:cs="Calibri"/>
                </w:rPr>
                <w:t>878;</w:t>
              </w:r>
            </w:ins>
            <w:ins w:id="1673" w:author="Melissa Oney" w:date="2021-08-16T09:07:00Z">
              <w:r w:rsidR="00080619">
                <w:rPr>
                  <w:rFonts w:ascii="Calibri" w:hAnsi="Calibri" w:cs="Calibri"/>
                </w:rPr>
                <w:t xml:space="preserve"> </w:t>
              </w:r>
            </w:ins>
            <w:ins w:id="1674" w:author="Melissa Oney" w:date="2021-08-16T08:55:00Z">
              <w:r>
                <w:rPr>
                  <w:rFonts w:ascii="Calibri" w:hAnsi="Calibri" w:cs="Calibri"/>
                </w:rPr>
                <w:t>41</w:t>
              </w:r>
            </w:ins>
            <w:ins w:id="1675" w:author="Melissa Oney" w:date="2021-08-16T09:07:00Z">
              <w:r w:rsidR="00080619">
                <w:rPr>
                  <w:rFonts w:ascii="Calibri" w:hAnsi="Calibri" w:cs="Calibri"/>
                </w:rPr>
                <w:t>,</w:t>
              </w:r>
            </w:ins>
            <w:ins w:id="1676" w:author="Melissa Oney" w:date="2021-08-16T08:55:00Z">
              <w:r>
                <w:rPr>
                  <w:rFonts w:ascii="Calibri" w:hAnsi="Calibri" w:cs="Calibri"/>
                </w:rPr>
                <w:t>297)</w:t>
              </w:r>
            </w:ins>
            <w:del w:id="1677" w:author="Melissa Oney" w:date="2021-07-16T16:53:00Z">
              <w:r w:rsidRPr="00C62C46" w:rsidDel="003705BD">
                <w:rPr>
                  <w:rFonts w:ascii="Times New Roman" w:hAnsi="Times New Roman"/>
                  <w:sz w:val="24"/>
                  <w:szCs w:val="24"/>
                </w:rPr>
                <w:delText xml:space="preserve">$37,104 </w:delText>
              </w:r>
            </w:del>
          </w:p>
          <w:p w14:paraId="5656A19C" w14:textId="199E696D" w:rsidR="00CE7D35" w:rsidRPr="00C62C46" w:rsidRDefault="00CE7D35" w:rsidP="00CE7D35">
            <w:pPr>
              <w:spacing w:after="0"/>
              <w:jc w:val="center"/>
              <w:rPr>
                <w:rFonts w:ascii="Times New Roman" w:hAnsi="Times New Roman"/>
                <w:sz w:val="24"/>
                <w:szCs w:val="24"/>
              </w:rPr>
            </w:pPr>
            <w:del w:id="1678" w:author="Melissa Oney" w:date="2021-07-16T16:53:00Z">
              <w:r w:rsidRPr="00C62C46" w:rsidDel="003705BD">
                <w:rPr>
                  <w:rFonts w:ascii="Times New Roman" w:hAnsi="Times New Roman"/>
                  <w:sz w:val="24"/>
                  <w:szCs w:val="24"/>
                </w:rPr>
                <w:delText>(18,532 ; 45,000)</w:delText>
              </w:r>
            </w:del>
          </w:p>
        </w:tc>
      </w:tr>
      <w:tr w:rsidR="00CE7D35" w:rsidRPr="00AC6ED3" w14:paraId="0394A8FB" w14:textId="77777777" w:rsidTr="00080619">
        <w:tblPrEx>
          <w:tblW w:w="13824" w:type="dxa"/>
          <w:tblLayout w:type="fixed"/>
          <w:tblLook w:val="0000" w:firstRow="0" w:lastRow="0" w:firstColumn="0" w:lastColumn="0" w:noHBand="0" w:noVBand="0"/>
          <w:tblPrExChange w:id="1679" w:author="Melissa Oney" w:date="2021-08-16T08:55:00Z">
            <w:tblPrEx>
              <w:tblW w:w="13824" w:type="dxa"/>
              <w:tblLayout w:type="fixed"/>
              <w:tblLook w:val="0000" w:firstRow="0" w:lastRow="0" w:firstColumn="0" w:lastColumn="0" w:noHBand="0" w:noVBand="0"/>
            </w:tblPrEx>
          </w:tblPrExChange>
        </w:tblPrEx>
        <w:tc>
          <w:tcPr>
            <w:tcW w:w="2304" w:type="dxa"/>
            <w:tcBorders>
              <w:top w:val="nil"/>
              <w:left w:val="nil"/>
              <w:bottom w:val="nil"/>
              <w:right w:val="nil"/>
            </w:tcBorders>
            <w:tcPrChange w:id="1680" w:author="Melissa Oney" w:date="2021-08-16T08:55:00Z">
              <w:tcPr>
                <w:tcW w:w="2304" w:type="dxa"/>
                <w:tcBorders>
                  <w:top w:val="nil"/>
                  <w:left w:val="nil"/>
                  <w:bottom w:val="nil"/>
                  <w:right w:val="nil"/>
                </w:tcBorders>
              </w:tcPr>
            </w:tcPrChange>
          </w:tcPr>
          <w:p w14:paraId="36878599" w14:textId="77777777" w:rsidR="00CE7D35" w:rsidRPr="00AC6ED3" w:rsidRDefault="00CE7D35" w:rsidP="00CE7D35">
            <w:pPr>
              <w:spacing w:after="0"/>
              <w:rPr>
                <w:rFonts w:ascii="Times New Roman" w:hAnsi="Times New Roman"/>
                <w:sz w:val="24"/>
                <w:szCs w:val="24"/>
              </w:rPr>
            </w:pPr>
            <w:r w:rsidRPr="00AC6ED3">
              <w:rPr>
                <w:rFonts w:ascii="Times New Roman" w:hAnsi="Times New Roman"/>
                <w:sz w:val="24"/>
                <w:szCs w:val="24"/>
              </w:rPr>
              <w:t>Months 25-36</w:t>
            </w:r>
          </w:p>
        </w:tc>
        <w:tc>
          <w:tcPr>
            <w:tcW w:w="2304" w:type="dxa"/>
            <w:tcBorders>
              <w:top w:val="nil"/>
              <w:left w:val="nil"/>
              <w:bottom w:val="nil"/>
              <w:right w:val="nil"/>
            </w:tcBorders>
            <w:vAlign w:val="bottom"/>
            <w:tcPrChange w:id="1681" w:author="Melissa Oney" w:date="2021-08-16T08:55:00Z">
              <w:tcPr>
                <w:tcW w:w="2304" w:type="dxa"/>
                <w:tcBorders>
                  <w:top w:val="nil"/>
                  <w:left w:val="nil"/>
                  <w:bottom w:val="nil"/>
                  <w:right w:val="nil"/>
                </w:tcBorders>
              </w:tcPr>
            </w:tcPrChange>
          </w:tcPr>
          <w:p w14:paraId="73788516" w14:textId="0734CAD6" w:rsidR="00080619" w:rsidRDefault="00CE7D35" w:rsidP="00CE7D35">
            <w:pPr>
              <w:spacing w:after="0"/>
              <w:jc w:val="center"/>
              <w:rPr>
                <w:ins w:id="1682" w:author="Melissa Oney" w:date="2021-08-16T09:04:00Z"/>
                <w:rFonts w:ascii="Calibri" w:hAnsi="Calibri" w:cs="Calibri"/>
              </w:rPr>
            </w:pPr>
            <w:ins w:id="1683" w:author="Melissa Oney" w:date="2021-08-16T08:54:00Z">
              <w:r>
                <w:rPr>
                  <w:rFonts w:ascii="Calibri" w:hAnsi="Calibri" w:cs="Calibri"/>
                </w:rPr>
                <w:t>$2</w:t>
              </w:r>
            </w:ins>
            <w:ins w:id="1684" w:author="Melissa Oney" w:date="2021-08-16T09:05:00Z">
              <w:r w:rsidR="00080619">
                <w:rPr>
                  <w:rFonts w:ascii="Calibri" w:hAnsi="Calibri" w:cs="Calibri"/>
                </w:rPr>
                <w:t>,</w:t>
              </w:r>
            </w:ins>
            <w:ins w:id="1685" w:author="Melissa Oney" w:date="2021-08-16T08:54:00Z">
              <w:r>
                <w:rPr>
                  <w:rFonts w:ascii="Calibri" w:hAnsi="Calibri" w:cs="Calibri"/>
                </w:rPr>
                <w:t>081</w:t>
              </w:r>
            </w:ins>
          </w:p>
          <w:p w14:paraId="081D1068" w14:textId="79B48B6A" w:rsidR="00CE7D35" w:rsidRPr="002103E7" w:rsidDel="009317B8" w:rsidRDefault="00CE7D35" w:rsidP="00CE7D35">
            <w:pPr>
              <w:spacing w:after="0"/>
              <w:jc w:val="center"/>
              <w:rPr>
                <w:del w:id="1686" w:author="Melissa Oney" w:date="2021-07-12T11:32:00Z"/>
                <w:rFonts w:ascii="Times New Roman" w:hAnsi="Times New Roman" w:cs="Times New Roman"/>
                <w:sz w:val="24"/>
                <w:szCs w:val="24"/>
              </w:rPr>
            </w:pPr>
            <w:ins w:id="1687" w:author="Melissa Oney" w:date="2021-08-16T08:54:00Z">
              <w:r>
                <w:rPr>
                  <w:rFonts w:ascii="Calibri" w:hAnsi="Calibri" w:cs="Calibri"/>
                </w:rPr>
                <w:t>(1</w:t>
              </w:r>
            </w:ins>
            <w:ins w:id="1688" w:author="Melissa Oney" w:date="2021-08-16T09:05:00Z">
              <w:r w:rsidR="00080619">
                <w:rPr>
                  <w:rFonts w:ascii="Calibri" w:hAnsi="Calibri" w:cs="Calibri"/>
                </w:rPr>
                <w:t>,</w:t>
              </w:r>
            </w:ins>
            <w:ins w:id="1689" w:author="Melissa Oney" w:date="2021-08-16T08:54:00Z">
              <w:r>
                <w:rPr>
                  <w:rFonts w:ascii="Calibri" w:hAnsi="Calibri" w:cs="Calibri"/>
                </w:rPr>
                <w:t>510;</w:t>
              </w:r>
            </w:ins>
            <w:ins w:id="1690" w:author="Melissa Oney" w:date="2021-08-16T09:05:00Z">
              <w:r w:rsidR="00080619">
                <w:rPr>
                  <w:rFonts w:ascii="Calibri" w:hAnsi="Calibri" w:cs="Calibri"/>
                </w:rPr>
                <w:t xml:space="preserve"> </w:t>
              </w:r>
            </w:ins>
            <w:ins w:id="1691" w:author="Melissa Oney" w:date="2021-08-16T08:54:00Z">
              <w:r>
                <w:rPr>
                  <w:rFonts w:ascii="Calibri" w:hAnsi="Calibri" w:cs="Calibri"/>
                </w:rPr>
                <w:t>2</w:t>
              </w:r>
            </w:ins>
            <w:ins w:id="1692" w:author="Melissa Oney" w:date="2021-08-16T09:05:00Z">
              <w:r w:rsidR="00080619">
                <w:rPr>
                  <w:rFonts w:ascii="Calibri" w:hAnsi="Calibri" w:cs="Calibri"/>
                </w:rPr>
                <w:t>,</w:t>
              </w:r>
            </w:ins>
            <w:ins w:id="1693" w:author="Melissa Oney" w:date="2021-08-16T08:54:00Z">
              <w:r>
                <w:rPr>
                  <w:rFonts w:ascii="Calibri" w:hAnsi="Calibri" w:cs="Calibri"/>
                </w:rPr>
                <w:t>653)</w:t>
              </w:r>
            </w:ins>
            <w:del w:id="1694" w:author="Melissa Oney" w:date="2021-07-12T11:32:00Z">
              <w:r w:rsidRPr="002103E7" w:rsidDel="009317B8">
                <w:rPr>
                  <w:rFonts w:ascii="Times New Roman" w:hAnsi="Times New Roman" w:cs="Times New Roman"/>
                  <w:sz w:val="24"/>
                  <w:szCs w:val="24"/>
                </w:rPr>
                <w:delText xml:space="preserve">$2,978 </w:delText>
              </w:r>
            </w:del>
          </w:p>
          <w:p w14:paraId="5E0B26BE" w14:textId="3F79802E" w:rsidR="00CE7D35" w:rsidRPr="005667AA" w:rsidRDefault="00CE7D35" w:rsidP="00CE7D35">
            <w:pPr>
              <w:spacing w:after="0"/>
              <w:jc w:val="center"/>
              <w:rPr>
                <w:rFonts w:ascii="Times New Roman" w:hAnsi="Times New Roman" w:cs="Times New Roman"/>
                <w:sz w:val="24"/>
                <w:szCs w:val="24"/>
              </w:rPr>
            </w:pPr>
            <w:del w:id="1695" w:author="Melissa Oney" w:date="2021-07-12T11:32:00Z">
              <w:r w:rsidRPr="005667AA" w:rsidDel="009317B8">
                <w:rPr>
                  <w:rFonts w:ascii="Times New Roman" w:hAnsi="Times New Roman" w:cs="Times New Roman"/>
                  <w:sz w:val="24"/>
                  <w:szCs w:val="24"/>
                </w:rPr>
                <w:delText>(2,410 ; 3,526)</w:delText>
              </w:r>
            </w:del>
          </w:p>
        </w:tc>
        <w:tc>
          <w:tcPr>
            <w:tcW w:w="2304" w:type="dxa"/>
            <w:tcBorders>
              <w:top w:val="nil"/>
              <w:left w:val="nil"/>
              <w:bottom w:val="nil"/>
              <w:right w:val="single" w:sz="4" w:space="0" w:color="auto"/>
            </w:tcBorders>
            <w:vAlign w:val="bottom"/>
            <w:tcPrChange w:id="1696" w:author="Melissa Oney" w:date="2021-08-16T08:55:00Z">
              <w:tcPr>
                <w:tcW w:w="2304" w:type="dxa"/>
                <w:tcBorders>
                  <w:top w:val="nil"/>
                  <w:left w:val="nil"/>
                  <w:bottom w:val="nil"/>
                  <w:right w:val="single" w:sz="4" w:space="0" w:color="auto"/>
                </w:tcBorders>
                <w:vAlign w:val="bottom"/>
              </w:tcPr>
            </w:tcPrChange>
          </w:tcPr>
          <w:p w14:paraId="37E09D67" w14:textId="6DA0D971" w:rsidR="00080619" w:rsidRDefault="00CE7D35" w:rsidP="00CE7D35">
            <w:pPr>
              <w:spacing w:after="0"/>
              <w:jc w:val="center"/>
              <w:rPr>
                <w:ins w:id="1697" w:author="Melissa Oney" w:date="2021-08-16T09:04:00Z"/>
                <w:rFonts w:ascii="Calibri" w:hAnsi="Calibri" w:cs="Calibri"/>
              </w:rPr>
            </w:pPr>
            <w:ins w:id="1698" w:author="Melissa Oney" w:date="2021-08-16T08:54:00Z">
              <w:r>
                <w:rPr>
                  <w:rFonts w:ascii="Calibri" w:hAnsi="Calibri" w:cs="Calibri"/>
                </w:rPr>
                <w:t>$7</w:t>
              </w:r>
            </w:ins>
            <w:ins w:id="1699" w:author="Melissa Oney" w:date="2021-08-16T09:06:00Z">
              <w:r w:rsidR="00080619">
                <w:rPr>
                  <w:rFonts w:ascii="Calibri" w:hAnsi="Calibri" w:cs="Calibri"/>
                </w:rPr>
                <w:t>,</w:t>
              </w:r>
            </w:ins>
            <w:ins w:id="1700" w:author="Melissa Oney" w:date="2021-08-16T08:54:00Z">
              <w:r>
                <w:rPr>
                  <w:rFonts w:ascii="Calibri" w:hAnsi="Calibri" w:cs="Calibri"/>
                </w:rPr>
                <w:t>345</w:t>
              </w:r>
            </w:ins>
          </w:p>
          <w:p w14:paraId="6CDA335E" w14:textId="75FFBF9F" w:rsidR="00CE7D35" w:rsidRPr="002103E7" w:rsidDel="009317B8" w:rsidRDefault="00CE7D35" w:rsidP="00CE7D35">
            <w:pPr>
              <w:spacing w:after="0"/>
              <w:jc w:val="center"/>
              <w:rPr>
                <w:del w:id="1701" w:author="Melissa Oney" w:date="2021-07-12T11:32:00Z"/>
                <w:rFonts w:ascii="Times New Roman" w:hAnsi="Times New Roman" w:cs="Times New Roman"/>
                <w:sz w:val="24"/>
                <w:szCs w:val="24"/>
              </w:rPr>
            </w:pPr>
            <w:ins w:id="1702" w:author="Melissa Oney" w:date="2021-08-16T08:54:00Z">
              <w:r>
                <w:rPr>
                  <w:rFonts w:ascii="Calibri" w:hAnsi="Calibri" w:cs="Calibri"/>
                </w:rPr>
                <w:t>(6</w:t>
              </w:r>
            </w:ins>
            <w:ins w:id="1703" w:author="Melissa Oney" w:date="2021-08-16T09:06:00Z">
              <w:r w:rsidR="00080619">
                <w:rPr>
                  <w:rFonts w:ascii="Calibri" w:hAnsi="Calibri" w:cs="Calibri"/>
                </w:rPr>
                <w:t>,</w:t>
              </w:r>
            </w:ins>
            <w:ins w:id="1704" w:author="Melissa Oney" w:date="2021-08-16T08:54:00Z">
              <w:r>
                <w:rPr>
                  <w:rFonts w:ascii="Calibri" w:hAnsi="Calibri" w:cs="Calibri"/>
                </w:rPr>
                <w:t>352;</w:t>
              </w:r>
            </w:ins>
            <w:ins w:id="1705" w:author="Melissa Oney" w:date="2021-08-16T09:06:00Z">
              <w:r w:rsidR="00080619">
                <w:rPr>
                  <w:rFonts w:ascii="Calibri" w:hAnsi="Calibri" w:cs="Calibri"/>
                </w:rPr>
                <w:t xml:space="preserve"> </w:t>
              </w:r>
            </w:ins>
            <w:ins w:id="1706" w:author="Melissa Oney" w:date="2021-08-16T08:54:00Z">
              <w:r>
                <w:rPr>
                  <w:rFonts w:ascii="Calibri" w:hAnsi="Calibri" w:cs="Calibri"/>
                </w:rPr>
                <w:t>8</w:t>
              </w:r>
            </w:ins>
            <w:ins w:id="1707" w:author="Melissa Oney" w:date="2021-08-16T09:06:00Z">
              <w:r w:rsidR="00080619">
                <w:rPr>
                  <w:rFonts w:ascii="Calibri" w:hAnsi="Calibri" w:cs="Calibri"/>
                </w:rPr>
                <w:t>,</w:t>
              </w:r>
            </w:ins>
            <w:ins w:id="1708" w:author="Melissa Oney" w:date="2021-08-16T08:54:00Z">
              <w:r>
                <w:rPr>
                  <w:rFonts w:ascii="Calibri" w:hAnsi="Calibri" w:cs="Calibri"/>
                </w:rPr>
                <w:t>436)</w:t>
              </w:r>
            </w:ins>
            <w:del w:id="1709" w:author="Melissa Oney" w:date="2021-07-12T11:32:00Z">
              <w:r w:rsidRPr="002103E7" w:rsidDel="009317B8">
                <w:rPr>
                  <w:rFonts w:ascii="Times New Roman" w:hAnsi="Times New Roman" w:cs="Times New Roman"/>
                  <w:sz w:val="24"/>
                  <w:szCs w:val="24"/>
                </w:rPr>
                <w:delText xml:space="preserve">$6,152 </w:delText>
              </w:r>
            </w:del>
          </w:p>
          <w:p w14:paraId="09F19004" w14:textId="23FE6BC4" w:rsidR="00CE7D35" w:rsidRPr="005667AA" w:rsidRDefault="00CE7D35" w:rsidP="00CE7D35">
            <w:pPr>
              <w:spacing w:after="0"/>
              <w:jc w:val="center"/>
              <w:rPr>
                <w:rFonts w:ascii="Times New Roman" w:hAnsi="Times New Roman" w:cs="Times New Roman"/>
                <w:sz w:val="24"/>
                <w:szCs w:val="24"/>
              </w:rPr>
            </w:pPr>
            <w:del w:id="1710" w:author="Melissa Oney" w:date="2021-07-12T11:32:00Z">
              <w:r w:rsidRPr="005667AA" w:rsidDel="009317B8">
                <w:rPr>
                  <w:rFonts w:ascii="Times New Roman" w:hAnsi="Times New Roman" w:cs="Times New Roman"/>
                  <w:sz w:val="24"/>
                  <w:szCs w:val="24"/>
                </w:rPr>
                <w:delText>(5,272 ; 7,075)</w:delText>
              </w:r>
            </w:del>
          </w:p>
        </w:tc>
        <w:tc>
          <w:tcPr>
            <w:tcW w:w="2304" w:type="dxa"/>
            <w:tcBorders>
              <w:top w:val="nil"/>
              <w:left w:val="single" w:sz="4" w:space="0" w:color="auto"/>
              <w:bottom w:val="nil"/>
              <w:right w:val="nil"/>
            </w:tcBorders>
            <w:vAlign w:val="bottom"/>
            <w:tcPrChange w:id="1711" w:author="Melissa Oney" w:date="2021-08-16T08:55:00Z">
              <w:tcPr>
                <w:tcW w:w="2304" w:type="dxa"/>
                <w:tcBorders>
                  <w:top w:val="nil"/>
                  <w:left w:val="single" w:sz="4" w:space="0" w:color="auto"/>
                  <w:bottom w:val="nil"/>
                  <w:right w:val="nil"/>
                </w:tcBorders>
                <w:vAlign w:val="bottom"/>
              </w:tcPr>
            </w:tcPrChange>
          </w:tcPr>
          <w:p w14:paraId="16FE8A28" w14:textId="50BE7B82" w:rsidR="00080619" w:rsidRDefault="00CE7D35" w:rsidP="00CE7D35">
            <w:pPr>
              <w:spacing w:after="0"/>
              <w:jc w:val="center"/>
              <w:rPr>
                <w:ins w:id="1712" w:author="Melissa Oney" w:date="2021-08-16T09:04:00Z"/>
                <w:rFonts w:ascii="Calibri" w:hAnsi="Calibri" w:cs="Calibri"/>
              </w:rPr>
            </w:pPr>
            <w:ins w:id="1713" w:author="Melissa Oney" w:date="2021-08-16T08:55:00Z">
              <w:r>
                <w:rPr>
                  <w:rFonts w:ascii="Calibri" w:hAnsi="Calibri" w:cs="Calibri"/>
                </w:rPr>
                <w:t>$1</w:t>
              </w:r>
            </w:ins>
            <w:ins w:id="1714" w:author="Melissa Oney" w:date="2021-08-16T09:06:00Z">
              <w:r w:rsidR="00080619">
                <w:rPr>
                  <w:rFonts w:ascii="Calibri" w:hAnsi="Calibri" w:cs="Calibri"/>
                </w:rPr>
                <w:t>,</w:t>
              </w:r>
            </w:ins>
            <w:ins w:id="1715" w:author="Melissa Oney" w:date="2021-08-16T08:55:00Z">
              <w:r>
                <w:rPr>
                  <w:rFonts w:ascii="Calibri" w:hAnsi="Calibri" w:cs="Calibri"/>
                </w:rPr>
                <w:t>704</w:t>
              </w:r>
            </w:ins>
          </w:p>
          <w:p w14:paraId="132EAE77" w14:textId="381C95B8" w:rsidR="00CE7D35" w:rsidRPr="002103E7" w:rsidDel="002868BA" w:rsidRDefault="00CE7D35" w:rsidP="00CE7D35">
            <w:pPr>
              <w:spacing w:after="0"/>
              <w:jc w:val="center"/>
              <w:rPr>
                <w:del w:id="1716" w:author="Melissa Oney" w:date="2021-07-12T11:34:00Z"/>
                <w:rFonts w:ascii="Times New Roman" w:hAnsi="Times New Roman" w:cs="Times New Roman"/>
                <w:sz w:val="24"/>
                <w:szCs w:val="24"/>
              </w:rPr>
            </w:pPr>
            <w:ins w:id="1717" w:author="Melissa Oney" w:date="2021-08-16T08:55:00Z">
              <w:r>
                <w:rPr>
                  <w:rFonts w:ascii="Calibri" w:hAnsi="Calibri" w:cs="Calibri"/>
                </w:rPr>
                <w:t>(1</w:t>
              </w:r>
            </w:ins>
            <w:ins w:id="1718" w:author="Melissa Oney" w:date="2021-08-16T09:06:00Z">
              <w:r w:rsidR="00080619">
                <w:rPr>
                  <w:rFonts w:ascii="Calibri" w:hAnsi="Calibri" w:cs="Calibri"/>
                </w:rPr>
                <w:t>,</w:t>
              </w:r>
            </w:ins>
            <w:ins w:id="1719" w:author="Melissa Oney" w:date="2021-08-16T08:55:00Z">
              <w:r>
                <w:rPr>
                  <w:rFonts w:ascii="Calibri" w:hAnsi="Calibri" w:cs="Calibri"/>
                </w:rPr>
                <w:t>378;</w:t>
              </w:r>
            </w:ins>
            <w:ins w:id="1720" w:author="Melissa Oney" w:date="2021-08-16T09:06:00Z">
              <w:r w:rsidR="00080619">
                <w:rPr>
                  <w:rFonts w:ascii="Calibri" w:hAnsi="Calibri" w:cs="Calibri"/>
                </w:rPr>
                <w:t xml:space="preserve"> </w:t>
              </w:r>
            </w:ins>
            <w:ins w:id="1721" w:author="Melissa Oney" w:date="2021-08-16T08:55:00Z">
              <w:r>
                <w:rPr>
                  <w:rFonts w:ascii="Calibri" w:hAnsi="Calibri" w:cs="Calibri"/>
                </w:rPr>
                <w:t>2</w:t>
              </w:r>
            </w:ins>
            <w:ins w:id="1722" w:author="Melissa Oney" w:date="2021-08-16T09:06:00Z">
              <w:r w:rsidR="00080619">
                <w:rPr>
                  <w:rFonts w:ascii="Calibri" w:hAnsi="Calibri" w:cs="Calibri"/>
                </w:rPr>
                <w:t>,</w:t>
              </w:r>
            </w:ins>
            <w:ins w:id="1723" w:author="Melissa Oney" w:date="2021-08-16T08:55:00Z">
              <w:r>
                <w:rPr>
                  <w:rFonts w:ascii="Calibri" w:hAnsi="Calibri" w:cs="Calibri"/>
                </w:rPr>
                <w:t>047)</w:t>
              </w:r>
            </w:ins>
            <w:del w:id="1724" w:author="Melissa Oney" w:date="2021-07-12T11:34:00Z">
              <w:r w:rsidRPr="002103E7" w:rsidDel="002868BA">
                <w:rPr>
                  <w:rFonts w:ascii="Times New Roman" w:hAnsi="Times New Roman" w:cs="Times New Roman"/>
                  <w:sz w:val="24"/>
                  <w:szCs w:val="24"/>
                </w:rPr>
                <w:delText xml:space="preserve">$4,470 </w:delText>
              </w:r>
            </w:del>
          </w:p>
          <w:p w14:paraId="00E7C9E0" w14:textId="2C0DE038" w:rsidR="00CE7D35" w:rsidRPr="005667AA" w:rsidRDefault="00CE7D35" w:rsidP="00CE7D35">
            <w:pPr>
              <w:spacing w:after="0"/>
              <w:jc w:val="center"/>
              <w:rPr>
                <w:rFonts w:ascii="Times New Roman" w:hAnsi="Times New Roman" w:cs="Times New Roman"/>
                <w:sz w:val="24"/>
                <w:szCs w:val="24"/>
              </w:rPr>
            </w:pPr>
            <w:del w:id="1725" w:author="Melissa Oney" w:date="2021-07-12T11:34:00Z">
              <w:r w:rsidRPr="005667AA" w:rsidDel="002868BA">
                <w:rPr>
                  <w:rFonts w:ascii="Times New Roman" w:hAnsi="Times New Roman" w:cs="Times New Roman"/>
                  <w:sz w:val="24"/>
                  <w:szCs w:val="24"/>
                </w:rPr>
                <w:delText>(2,165 ; 5,514)</w:delText>
              </w:r>
            </w:del>
          </w:p>
        </w:tc>
        <w:tc>
          <w:tcPr>
            <w:tcW w:w="2304" w:type="dxa"/>
            <w:tcBorders>
              <w:top w:val="nil"/>
              <w:left w:val="nil"/>
              <w:bottom w:val="nil"/>
              <w:right w:val="nil"/>
            </w:tcBorders>
            <w:vAlign w:val="bottom"/>
            <w:tcPrChange w:id="1726" w:author="Melissa Oney" w:date="2021-08-16T08:55:00Z">
              <w:tcPr>
                <w:tcW w:w="2304" w:type="dxa"/>
                <w:tcBorders>
                  <w:top w:val="nil"/>
                  <w:left w:val="nil"/>
                  <w:bottom w:val="nil"/>
                  <w:right w:val="nil"/>
                </w:tcBorders>
                <w:vAlign w:val="bottom"/>
              </w:tcPr>
            </w:tcPrChange>
          </w:tcPr>
          <w:p w14:paraId="7A67C271" w14:textId="746A3EDD" w:rsidR="00080619" w:rsidRDefault="00CE7D35" w:rsidP="00CE7D35">
            <w:pPr>
              <w:spacing w:after="0"/>
              <w:jc w:val="center"/>
              <w:rPr>
                <w:ins w:id="1727" w:author="Melissa Oney" w:date="2021-08-16T09:05:00Z"/>
                <w:rFonts w:ascii="Calibri" w:hAnsi="Calibri" w:cs="Calibri"/>
              </w:rPr>
            </w:pPr>
            <w:ins w:id="1728" w:author="Melissa Oney" w:date="2021-08-16T08:55:00Z">
              <w:r>
                <w:rPr>
                  <w:rFonts w:ascii="Calibri" w:hAnsi="Calibri" w:cs="Calibri"/>
                </w:rPr>
                <w:t>$3</w:t>
              </w:r>
            </w:ins>
            <w:ins w:id="1729" w:author="Melissa Oney" w:date="2021-08-16T09:06:00Z">
              <w:r w:rsidR="00080619">
                <w:rPr>
                  <w:rFonts w:ascii="Calibri" w:hAnsi="Calibri" w:cs="Calibri"/>
                </w:rPr>
                <w:t>,</w:t>
              </w:r>
            </w:ins>
            <w:ins w:id="1730" w:author="Melissa Oney" w:date="2021-08-16T08:55:00Z">
              <w:r>
                <w:rPr>
                  <w:rFonts w:ascii="Calibri" w:hAnsi="Calibri" w:cs="Calibri"/>
                </w:rPr>
                <w:t>739</w:t>
              </w:r>
            </w:ins>
          </w:p>
          <w:p w14:paraId="57384428" w14:textId="1F471F6B" w:rsidR="00CE7D35" w:rsidRPr="002103E7" w:rsidDel="002868BA" w:rsidRDefault="00CE7D35" w:rsidP="00CE7D35">
            <w:pPr>
              <w:spacing w:after="0"/>
              <w:jc w:val="center"/>
              <w:rPr>
                <w:del w:id="1731" w:author="Melissa Oney" w:date="2021-07-12T11:34:00Z"/>
                <w:rFonts w:ascii="Times New Roman" w:hAnsi="Times New Roman" w:cs="Times New Roman"/>
                <w:sz w:val="24"/>
                <w:szCs w:val="24"/>
              </w:rPr>
            </w:pPr>
            <w:ins w:id="1732" w:author="Melissa Oney" w:date="2021-08-16T08:55:00Z">
              <w:r>
                <w:rPr>
                  <w:rFonts w:ascii="Calibri" w:hAnsi="Calibri" w:cs="Calibri"/>
                </w:rPr>
                <w:t>(3</w:t>
              </w:r>
            </w:ins>
            <w:ins w:id="1733" w:author="Melissa Oney" w:date="2021-08-16T09:07:00Z">
              <w:r w:rsidR="00080619">
                <w:rPr>
                  <w:rFonts w:ascii="Calibri" w:hAnsi="Calibri" w:cs="Calibri"/>
                </w:rPr>
                <w:t>,</w:t>
              </w:r>
            </w:ins>
            <w:ins w:id="1734" w:author="Melissa Oney" w:date="2021-08-16T08:55:00Z">
              <w:r>
                <w:rPr>
                  <w:rFonts w:ascii="Calibri" w:hAnsi="Calibri" w:cs="Calibri"/>
                </w:rPr>
                <w:t>113;</w:t>
              </w:r>
            </w:ins>
            <w:ins w:id="1735" w:author="Melissa Oney" w:date="2021-08-16T09:07:00Z">
              <w:r w:rsidR="00080619">
                <w:rPr>
                  <w:rFonts w:ascii="Calibri" w:hAnsi="Calibri" w:cs="Calibri"/>
                </w:rPr>
                <w:t xml:space="preserve"> </w:t>
              </w:r>
            </w:ins>
            <w:ins w:id="1736" w:author="Melissa Oney" w:date="2021-08-16T08:55:00Z">
              <w:r>
                <w:rPr>
                  <w:rFonts w:ascii="Calibri" w:hAnsi="Calibri" w:cs="Calibri"/>
                </w:rPr>
                <w:t>4</w:t>
              </w:r>
            </w:ins>
            <w:ins w:id="1737" w:author="Melissa Oney" w:date="2021-08-16T09:07:00Z">
              <w:r w:rsidR="00080619">
                <w:rPr>
                  <w:rFonts w:ascii="Calibri" w:hAnsi="Calibri" w:cs="Calibri"/>
                </w:rPr>
                <w:t>,</w:t>
              </w:r>
            </w:ins>
            <w:ins w:id="1738" w:author="Melissa Oney" w:date="2021-08-16T08:55:00Z">
              <w:r>
                <w:rPr>
                  <w:rFonts w:ascii="Calibri" w:hAnsi="Calibri" w:cs="Calibri"/>
                </w:rPr>
                <w:t>470)</w:t>
              </w:r>
            </w:ins>
            <w:del w:id="1739" w:author="Melissa Oney" w:date="2021-07-12T11:34:00Z">
              <w:r w:rsidRPr="002103E7" w:rsidDel="002868BA">
                <w:rPr>
                  <w:rFonts w:ascii="Times New Roman" w:hAnsi="Times New Roman" w:cs="Times New Roman"/>
                  <w:sz w:val="24"/>
                  <w:szCs w:val="24"/>
                </w:rPr>
                <w:delText xml:space="preserve">$8,317 </w:delText>
              </w:r>
            </w:del>
          </w:p>
          <w:p w14:paraId="249B8BB3" w14:textId="07DA9B89" w:rsidR="00CE7D35" w:rsidRPr="005667AA" w:rsidRDefault="00CE7D35" w:rsidP="00CE7D35">
            <w:pPr>
              <w:spacing w:after="0"/>
              <w:jc w:val="center"/>
              <w:rPr>
                <w:rFonts w:ascii="Times New Roman" w:hAnsi="Times New Roman" w:cs="Times New Roman"/>
                <w:sz w:val="24"/>
                <w:szCs w:val="24"/>
              </w:rPr>
            </w:pPr>
            <w:del w:id="1740" w:author="Melissa Oney" w:date="2021-07-12T11:34:00Z">
              <w:r w:rsidRPr="005667AA" w:rsidDel="002868BA">
                <w:rPr>
                  <w:rFonts w:ascii="Times New Roman" w:hAnsi="Times New Roman" w:cs="Times New Roman"/>
                  <w:sz w:val="24"/>
                  <w:szCs w:val="24"/>
                </w:rPr>
                <w:delText>(4,079 ; 10,199)</w:delText>
              </w:r>
            </w:del>
          </w:p>
        </w:tc>
        <w:tc>
          <w:tcPr>
            <w:tcW w:w="2304" w:type="dxa"/>
            <w:gridSpan w:val="2"/>
            <w:tcBorders>
              <w:top w:val="nil"/>
              <w:left w:val="nil"/>
              <w:bottom w:val="nil"/>
              <w:right w:val="nil"/>
            </w:tcBorders>
            <w:vAlign w:val="bottom"/>
            <w:tcPrChange w:id="1741" w:author="Melissa Oney" w:date="2021-08-16T08:55:00Z">
              <w:tcPr>
                <w:tcW w:w="2304" w:type="dxa"/>
                <w:gridSpan w:val="2"/>
                <w:tcBorders>
                  <w:top w:val="nil"/>
                  <w:left w:val="nil"/>
                  <w:bottom w:val="nil"/>
                  <w:right w:val="nil"/>
                </w:tcBorders>
                <w:vAlign w:val="bottom"/>
              </w:tcPr>
            </w:tcPrChange>
          </w:tcPr>
          <w:p w14:paraId="2487B903" w14:textId="62A0D0E9" w:rsidR="00080619" w:rsidRDefault="00CE7D35" w:rsidP="00CE7D35">
            <w:pPr>
              <w:spacing w:after="0"/>
              <w:jc w:val="center"/>
              <w:rPr>
                <w:ins w:id="1742" w:author="Melissa Oney" w:date="2021-08-16T09:05:00Z"/>
                <w:rFonts w:ascii="Calibri" w:hAnsi="Calibri" w:cs="Calibri"/>
              </w:rPr>
            </w:pPr>
            <w:ins w:id="1743" w:author="Melissa Oney" w:date="2021-08-16T08:55:00Z">
              <w:r>
                <w:rPr>
                  <w:rFonts w:ascii="Calibri" w:hAnsi="Calibri" w:cs="Calibri"/>
                </w:rPr>
                <w:t>$42</w:t>
              </w:r>
            </w:ins>
            <w:ins w:id="1744" w:author="Melissa Oney" w:date="2021-08-16T09:07:00Z">
              <w:r w:rsidR="00080619">
                <w:rPr>
                  <w:rFonts w:ascii="Calibri" w:hAnsi="Calibri" w:cs="Calibri"/>
                </w:rPr>
                <w:t>,</w:t>
              </w:r>
            </w:ins>
            <w:ins w:id="1745" w:author="Melissa Oney" w:date="2021-08-16T08:55:00Z">
              <w:r>
                <w:rPr>
                  <w:rFonts w:ascii="Calibri" w:hAnsi="Calibri" w:cs="Calibri"/>
                </w:rPr>
                <w:t>935</w:t>
              </w:r>
            </w:ins>
          </w:p>
          <w:p w14:paraId="7E4B16CF" w14:textId="7E28FE7C" w:rsidR="00CE7D35" w:rsidRPr="00C62C46" w:rsidDel="003705BD" w:rsidRDefault="00CE7D35" w:rsidP="00CE7D35">
            <w:pPr>
              <w:spacing w:after="0"/>
              <w:jc w:val="center"/>
              <w:rPr>
                <w:del w:id="1746" w:author="Melissa Oney" w:date="2021-07-16T16:53:00Z"/>
                <w:rFonts w:ascii="Times New Roman" w:hAnsi="Times New Roman"/>
                <w:sz w:val="24"/>
                <w:szCs w:val="24"/>
              </w:rPr>
            </w:pPr>
            <w:ins w:id="1747" w:author="Melissa Oney" w:date="2021-08-16T08:55:00Z">
              <w:r>
                <w:rPr>
                  <w:rFonts w:ascii="Calibri" w:hAnsi="Calibri" w:cs="Calibri"/>
                </w:rPr>
                <w:t>(36</w:t>
              </w:r>
            </w:ins>
            <w:ins w:id="1748" w:author="Melissa Oney" w:date="2021-08-16T09:07:00Z">
              <w:r w:rsidR="00080619">
                <w:rPr>
                  <w:rFonts w:ascii="Calibri" w:hAnsi="Calibri" w:cs="Calibri"/>
                </w:rPr>
                <w:t>,</w:t>
              </w:r>
            </w:ins>
            <w:ins w:id="1749" w:author="Melissa Oney" w:date="2021-08-16T08:55:00Z">
              <w:r>
                <w:rPr>
                  <w:rFonts w:ascii="Calibri" w:hAnsi="Calibri" w:cs="Calibri"/>
                </w:rPr>
                <w:t>240;</w:t>
              </w:r>
            </w:ins>
            <w:ins w:id="1750" w:author="Melissa Oney" w:date="2021-08-16T09:07:00Z">
              <w:r w:rsidR="00080619">
                <w:rPr>
                  <w:rFonts w:ascii="Calibri" w:hAnsi="Calibri" w:cs="Calibri"/>
                </w:rPr>
                <w:t xml:space="preserve"> </w:t>
              </w:r>
            </w:ins>
            <w:ins w:id="1751" w:author="Melissa Oney" w:date="2021-08-16T08:55:00Z">
              <w:r>
                <w:rPr>
                  <w:rFonts w:ascii="Calibri" w:hAnsi="Calibri" w:cs="Calibri"/>
                </w:rPr>
                <w:t>50</w:t>
              </w:r>
            </w:ins>
            <w:ins w:id="1752" w:author="Melissa Oney" w:date="2021-08-16T09:07:00Z">
              <w:r w:rsidR="00080619">
                <w:rPr>
                  <w:rFonts w:ascii="Calibri" w:hAnsi="Calibri" w:cs="Calibri"/>
                </w:rPr>
                <w:t>,</w:t>
              </w:r>
            </w:ins>
            <w:ins w:id="1753" w:author="Melissa Oney" w:date="2021-08-16T08:55:00Z">
              <w:r>
                <w:rPr>
                  <w:rFonts w:ascii="Calibri" w:hAnsi="Calibri" w:cs="Calibri"/>
                </w:rPr>
                <w:t>479)</w:t>
              </w:r>
            </w:ins>
            <w:del w:id="1754" w:author="Melissa Oney" w:date="2021-07-16T16:53:00Z">
              <w:r w:rsidRPr="00C62C46" w:rsidDel="003705BD">
                <w:rPr>
                  <w:rFonts w:ascii="Times New Roman" w:hAnsi="Times New Roman"/>
                  <w:sz w:val="24"/>
                  <w:szCs w:val="24"/>
                </w:rPr>
                <w:delText xml:space="preserve">$46,428 </w:delText>
              </w:r>
            </w:del>
          </w:p>
          <w:p w14:paraId="21B6F9AA" w14:textId="123B39F2" w:rsidR="00CE7D35" w:rsidRPr="00C62C46" w:rsidRDefault="00CE7D35" w:rsidP="00CE7D35">
            <w:pPr>
              <w:spacing w:after="0"/>
              <w:jc w:val="center"/>
              <w:rPr>
                <w:rFonts w:ascii="Times New Roman" w:hAnsi="Times New Roman"/>
                <w:sz w:val="24"/>
                <w:szCs w:val="24"/>
              </w:rPr>
            </w:pPr>
            <w:del w:id="1755" w:author="Melissa Oney" w:date="2021-07-16T16:53:00Z">
              <w:r w:rsidRPr="00C62C46" w:rsidDel="003705BD">
                <w:rPr>
                  <w:rFonts w:ascii="Times New Roman" w:hAnsi="Times New Roman"/>
                  <w:sz w:val="24"/>
                  <w:szCs w:val="24"/>
                </w:rPr>
                <w:delText>(22,866 ; 56,747)</w:delText>
              </w:r>
            </w:del>
          </w:p>
        </w:tc>
      </w:tr>
      <w:tr w:rsidR="00CE7D35" w:rsidRPr="00AC6ED3" w14:paraId="12B69626" w14:textId="77777777" w:rsidTr="00080619">
        <w:tblPrEx>
          <w:tblW w:w="13824" w:type="dxa"/>
          <w:tblLayout w:type="fixed"/>
          <w:tblLook w:val="0000" w:firstRow="0" w:lastRow="0" w:firstColumn="0" w:lastColumn="0" w:noHBand="0" w:noVBand="0"/>
          <w:tblPrExChange w:id="1756" w:author="Melissa Oney" w:date="2021-08-16T08:55:00Z">
            <w:tblPrEx>
              <w:tblW w:w="13824" w:type="dxa"/>
              <w:tblLayout w:type="fixed"/>
              <w:tblLook w:val="0000" w:firstRow="0" w:lastRow="0" w:firstColumn="0" w:lastColumn="0" w:noHBand="0" w:noVBand="0"/>
            </w:tblPrEx>
          </w:tblPrExChange>
        </w:tblPrEx>
        <w:tc>
          <w:tcPr>
            <w:tcW w:w="2304" w:type="dxa"/>
            <w:tcBorders>
              <w:top w:val="nil"/>
              <w:left w:val="nil"/>
              <w:right w:val="nil"/>
            </w:tcBorders>
            <w:tcPrChange w:id="1757" w:author="Melissa Oney" w:date="2021-08-16T08:55:00Z">
              <w:tcPr>
                <w:tcW w:w="2304" w:type="dxa"/>
                <w:tcBorders>
                  <w:top w:val="nil"/>
                  <w:left w:val="nil"/>
                  <w:right w:val="nil"/>
                </w:tcBorders>
              </w:tcPr>
            </w:tcPrChange>
          </w:tcPr>
          <w:p w14:paraId="79235DD4" w14:textId="77777777" w:rsidR="00CE7D35" w:rsidRPr="00AC6ED3" w:rsidRDefault="00CE7D35" w:rsidP="00CE7D35">
            <w:pPr>
              <w:spacing w:after="0"/>
              <w:rPr>
                <w:rFonts w:ascii="Times New Roman" w:hAnsi="Times New Roman"/>
                <w:sz w:val="24"/>
                <w:szCs w:val="24"/>
              </w:rPr>
            </w:pPr>
            <w:r w:rsidRPr="00AC6ED3">
              <w:rPr>
                <w:rFonts w:ascii="Times New Roman" w:hAnsi="Times New Roman"/>
                <w:sz w:val="24"/>
                <w:szCs w:val="24"/>
              </w:rPr>
              <w:t>Months 37-48</w:t>
            </w:r>
          </w:p>
        </w:tc>
        <w:tc>
          <w:tcPr>
            <w:tcW w:w="2304" w:type="dxa"/>
            <w:tcBorders>
              <w:top w:val="nil"/>
              <w:left w:val="nil"/>
              <w:right w:val="nil"/>
            </w:tcBorders>
            <w:vAlign w:val="bottom"/>
            <w:tcPrChange w:id="1758" w:author="Melissa Oney" w:date="2021-08-16T08:55:00Z">
              <w:tcPr>
                <w:tcW w:w="2304" w:type="dxa"/>
                <w:tcBorders>
                  <w:top w:val="nil"/>
                  <w:left w:val="nil"/>
                  <w:right w:val="nil"/>
                </w:tcBorders>
              </w:tcPr>
            </w:tcPrChange>
          </w:tcPr>
          <w:p w14:paraId="3B3E8BB8" w14:textId="77777777" w:rsidR="00080619" w:rsidRDefault="00CE7D35" w:rsidP="00CE7D35">
            <w:pPr>
              <w:spacing w:after="0"/>
              <w:jc w:val="center"/>
              <w:rPr>
                <w:ins w:id="1759" w:author="Melissa Oney" w:date="2021-08-16T09:04:00Z"/>
                <w:rFonts w:ascii="Calibri" w:hAnsi="Calibri" w:cs="Calibri"/>
              </w:rPr>
            </w:pPr>
            <w:ins w:id="1760" w:author="Melissa Oney" w:date="2021-08-16T08:54:00Z">
              <w:r>
                <w:rPr>
                  <w:rFonts w:ascii="Calibri" w:hAnsi="Calibri" w:cs="Calibri"/>
                </w:rPr>
                <w:t>$585</w:t>
              </w:r>
            </w:ins>
          </w:p>
          <w:p w14:paraId="5CD37424" w14:textId="4CF9D035" w:rsidR="00CE7D35" w:rsidRPr="002103E7" w:rsidDel="009317B8" w:rsidRDefault="00CE7D35" w:rsidP="00CE7D35">
            <w:pPr>
              <w:spacing w:after="0"/>
              <w:jc w:val="center"/>
              <w:rPr>
                <w:del w:id="1761" w:author="Melissa Oney" w:date="2021-07-12T11:32:00Z"/>
                <w:rFonts w:ascii="Times New Roman" w:hAnsi="Times New Roman" w:cs="Times New Roman"/>
                <w:sz w:val="24"/>
                <w:szCs w:val="24"/>
              </w:rPr>
            </w:pPr>
            <w:ins w:id="1762" w:author="Melissa Oney" w:date="2021-08-16T08:54:00Z">
              <w:r>
                <w:rPr>
                  <w:rFonts w:ascii="Calibri" w:hAnsi="Calibri" w:cs="Calibri"/>
                </w:rPr>
                <w:t>(-103;</w:t>
              </w:r>
            </w:ins>
            <w:ins w:id="1763" w:author="Melissa Oney" w:date="2021-08-16T09:05:00Z">
              <w:r w:rsidR="00080619">
                <w:rPr>
                  <w:rFonts w:ascii="Calibri" w:hAnsi="Calibri" w:cs="Calibri"/>
                </w:rPr>
                <w:t xml:space="preserve"> </w:t>
              </w:r>
            </w:ins>
            <w:ins w:id="1764" w:author="Melissa Oney" w:date="2021-08-16T08:54:00Z">
              <w:r>
                <w:rPr>
                  <w:rFonts w:ascii="Calibri" w:hAnsi="Calibri" w:cs="Calibri"/>
                </w:rPr>
                <w:t>1</w:t>
              </w:r>
            </w:ins>
            <w:ins w:id="1765" w:author="Melissa Oney" w:date="2021-08-16T09:05:00Z">
              <w:r w:rsidR="00080619">
                <w:rPr>
                  <w:rFonts w:ascii="Calibri" w:hAnsi="Calibri" w:cs="Calibri"/>
                </w:rPr>
                <w:t>,</w:t>
              </w:r>
            </w:ins>
            <w:ins w:id="1766" w:author="Melissa Oney" w:date="2021-08-16T08:54:00Z">
              <w:r>
                <w:rPr>
                  <w:rFonts w:ascii="Calibri" w:hAnsi="Calibri" w:cs="Calibri"/>
                </w:rPr>
                <w:t>294)</w:t>
              </w:r>
            </w:ins>
            <w:del w:id="1767" w:author="Melissa Oney" w:date="2021-07-12T11:32:00Z">
              <w:r w:rsidRPr="002103E7" w:rsidDel="009317B8">
                <w:rPr>
                  <w:rFonts w:ascii="Times New Roman" w:hAnsi="Times New Roman" w:cs="Times New Roman"/>
                  <w:sz w:val="24"/>
                  <w:szCs w:val="24"/>
                </w:rPr>
                <w:delText xml:space="preserve">$1,683 </w:delText>
              </w:r>
            </w:del>
          </w:p>
          <w:p w14:paraId="371B7919" w14:textId="3DF2E7DF" w:rsidR="00CE7D35" w:rsidRPr="005667AA" w:rsidRDefault="00CE7D35" w:rsidP="00CE7D35">
            <w:pPr>
              <w:spacing w:after="0"/>
              <w:jc w:val="center"/>
              <w:rPr>
                <w:rFonts w:ascii="Times New Roman" w:hAnsi="Times New Roman" w:cs="Times New Roman"/>
                <w:sz w:val="24"/>
                <w:szCs w:val="24"/>
              </w:rPr>
            </w:pPr>
            <w:del w:id="1768" w:author="Melissa Oney" w:date="2021-07-12T11:32:00Z">
              <w:r w:rsidRPr="005667AA" w:rsidDel="009317B8">
                <w:rPr>
                  <w:rFonts w:ascii="Times New Roman" w:hAnsi="Times New Roman" w:cs="Times New Roman"/>
                  <w:sz w:val="24"/>
                  <w:szCs w:val="24"/>
                </w:rPr>
                <w:delText>(1,093 ; 2,310)</w:delText>
              </w:r>
            </w:del>
          </w:p>
        </w:tc>
        <w:tc>
          <w:tcPr>
            <w:tcW w:w="2304" w:type="dxa"/>
            <w:tcBorders>
              <w:top w:val="nil"/>
              <w:left w:val="nil"/>
              <w:right w:val="single" w:sz="4" w:space="0" w:color="auto"/>
            </w:tcBorders>
            <w:vAlign w:val="bottom"/>
            <w:tcPrChange w:id="1769" w:author="Melissa Oney" w:date="2021-08-16T08:55:00Z">
              <w:tcPr>
                <w:tcW w:w="2304" w:type="dxa"/>
                <w:tcBorders>
                  <w:top w:val="nil"/>
                  <w:left w:val="nil"/>
                  <w:right w:val="single" w:sz="4" w:space="0" w:color="auto"/>
                </w:tcBorders>
                <w:vAlign w:val="bottom"/>
              </w:tcPr>
            </w:tcPrChange>
          </w:tcPr>
          <w:p w14:paraId="79E568C5" w14:textId="6F671D7C" w:rsidR="00080619" w:rsidRDefault="00CE7D35" w:rsidP="00CE7D35">
            <w:pPr>
              <w:spacing w:after="0"/>
              <w:jc w:val="center"/>
              <w:rPr>
                <w:ins w:id="1770" w:author="Melissa Oney" w:date="2021-08-16T09:04:00Z"/>
                <w:rFonts w:ascii="Calibri" w:hAnsi="Calibri" w:cs="Calibri"/>
              </w:rPr>
            </w:pPr>
            <w:ins w:id="1771" w:author="Melissa Oney" w:date="2021-08-16T08:54:00Z">
              <w:r>
                <w:rPr>
                  <w:rFonts w:ascii="Calibri" w:hAnsi="Calibri" w:cs="Calibri"/>
                </w:rPr>
                <w:t>$5</w:t>
              </w:r>
            </w:ins>
            <w:ins w:id="1772" w:author="Melissa Oney" w:date="2021-08-16T09:06:00Z">
              <w:r w:rsidR="00080619">
                <w:rPr>
                  <w:rFonts w:ascii="Calibri" w:hAnsi="Calibri" w:cs="Calibri"/>
                </w:rPr>
                <w:t>,</w:t>
              </w:r>
            </w:ins>
            <w:ins w:id="1773" w:author="Melissa Oney" w:date="2021-08-16T08:54:00Z">
              <w:r>
                <w:rPr>
                  <w:rFonts w:ascii="Calibri" w:hAnsi="Calibri" w:cs="Calibri"/>
                </w:rPr>
                <w:t>806</w:t>
              </w:r>
            </w:ins>
          </w:p>
          <w:p w14:paraId="34017CC3" w14:textId="14A60B40" w:rsidR="00CE7D35" w:rsidRPr="002103E7" w:rsidDel="009317B8" w:rsidRDefault="00CE7D35" w:rsidP="00CE7D35">
            <w:pPr>
              <w:spacing w:after="0"/>
              <w:jc w:val="center"/>
              <w:rPr>
                <w:del w:id="1774" w:author="Melissa Oney" w:date="2021-07-12T11:32:00Z"/>
                <w:rFonts w:ascii="Times New Roman" w:hAnsi="Times New Roman" w:cs="Times New Roman"/>
                <w:sz w:val="24"/>
                <w:szCs w:val="24"/>
              </w:rPr>
            </w:pPr>
            <w:ins w:id="1775" w:author="Melissa Oney" w:date="2021-08-16T08:54:00Z">
              <w:r>
                <w:rPr>
                  <w:rFonts w:ascii="Calibri" w:hAnsi="Calibri" w:cs="Calibri"/>
                </w:rPr>
                <w:t>(4</w:t>
              </w:r>
            </w:ins>
            <w:ins w:id="1776" w:author="Melissa Oney" w:date="2021-08-16T09:06:00Z">
              <w:r w:rsidR="00080619">
                <w:rPr>
                  <w:rFonts w:ascii="Calibri" w:hAnsi="Calibri" w:cs="Calibri"/>
                </w:rPr>
                <w:t>,</w:t>
              </w:r>
            </w:ins>
            <w:ins w:id="1777" w:author="Melissa Oney" w:date="2021-08-16T08:54:00Z">
              <w:r>
                <w:rPr>
                  <w:rFonts w:ascii="Calibri" w:hAnsi="Calibri" w:cs="Calibri"/>
                </w:rPr>
                <w:t>450;</w:t>
              </w:r>
            </w:ins>
            <w:ins w:id="1778" w:author="Melissa Oney" w:date="2021-08-16T09:06:00Z">
              <w:r w:rsidR="00080619">
                <w:rPr>
                  <w:rFonts w:ascii="Calibri" w:hAnsi="Calibri" w:cs="Calibri"/>
                </w:rPr>
                <w:t xml:space="preserve"> </w:t>
              </w:r>
            </w:ins>
            <w:ins w:id="1779" w:author="Melissa Oney" w:date="2021-08-16T08:54:00Z">
              <w:r>
                <w:rPr>
                  <w:rFonts w:ascii="Calibri" w:hAnsi="Calibri" w:cs="Calibri"/>
                </w:rPr>
                <w:t>7</w:t>
              </w:r>
            </w:ins>
            <w:ins w:id="1780" w:author="Melissa Oney" w:date="2021-08-16T09:06:00Z">
              <w:r w:rsidR="00080619">
                <w:rPr>
                  <w:rFonts w:ascii="Calibri" w:hAnsi="Calibri" w:cs="Calibri"/>
                </w:rPr>
                <w:t>,</w:t>
              </w:r>
            </w:ins>
            <w:ins w:id="1781" w:author="Melissa Oney" w:date="2021-08-16T08:54:00Z">
              <w:r>
                <w:rPr>
                  <w:rFonts w:ascii="Calibri" w:hAnsi="Calibri" w:cs="Calibri"/>
                </w:rPr>
                <w:t>204)</w:t>
              </w:r>
            </w:ins>
            <w:del w:id="1782" w:author="Melissa Oney" w:date="2021-07-12T11:32:00Z">
              <w:r w:rsidRPr="002103E7" w:rsidDel="009317B8">
                <w:rPr>
                  <w:rFonts w:ascii="Times New Roman" w:hAnsi="Times New Roman" w:cs="Times New Roman"/>
                  <w:sz w:val="24"/>
                  <w:szCs w:val="24"/>
                </w:rPr>
                <w:delText xml:space="preserve">$4,427 </w:delText>
              </w:r>
            </w:del>
          </w:p>
          <w:p w14:paraId="381C2606" w14:textId="6168CF0F" w:rsidR="00CE7D35" w:rsidRPr="005667AA" w:rsidRDefault="00CE7D35" w:rsidP="00CE7D35">
            <w:pPr>
              <w:spacing w:after="0"/>
              <w:jc w:val="center"/>
              <w:rPr>
                <w:rFonts w:ascii="Times New Roman" w:hAnsi="Times New Roman" w:cs="Times New Roman"/>
                <w:sz w:val="24"/>
                <w:szCs w:val="24"/>
              </w:rPr>
            </w:pPr>
            <w:del w:id="1783" w:author="Melissa Oney" w:date="2021-07-12T11:32:00Z">
              <w:r w:rsidRPr="005667AA" w:rsidDel="009317B8">
                <w:rPr>
                  <w:rFonts w:ascii="Times New Roman" w:hAnsi="Times New Roman" w:cs="Times New Roman"/>
                  <w:sz w:val="24"/>
                  <w:szCs w:val="24"/>
                </w:rPr>
                <w:delText>(3,375 ; 5,588)</w:delText>
              </w:r>
            </w:del>
          </w:p>
        </w:tc>
        <w:tc>
          <w:tcPr>
            <w:tcW w:w="2304" w:type="dxa"/>
            <w:tcBorders>
              <w:top w:val="nil"/>
              <w:left w:val="single" w:sz="4" w:space="0" w:color="auto"/>
              <w:right w:val="nil"/>
            </w:tcBorders>
            <w:vAlign w:val="bottom"/>
            <w:tcPrChange w:id="1784" w:author="Melissa Oney" w:date="2021-08-16T08:55:00Z">
              <w:tcPr>
                <w:tcW w:w="2304" w:type="dxa"/>
                <w:tcBorders>
                  <w:top w:val="nil"/>
                  <w:left w:val="single" w:sz="4" w:space="0" w:color="auto"/>
                  <w:right w:val="nil"/>
                </w:tcBorders>
                <w:vAlign w:val="bottom"/>
              </w:tcPr>
            </w:tcPrChange>
          </w:tcPr>
          <w:p w14:paraId="261763E1" w14:textId="3BA88478" w:rsidR="00080619" w:rsidRDefault="00CE7D35" w:rsidP="00CE7D35">
            <w:pPr>
              <w:spacing w:after="0"/>
              <w:jc w:val="center"/>
              <w:rPr>
                <w:ins w:id="1785" w:author="Melissa Oney" w:date="2021-08-16T09:04:00Z"/>
                <w:rFonts w:ascii="Calibri" w:hAnsi="Calibri" w:cs="Calibri"/>
              </w:rPr>
            </w:pPr>
            <w:ins w:id="1786" w:author="Melissa Oney" w:date="2021-08-16T08:55:00Z">
              <w:r>
                <w:rPr>
                  <w:rFonts w:ascii="Calibri" w:hAnsi="Calibri" w:cs="Calibri"/>
                </w:rPr>
                <w:t>$1</w:t>
              </w:r>
            </w:ins>
            <w:ins w:id="1787" w:author="Melissa Oney" w:date="2021-08-16T09:06:00Z">
              <w:r w:rsidR="00080619">
                <w:rPr>
                  <w:rFonts w:ascii="Calibri" w:hAnsi="Calibri" w:cs="Calibri"/>
                </w:rPr>
                <w:t>,</w:t>
              </w:r>
            </w:ins>
            <w:ins w:id="1788" w:author="Melissa Oney" w:date="2021-08-16T08:55:00Z">
              <w:r>
                <w:rPr>
                  <w:rFonts w:ascii="Calibri" w:hAnsi="Calibri" w:cs="Calibri"/>
                </w:rPr>
                <w:t>756</w:t>
              </w:r>
            </w:ins>
          </w:p>
          <w:p w14:paraId="2AEB7E36" w14:textId="14BB2F15" w:rsidR="00CE7D35" w:rsidRPr="002103E7" w:rsidDel="002868BA" w:rsidRDefault="00CE7D35" w:rsidP="00CE7D35">
            <w:pPr>
              <w:spacing w:after="0"/>
              <w:jc w:val="center"/>
              <w:rPr>
                <w:del w:id="1789" w:author="Melissa Oney" w:date="2021-07-12T11:34:00Z"/>
                <w:rFonts w:ascii="Times New Roman" w:hAnsi="Times New Roman" w:cs="Times New Roman"/>
                <w:sz w:val="24"/>
                <w:szCs w:val="24"/>
              </w:rPr>
            </w:pPr>
            <w:ins w:id="1790" w:author="Melissa Oney" w:date="2021-08-16T08:55:00Z">
              <w:r>
                <w:rPr>
                  <w:rFonts w:ascii="Calibri" w:hAnsi="Calibri" w:cs="Calibri"/>
                </w:rPr>
                <w:t>(1</w:t>
              </w:r>
            </w:ins>
            <w:ins w:id="1791" w:author="Melissa Oney" w:date="2021-08-16T09:06:00Z">
              <w:r w:rsidR="00080619">
                <w:rPr>
                  <w:rFonts w:ascii="Calibri" w:hAnsi="Calibri" w:cs="Calibri"/>
                </w:rPr>
                <w:t>,</w:t>
              </w:r>
            </w:ins>
            <w:ins w:id="1792" w:author="Melissa Oney" w:date="2021-08-16T08:55:00Z">
              <w:r>
                <w:rPr>
                  <w:rFonts w:ascii="Calibri" w:hAnsi="Calibri" w:cs="Calibri"/>
                </w:rPr>
                <w:t>390;</w:t>
              </w:r>
            </w:ins>
            <w:ins w:id="1793" w:author="Melissa Oney" w:date="2021-08-16T09:06:00Z">
              <w:r w:rsidR="00080619">
                <w:rPr>
                  <w:rFonts w:ascii="Calibri" w:hAnsi="Calibri" w:cs="Calibri"/>
                </w:rPr>
                <w:t xml:space="preserve"> </w:t>
              </w:r>
            </w:ins>
            <w:ins w:id="1794" w:author="Melissa Oney" w:date="2021-08-16T08:55:00Z">
              <w:r>
                <w:rPr>
                  <w:rFonts w:ascii="Calibri" w:hAnsi="Calibri" w:cs="Calibri"/>
                </w:rPr>
                <w:t>2</w:t>
              </w:r>
            </w:ins>
            <w:ins w:id="1795" w:author="Melissa Oney" w:date="2021-08-16T09:06:00Z">
              <w:r w:rsidR="00080619">
                <w:rPr>
                  <w:rFonts w:ascii="Calibri" w:hAnsi="Calibri" w:cs="Calibri"/>
                </w:rPr>
                <w:t>,</w:t>
              </w:r>
            </w:ins>
            <w:ins w:id="1796" w:author="Melissa Oney" w:date="2021-08-16T08:55:00Z">
              <w:r>
                <w:rPr>
                  <w:rFonts w:ascii="Calibri" w:hAnsi="Calibri" w:cs="Calibri"/>
                </w:rPr>
                <w:t>157)</w:t>
              </w:r>
            </w:ins>
            <w:del w:id="1797" w:author="Melissa Oney" w:date="2021-07-12T11:34:00Z">
              <w:r w:rsidRPr="002103E7" w:rsidDel="002868BA">
                <w:rPr>
                  <w:rFonts w:ascii="Times New Roman" w:hAnsi="Times New Roman" w:cs="Times New Roman"/>
                  <w:sz w:val="24"/>
                  <w:szCs w:val="24"/>
                </w:rPr>
                <w:delText xml:space="preserve">$4,261 </w:delText>
              </w:r>
            </w:del>
          </w:p>
          <w:p w14:paraId="2755A2C7" w14:textId="006708E2" w:rsidR="00CE7D35" w:rsidRPr="005667AA" w:rsidRDefault="00CE7D35" w:rsidP="00CE7D35">
            <w:pPr>
              <w:spacing w:after="0"/>
              <w:jc w:val="center"/>
              <w:rPr>
                <w:rFonts w:ascii="Times New Roman" w:hAnsi="Times New Roman" w:cs="Times New Roman"/>
                <w:sz w:val="24"/>
                <w:szCs w:val="24"/>
              </w:rPr>
            </w:pPr>
            <w:del w:id="1798" w:author="Melissa Oney" w:date="2021-07-12T11:34:00Z">
              <w:r w:rsidRPr="005667AA" w:rsidDel="002868BA">
                <w:rPr>
                  <w:rFonts w:ascii="Times New Roman" w:hAnsi="Times New Roman" w:cs="Times New Roman"/>
                  <w:sz w:val="24"/>
                  <w:szCs w:val="24"/>
                </w:rPr>
                <w:delText>(2,012 ; 5,376)</w:delText>
              </w:r>
            </w:del>
          </w:p>
        </w:tc>
        <w:tc>
          <w:tcPr>
            <w:tcW w:w="2304" w:type="dxa"/>
            <w:tcBorders>
              <w:top w:val="nil"/>
              <w:left w:val="nil"/>
              <w:right w:val="nil"/>
            </w:tcBorders>
            <w:vAlign w:val="bottom"/>
            <w:tcPrChange w:id="1799" w:author="Melissa Oney" w:date="2021-08-16T08:55:00Z">
              <w:tcPr>
                <w:tcW w:w="2304" w:type="dxa"/>
                <w:tcBorders>
                  <w:top w:val="nil"/>
                  <w:left w:val="nil"/>
                  <w:right w:val="nil"/>
                </w:tcBorders>
                <w:vAlign w:val="bottom"/>
              </w:tcPr>
            </w:tcPrChange>
          </w:tcPr>
          <w:p w14:paraId="5BE7DFED" w14:textId="068D0725" w:rsidR="00080619" w:rsidRDefault="00CE7D35" w:rsidP="00CE7D35">
            <w:pPr>
              <w:spacing w:after="0"/>
              <w:jc w:val="center"/>
              <w:rPr>
                <w:ins w:id="1800" w:author="Melissa Oney" w:date="2021-08-16T09:05:00Z"/>
                <w:rFonts w:ascii="Calibri" w:hAnsi="Calibri" w:cs="Calibri"/>
              </w:rPr>
            </w:pPr>
            <w:ins w:id="1801" w:author="Melissa Oney" w:date="2021-08-16T08:55:00Z">
              <w:r>
                <w:rPr>
                  <w:rFonts w:ascii="Calibri" w:hAnsi="Calibri" w:cs="Calibri"/>
                </w:rPr>
                <w:t>$4</w:t>
              </w:r>
            </w:ins>
            <w:ins w:id="1802" w:author="Melissa Oney" w:date="2021-08-16T09:07:00Z">
              <w:r w:rsidR="00080619">
                <w:rPr>
                  <w:rFonts w:ascii="Calibri" w:hAnsi="Calibri" w:cs="Calibri"/>
                </w:rPr>
                <w:t>,</w:t>
              </w:r>
            </w:ins>
            <w:ins w:id="1803" w:author="Melissa Oney" w:date="2021-08-16T08:55:00Z">
              <w:r>
                <w:rPr>
                  <w:rFonts w:ascii="Calibri" w:hAnsi="Calibri" w:cs="Calibri"/>
                </w:rPr>
                <w:t>629</w:t>
              </w:r>
            </w:ins>
          </w:p>
          <w:p w14:paraId="1B5278DF" w14:textId="17C75581" w:rsidR="00CE7D35" w:rsidRPr="002103E7" w:rsidDel="002868BA" w:rsidRDefault="00CE7D35" w:rsidP="00CE7D35">
            <w:pPr>
              <w:spacing w:after="0"/>
              <w:jc w:val="center"/>
              <w:rPr>
                <w:del w:id="1804" w:author="Melissa Oney" w:date="2021-07-12T11:34:00Z"/>
                <w:rFonts w:ascii="Times New Roman" w:hAnsi="Times New Roman" w:cs="Times New Roman"/>
                <w:sz w:val="24"/>
                <w:szCs w:val="24"/>
              </w:rPr>
            </w:pPr>
            <w:ins w:id="1805" w:author="Melissa Oney" w:date="2021-08-16T08:55:00Z">
              <w:r>
                <w:rPr>
                  <w:rFonts w:ascii="Calibri" w:hAnsi="Calibri" w:cs="Calibri"/>
                </w:rPr>
                <w:t>(3</w:t>
              </w:r>
            </w:ins>
            <w:ins w:id="1806" w:author="Melissa Oney" w:date="2021-08-16T09:07:00Z">
              <w:r w:rsidR="00080619">
                <w:rPr>
                  <w:rFonts w:ascii="Calibri" w:hAnsi="Calibri" w:cs="Calibri"/>
                </w:rPr>
                <w:t>,</w:t>
              </w:r>
            </w:ins>
            <w:ins w:id="1807" w:author="Melissa Oney" w:date="2021-08-16T08:55:00Z">
              <w:r>
                <w:rPr>
                  <w:rFonts w:ascii="Calibri" w:hAnsi="Calibri" w:cs="Calibri"/>
                </w:rPr>
                <w:t>777;</w:t>
              </w:r>
            </w:ins>
            <w:ins w:id="1808" w:author="Melissa Oney" w:date="2021-08-16T09:07:00Z">
              <w:r w:rsidR="00080619">
                <w:rPr>
                  <w:rFonts w:ascii="Calibri" w:hAnsi="Calibri" w:cs="Calibri"/>
                </w:rPr>
                <w:t xml:space="preserve"> </w:t>
              </w:r>
            </w:ins>
            <w:ins w:id="1809" w:author="Melissa Oney" w:date="2021-08-16T08:55:00Z">
              <w:r>
                <w:rPr>
                  <w:rFonts w:ascii="Calibri" w:hAnsi="Calibri" w:cs="Calibri"/>
                </w:rPr>
                <w:t>5</w:t>
              </w:r>
            </w:ins>
            <w:ins w:id="1810" w:author="Melissa Oney" w:date="2021-08-16T09:07:00Z">
              <w:r w:rsidR="00080619">
                <w:rPr>
                  <w:rFonts w:ascii="Calibri" w:hAnsi="Calibri" w:cs="Calibri"/>
                </w:rPr>
                <w:t>,</w:t>
              </w:r>
            </w:ins>
            <w:ins w:id="1811" w:author="Melissa Oney" w:date="2021-08-16T08:55:00Z">
              <w:r>
                <w:rPr>
                  <w:rFonts w:ascii="Calibri" w:hAnsi="Calibri" w:cs="Calibri"/>
                </w:rPr>
                <w:t>554)</w:t>
              </w:r>
            </w:ins>
            <w:del w:id="1812" w:author="Melissa Oney" w:date="2021-07-12T11:34:00Z">
              <w:r w:rsidRPr="002103E7" w:rsidDel="002868BA">
                <w:rPr>
                  <w:rFonts w:ascii="Times New Roman" w:hAnsi="Times New Roman" w:cs="Times New Roman"/>
                  <w:sz w:val="24"/>
                  <w:szCs w:val="24"/>
                </w:rPr>
                <w:delText xml:space="preserve">$9,033 </w:delText>
              </w:r>
            </w:del>
          </w:p>
          <w:p w14:paraId="45F3CEEA" w14:textId="6C509EE3" w:rsidR="00CE7D35" w:rsidRPr="005667AA" w:rsidRDefault="00CE7D35" w:rsidP="00CE7D35">
            <w:pPr>
              <w:spacing w:after="0"/>
              <w:jc w:val="center"/>
              <w:rPr>
                <w:rFonts w:ascii="Times New Roman" w:hAnsi="Times New Roman" w:cs="Times New Roman"/>
                <w:sz w:val="24"/>
                <w:szCs w:val="24"/>
              </w:rPr>
            </w:pPr>
            <w:del w:id="1813" w:author="Melissa Oney" w:date="2021-07-12T11:34:00Z">
              <w:r w:rsidRPr="005667AA" w:rsidDel="002868BA">
                <w:rPr>
                  <w:rFonts w:ascii="Times New Roman" w:hAnsi="Times New Roman" w:cs="Times New Roman"/>
                  <w:sz w:val="24"/>
                  <w:szCs w:val="24"/>
                </w:rPr>
                <w:delText>(4,290 ; 11,288)</w:delText>
              </w:r>
            </w:del>
          </w:p>
        </w:tc>
        <w:tc>
          <w:tcPr>
            <w:tcW w:w="2304" w:type="dxa"/>
            <w:gridSpan w:val="2"/>
            <w:tcBorders>
              <w:top w:val="nil"/>
              <w:left w:val="nil"/>
              <w:right w:val="nil"/>
            </w:tcBorders>
            <w:vAlign w:val="bottom"/>
            <w:tcPrChange w:id="1814" w:author="Melissa Oney" w:date="2021-08-16T08:55:00Z">
              <w:tcPr>
                <w:tcW w:w="2304" w:type="dxa"/>
                <w:gridSpan w:val="2"/>
                <w:tcBorders>
                  <w:top w:val="nil"/>
                  <w:left w:val="nil"/>
                  <w:right w:val="nil"/>
                </w:tcBorders>
                <w:vAlign w:val="bottom"/>
              </w:tcPr>
            </w:tcPrChange>
          </w:tcPr>
          <w:p w14:paraId="4CD7CE28" w14:textId="05B7DF4D" w:rsidR="00080619" w:rsidRDefault="00CE7D35" w:rsidP="00CE7D35">
            <w:pPr>
              <w:spacing w:after="0"/>
              <w:jc w:val="center"/>
              <w:rPr>
                <w:ins w:id="1815" w:author="Melissa Oney" w:date="2021-08-16T09:05:00Z"/>
                <w:rFonts w:ascii="Calibri" w:hAnsi="Calibri" w:cs="Calibri"/>
              </w:rPr>
            </w:pPr>
            <w:ins w:id="1816" w:author="Melissa Oney" w:date="2021-08-16T08:55:00Z">
              <w:r>
                <w:rPr>
                  <w:rFonts w:ascii="Calibri" w:hAnsi="Calibri" w:cs="Calibri"/>
                </w:rPr>
                <w:t>$47</w:t>
              </w:r>
            </w:ins>
            <w:ins w:id="1817" w:author="Melissa Oney" w:date="2021-08-16T09:07:00Z">
              <w:r w:rsidR="00080619">
                <w:rPr>
                  <w:rFonts w:ascii="Calibri" w:hAnsi="Calibri" w:cs="Calibri"/>
                </w:rPr>
                <w:t>,</w:t>
              </w:r>
            </w:ins>
            <w:ins w:id="1818" w:author="Melissa Oney" w:date="2021-08-16T08:55:00Z">
              <w:r>
                <w:rPr>
                  <w:rFonts w:ascii="Calibri" w:hAnsi="Calibri" w:cs="Calibri"/>
                </w:rPr>
                <w:t>279</w:t>
              </w:r>
            </w:ins>
          </w:p>
          <w:p w14:paraId="3555C0EC" w14:textId="6C2DD8B0" w:rsidR="00CE7D35" w:rsidRPr="00C62C46" w:rsidDel="003705BD" w:rsidRDefault="00CE7D35" w:rsidP="00CE7D35">
            <w:pPr>
              <w:spacing w:after="0"/>
              <w:jc w:val="center"/>
              <w:rPr>
                <w:del w:id="1819" w:author="Melissa Oney" w:date="2021-07-16T16:53:00Z"/>
                <w:rFonts w:ascii="Times New Roman" w:hAnsi="Times New Roman"/>
                <w:sz w:val="24"/>
                <w:szCs w:val="24"/>
              </w:rPr>
            </w:pPr>
            <w:ins w:id="1820" w:author="Melissa Oney" w:date="2021-08-16T08:55:00Z">
              <w:r>
                <w:rPr>
                  <w:rFonts w:ascii="Calibri" w:hAnsi="Calibri" w:cs="Calibri"/>
                </w:rPr>
                <w:t>(39</w:t>
              </w:r>
            </w:ins>
            <w:ins w:id="1821" w:author="Melissa Oney" w:date="2021-08-16T09:07:00Z">
              <w:r w:rsidR="00080619">
                <w:rPr>
                  <w:rFonts w:ascii="Calibri" w:hAnsi="Calibri" w:cs="Calibri"/>
                </w:rPr>
                <w:t>,</w:t>
              </w:r>
            </w:ins>
            <w:ins w:id="1822" w:author="Melissa Oney" w:date="2021-08-16T08:55:00Z">
              <w:r>
                <w:rPr>
                  <w:rFonts w:ascii="Calibri" w:hAnsi="Calibri" w:cs="Calibri"/>
                </w:rPr>
                <w:t>114;</w:t>
              </w:r>
            </w:ins>
            <w:ins w:id="1823" w:author="Melissa Oney" w:date="2021-08-16T09:07:00Z">
              <w:r w:rsidR="00080619">
                <w:rPr>
                  <w:rFonts w:ascii="Calibri" w:hAnsi="Calibri" w:cs="Calibri"/>
                </w:rPr>
                <w:t xml:space="preserve"> </w:t>
              </w:r>
            </w:ins>
            <w:ins w:id="1824" w:author="Melissa Oney" w:date="2021-08-16T08:55:00Z">
              <w:r>
                <w:rPr>
                  <w:rFonts w:ascii="Calibri" w:hAnsi="Calibri" w:cs="Calibri"/>
                </w:rPr>
                <w:t>56</w:t>
              </w:r>
            </w:ins>
            <w:ins w:id="1825" w:author="Melissa Oney" w:date="2021-08-16T09:07:00Z">
              <w:r w:rsidR="00080619">
                <w:rPr>
                  <w:rFonts w:ascii="Calibri" w:hAnsi="Calibri" w:cs="Calibri"/>
                </w:rPr>
                <w:t>,</w:t>
              </w:r>
            </w:ins>
            <w:ins w:id="1826" w:author="Melissa Oney" w:date="2021-08-16T08:55:00Z">
              <w:r>
                <w:rPr>
                  <w:rFonts w:ascii="Calibri" w:hAnsi="Calibri" w:cs="Calibri"/>
                </w:rPr>
                <w:t>672)</w:t>
              </w:r>
            </w:ins>
            <w:del w:id="1827" w:author="Melissa Oney" w:date="2021-07-16T16:53:00Z">
              <w:r w:rsidRPr="00C62C46" w:rsidDel="003705BD">
                <w:rPr>
                  <w:rFonts w:ascii="Times New Roman" w:hAnsi="Times New Roman"/>
                  <w:sz w:val="24"/>
                  <w:szCs w:val="24"/>
                </w:rPr>
                <w:delText xml:space="preserve">$56,536 </w:delText>
              </w:r>
            </w:del>
          </w:p>
          <w:p w14:paraId="35D6F660" w14:textId="2AC2EB04" w:rsidR="00CE7D35" w:rsidRPr="00C62C46" w:rsidRDefault="00CE7D35" w:rsidP="00CE7D35">
            <w:pPr>
              <w:spacing w:after="0"/>
              <w:jc w:val="center"/>
              <w:rPr>
                <w:rFonts w:ascii="Times New Roman" w:hAnsi="Times New Roman"/>
                <w:sz w:val="24"/>
                <w:szCs w:val="24"/>
              </w:rPr>
            </w:pPr>
            <w:del w:id="1828" w:author="Melissa Oney" w:date="2021-07-16T16:53:00Z">
              <w:r w:rsidRPr="00C62C46" w:rsidDel="003705BD">
                <w:rPr>
                  <w:rFonts w:ascii="Times New Roman" w:hAnsi="Times New Roman"/>
                  <w:sz w:val="24"/>
                  <w:szCs w:val="24"/>
                </w:rPr>
                <w:delText>(27,125 ; 70,695)</w:delText>
              </w:r>
            </w:del>
          </w:p>
        </w:tc>
      </w:tr>
      <w:tr w:rsidR="00CE7D35" w:rsidRPr="00AC6ED3" w14:paraId="540FB1C8" w14:textId="77777777" w:rsidTr="00080619">
        <w:tblPrEx>
          <w:tblW w:w="13824" w:type="dxa"/>
          <w:tblLayout w:type="fixed"/>
          <w:tblLook w:val="0000" w:firstRow="0" w:lastRow="0" w:firstColumn="0" w:lastColumn="0" w:noHBand="0" w:noVBand="0"/>
          <w:tblPrExChange w:id="1829" w:author="Melissa Oney" w:date="2021-08-16T08:55:00Z">
            <w:tblPrEx>
              <w:tblW w:w="13824" w:type="dxa"/>
              <w:tblLayout w:type="fixed"/>
              <w:tblLook w:val="0000" w:firstRow="0" w:lastRow="0" w:firstColumn="0" w:lastColumn="0" w:noHBand="0" w:noVBand="0"/>
            </w:tblPrEx>
          </w:tblPrExChange>
        </w:tblPrEx>
        <w:tc>
          <w:tcPr>
            <w:tcW w:w="2304" w:type="dxa"/>
            <w:tcBorders>
              <w:top w:val="nil"/>
              <w:left w:val="nil"/>
              <w:bottom w:val="single" w:sz="4" w:space="0" w:color="auto"/>
              <w:right w:val="nil"/>
            </w:tcBorders>
            <w:tcPrChange w:id="1830" w:author="Melissa Oney" w:date="2021-08-16T08:55:00Z">
              <w:tcPr>
                <w:tcW w:w="2304" w:type="dxa"/>
                <w:tcBorders>
                  <w:top w:val="nil"/>
                  <w:left w:val="nil"/>
                  <w:bottom w:val="single" w:sz="4" w:space="0" w:color="auto"/>
                  <w:right w:val="nil"/>
                </w:tcBorders>
              </w:tcPr>
            </w:tcPrChange>
          </w:tcPr>
          <w:p w14:paraId="01AAD80C" w14:textId="77777777" w:rsidR="00CE7D35" w:rsidRPr="00AC6ED3" w:rsidRDefault="00CE7D35" w:rsidP="00CE7D35">
            <w:pPr>
              <w:spacing w:after="0"/>
              <w:rPr>
                <w:rFonts w:ascii="Times New Roman" w:hAnsi="Times New Roman"/>
                <w:sz w:val="24"/>
                <w:szCs w:val="24"/>
              </w:rPr>
            </w:pPr>
            <w:r w:rsidRPr="00AC6ED3">
              <w:rPr>
                <w:rFonts w:ascii="Times New Roman" w:hAnsi="Times New Roman"/>
                <w:sz w:val="24"/>
                <w:szCs w:val="24"/>
              </w:rPr>
              <w:t>Months 49-60</w:t>
            </w:r>
          </w:p>
        </w:tc>
        <w:tc>
          <w:tcPr>
            <w:tcW w:w="2304" w:type="dxa"/>
            <w:tcBorders>
              <w:top w:val="nil"/>
              <w:left w:val="nil"/>
              <w:bottom w:val="single" w:sz="4" w:space="0" w:color="auto"/>
              <w:right w:val="nil"/>
            </w:tcBorders>
            <w:vAlign w:val="bottom"/>
            <w:tcPrChange w:id="1831" w:author="Melissa Oney" w:date="2021-08-16T08:55:00Z">
              <w:tcPr>
                <w:tcW w:w="2304" w:type="dxa"/>
                <w:tcBorders>
                  <w:top w:val="nil"/>
                  <w:left w:val="nil"/>
                  <w:bottom w:val="single" w:sz="4" w:space="0" w:color="auto"/>
                  <w:right w:val="nil"/>
                </w:tcBorders>
              </w:tcPr>
            </w:tcPrChange>
          </w:tcPr>
          <w:p w14:paraId="0DE40453" w14:textId="77777777" w:rsidR="00080619" w:rsidRDefault="00080619" w:rsidP="00CE7D35">
            <w:pPr>
              <w:spacing w:after="0"/>
              <w:jc w:val="center"/>
              <w:rPr>
                <w:ins w:id="1832" w:author="Melissa Oney" w:date="2021-08-16T09:04:00Z"/>
                <w:rFonts w:ascii="Calibri" w:hAnsi="Calibri" w:cs="Calibri"/>
              </w:rPr>
            </w:pPr>
            <w:ins w:id="1833" w:author="Melissa Oney" w:date="2021-08-16T09:04:00Z">
              <w:r>
                <w:rPr>
                  <w:rFonts w:ascii="Calibri" w:hAnsi="Calibri" w:cs="Calibri"/>
                </w:rPr>
                <w:t>-</w:t>
              </w:r>
            </w:ins>
            <w:ins w:id="1834" w:author="Melissa Oney" w:date="2021-08-16T08:54:00Z">
              <w:r w:rsidR="00CE7D35">
                <w:rPr>
                  <w:rFonts w:ascii="Calibri" w:hAnsi="Calibri" w:cs="Calibri"/>
                </w:rPr>
                <w:t>$551</w:t>
              </w:r>
            </w:ins>
          </w:p>
          <w:p w14:paraId="122EE63B" w14:textId="18320559" w:rsidR="00CE7D35" w:rsidRPr="002103E7" w:rsidDel="009317B8" w:rsidRDefault="00CE7D35" w:rsidP="00CE7D35">
            <w:pPr>
              <w:spacing w:after="0"/>
              <w:jc w:val="center"/>
              <w:rPr>
                <w:del w:id="1835" w:author="Melissa Oney" w:date="2021-07-12T11:32:00Z"/>
                <w:rFonts w:ascii="Times New Roman" w:hAnsi="Times New Roman" w:cs="Times New Roman"/>
                <w:sz w:val="24"/>
                <w:szCs w:val="24"/>
              </w:rPr>
            </w:pPr>
            <w:ins w:id="1836" w:author="Melissa Oney" w:date="2021-08-16T08:54:00Z">
              <w:r>
                <w:rPr>
                  <w:rFonts w:ascii="Calibri" w:hAnsi="Calibri" w:cs="Calibri"/>
                </w:rPr>
                <w:t>(-1</w:t>
              </w:r>
            </w:ins>
            <w:ins w:id="1837" w:author="Melissa Oney" w:date="2021-08-16T09:05:00Z">
              <w:r w:rsidR="00080619">
                <w:rPr>
                  <w:rFonts w:ascii="Calibri" w:hAnsi="Calibri" w:cs="Calibri"/>
                </w:rPr>
                <w:t>,</w:t>
              </w:r>
            </w:ins>
            <w:ins w:id="1838" w:author="Melissa Oney" w:date="2021-08-16T08:54:00Z">
              <w:r>
                <w:rPr>
                  <w:rFonts w:ascii="Calibri" w:hAnsi="Calibri" w:cs="Calibri"/>
                </w:rPr>
                <w:t>337;</w:t>
              </w:r>
            </w:ins>
            <w:ins w:id="1839" w:author="Melissa Oney" w:date="2021-08-16T09:05:00Z">
              <w:r w:rsidR="00080619">
                <w:rPr>
                  <w:rFonts w:ascii="Calibri" w:hAnsi="Calibri" w:cs="Calibri"/>
                </w:rPr>
                <w:t xml:space="preserve"> </w:t>
              </w:r>
            </w:ins>
            <w:ins w:id="1840" w:author="Melissa Oney" w:date="2021-08-16T08:54:00Z">
              <w:r>
                <w:rPr>
                  <w:rFonts w:ascii="Calibri" w:hAnsi="Calibri" w:cs="Calibri"/>
                </w:rPr>
                <w:t>270)</w:t>
              </w:r>
            </w:ins>
            <w:del w:id="1841" w:author="Melissa Oney" w:date="2021-07-12T11:32:00Z">
              <w:r w:rsidRPr="002103E7" w:rsidDel="009317B8">
                <w:rPr>
                  <w:rFonts w:ascii="Times New Roman" w:hAnsi="Times New Roman" w:cs="Times New Roman"/>
                  <w:sz w:val="24"/>
                  <w:szCs w:val="24"/>
                </w:rPr>
                <w:delText xml:space="preserve">$699 </w:delText>
              </w:r>
            </w:del>
          </w:p>
          <w:p w14:paraId="2C431CCF" w14:textId="156C78FA" w:rsidR="00CE7D35" w:rsidRPr="005667AA" w:rsidRDefault="00CE7D35" w:rsidP="00CE7D35">
            <w:pPr>
              <w:spacing w:after="0"/>
              <w:jc w:val="center"/>
              <w:rPr>
                <w:rFonts w:ascii="Times New Roman" w:hAnsi="Times New Roman" w:cs="Times New Roman"/>
                <w:sz w:val="24"/>
                <w:szCs w:val="24"/>
              </w:rPr>
            </w:pPr>
            <w:del w:id="1842" w:author="Melissa Oney" w:date="2021-07-12T11:32:00Z">
              <w:r w:rsidRPr="005667AA" w:rsidDel="009317B8">
                <w:rPr>
                  <w:rFonts w:ascii="Times New Roman" w:hAnsi="Times New Roman" w:cs="Times New Roman"/>
                  <w:sz w:val="24"/>
                  <w:szCs w:val="24"/>
                </w:rPr>
                <w:delText>(26 ; 1,389)</w:delText>
              </w:r>
            </w:del>
          </w:p>
        </w:tc>
        <w:tc>
          <w:tcPr>
            <w:tcW w:w="2304" w:type="dxa"/>
            <w:tcBorders>
              <w:top w:val="nil"/>
              <w:left w:val="nil"/>
              <w:bottom w:val="single" w:sz="4" w:space="0" w:color="auto"/>
              <w:right w:val="single" w:sz="4" w:space="0" w:color="auto"/>
            </w:tcBorders>
            <w:vAlign w:val="bottom"/>
            <w:tcPrChange w:id="1843" w:author="Melissa Oney" w:date="2021-08-16T08:55:00Z">
              <w:tcPr>
                <w:tcW w:w="2304" w:type="dxa"/>
                <w:tcBorders>
                  <w:top w:val="nil"/>
                  <w:left w:val="nil"/>
                  <w:bottom w:val="single" w:sz="4" w:space="0" w:color="auto"/>
                  <w:right w:val="single" w:sz="4" w:space="0" w:color="auto"/>
                </w:tcBorders>
                <w:vAlign w:val="bottom"/>
              </w:tcPr>
            </w:tcPrChange>
          </w:tcPr>
          <w:p w14:paraId="751BC67B" w14:textId="235AFC21" w:rsidR="00080619" w:rsidRDefault="00CE7D35" w:rsidP="00CE7D35">
            <w:pPr>
              <w:spacing w:after="0"/>
              <w:jc w:val="center"/>
              <w:rPr>
                <w:ins w:id="1844" w:author="Melissa Oney" w:date="2021-08-16T09:04:00Z"/>
                <w:rFonts w:ascii="Calibri" w:hAnsi="Calibri" w:cs="Calibri"/>
              </w:rPr>
            </w:pPr>
            <w:ins w:id="1845" w:author="Melissa Oney" w:date="2021-08-16T08:54:00Z">
              <w:r>
                <w:rPr>
                  <w:rFonts w:ascii="Calibri" w:hAnsi="Calibri" w:cs="Calibri"/>
                </w:rPr>
                <w:t>$3</w:t>
              </w:r>
            </w:ins>
            <w:ins w:id="1846" w:author="Melissa Oney" w:date="2021-08-16T09:06:00Z">
              <w:r w:rsidR="00080619">
                <w:rPr>
                  <w:rFonts w:ascii="Calibri" w:hAnsi="Calibri" w:cs="Calibri"/>
                </w:rPr>
                <w:t>,</w:t>
              </w:r>
            </w:ins>
            <w:ins w:id="1847" w:author="Melissa Oney" w:date="2021-08-16T08:54:00Z">
              <w:r>
                <w:rPr>
                  <w:rFonts w:ascii="Calibri" w:hAnsi="Calibri" w:cs="Calibri"/>
                </w:rPr>
                <w:t>693</w:t>
              </w:r>
            </w:ins>
          </w:p>
          <w:p w14:paraId="25B50499" w14:textId="3484D470" w:rsidR="00CE7D35" w:rsidRPr="002103E7" w:rsidDel="009317B8" w:rsidRDefault="00CE7D35" w:rsidP="00CE7D35">
            <w:pPr>
              <w:spacing w:after="0"/>
              <w:jc w:val="center"/>
              <w:rPr>
                <w:del w:id="1848" w:author="Melissa Oney" w:date="2021-07-12T11:32:00Z"/>
                <w:rFonts w:ascii="Times New Roman" w:hAnsi="Times New Roman" w:cs="Times New Roman"/>
                <w:sz w:val="24"/>
                <w:szCs w:val="24"/>
              </w:rPr>
            </w:pPr>
            <w:ins w:id="1849" w:author="Melissa Oney" w:date="2021-08-16T08:54:00Z">
              <w:r>
                <w:rPr>
                  <w:rFonts w:ascii="Calibri" w:hAnsi="Calibri" w:cs="Calibri"/>
                </w:rPr>
                <w:t>(1</w:t>
              </w:r>
            </w:ins>
            <w:ins w:id="1850" w:author="Melissa Oney" w:date="2021-08-16T09:06:00Z">
              <w:r w:rsidR="00080619">
                <w:rPr>
                  <w:rFonts w:ascii="Calibri" w:hAnsi="Calibri" w:cs="Calibri"/>
                </w:rPr>
                <w:t>,</w:t>
              </w:r>
            </w:ins>
            <w:ins w:id="1851" w:author="Melissa Oney" w:date="2021-08-16T08:54:00Z">
              <w:r>
                <w:rPr>
                  <w:rFonts w:ascii="Calibri" w:hAnsi="Calibri" w:cs="Calibri"/>
                </w:rPr>
                <w:t>960;</w:t>
              </w:r>
            </w:ins>
            <w:ins w:id="1852" w:author="Melissa Oney" w:date="2021-08-16T09:06:00Z">
              <w:r w:rsidR="00080619">
                <w:rPr>
                  <w:rFonts w:ascii="Calibri" w:hAnsi="Calibri" w:cs="Calibri"/>
                </w:rPr>
                <w:t xml:space="preserve"> </w:t>
              </w:r>
            </w:ins>
            <w:ins w:id="1853" w:author="Melissa Oney" w:date="2021-08-16T08:54:00Z">
              <w:r>
                <w:rPr>
                  <w:rFonts w:ascii="Calibri" w:hAnsi="Calibri" w:cs="Calibri"/>
                </w:rPr>
                <w:t>5</w:t>
              </w:r>
            </w:ins>
            <w:ins w:id="1854" w:author="Melissa Oney" w:date="2021-08-16T09:06:00Z">
              <w:r w:rsidR="00080619">
                <w:rPr>
                  <w:rFonts w:ascii="Calibri" w:hAnsi="Calibri" w:cs="Calibri"/>
                </w:rPr>
                <w:t>,</w:t>
              </w:r>
            </w:ins>
            <w:ins w:id="1855" w:author="Melissa Oney" w:date="2021-08-16T08:54:00Z">
              <w:r>
                <w:rPr>
                  <w:rFonts w:ascii="Calibri" w:hAnsi="Calibri" w:cs="Calibri"/>
                </w:rPr>
                <w:t>499)</w:t>
              </w:r>
            </w:ins>
            <w:del w:id="1856" w:author="Melissa Oney" w:date="2021-07-12T11:32:00Z">
              <w:r w:rsidRPr="002103E7" w:rsidDel="009317B8">
                <w:rPr>
                  <w:rFonts w:ascii="Times New Roman" w:hAnsi="Times New Roman" w:cs="Times New Roman"/>
                  <w:sz w:val="24"/>
                  <w:szCs w:val="24"/>
                </w:rPr>
                <w:delText xml:space="preserve">$2,746 </w:delText>
              </w:r>
            </w:del>
          </w:p>
          <w:p w14:paraId="2C7E1B6E" w14:textId="1BA46692" w:rsidR="00CE7D35" w:rsidRPr="005667AA" w:rsidRDefault="00CE7D35" w:rsidP="00CE7D35">
            <w:pPr>
              <w:spacing w:after="0"/>
              <w:jc w:val="center"/>
              <w:rPr>
                <w:rFonts w:ascii="Times New Roman" w:hAnsi="Times New Roman" w:cs="Times New Roman"/>
                <w:sz w:val="24"/>
                <w:szCs w:val="24"/>
              </w:rPr>
            </w:pPr>
            <w:del w:id="1857" w:author="Melissa Oney" w:date="2021-07-12T11:32:00Z">
              <w:r w:rsidRPr="005667AA" w:rsidDel="009317B8">
                <w:rPr>
                  <w:rFonts w:ascii="Times New Roman" w:hAnsi="Times New Roman" w:cs="Times New Roman"/>
                  <w:sz w:val="24"/>
                  <w:szCs w:val="24"/>
                </w:rPr>
                <w:delText>(1,391 ; 4,207)</w:delText>
              </w:r>
            </w:del>
          </w:p>
        </w:tc>
        <w:tc>
          <w:tcPr>
            <w:tcW w:w="2304" w:type="dxa"/>
            <w:tcBorders>
              <w:top w:val="nil"/>
              <w:left w:val="single" w:sz="4" w:space="0" w:color="auto"/>
              <w:bottom w:val="single" w:sz="4" w:space="0" w:color="auto"/>
              <w:right w:val="nil"/>
            </w:tcBorders>
            <w:vAlign w:val="bottom"/>
            <w:tcPrChange w:id="1858" w:author="Melissa Oney" w:date="2021-08-16T08:55:00Z">
              <w:tcPr>
                <w:tcW w:w="2304" w:type="dxa"/>
                <w:tcBorders>
                  <w:top w:val="nil"/>
                  <w:left w:val="single" w:sz="4" w:space="0" w:color="auto"/>
                  <w:bottom w:val="single" w:sz="4" w:space="0" w:color="auto"/>
                  <w:right w:val="nil"/>
                </w:tcBorders>
                <w:vAlign w:val="bottom"/>
              </w:tcPr>
            </w:tcPrChange>
          </w:tcPr>
          <w:p w14:paraId="6AE28BA5" w14:textId="6C09E92E" w:rsidR="00080619" w:rsidRDefault="00CE7D35" w:rsidP="00CE7D35">
            <w:pPr>
              <w:spacing w:after="0"/>
              <w:jc w:val="center"/>
              <w:rPr>
                <w:ins w:id="1859" w:author="Melissa Oney" w:date="2021-08-16T09:04:00Z"/>
                <w:rFonts w:ascii="Calibri" w:hAnsi="Calibri" w:cs="Calibri"/>
              </w:rPr>
            </w:pPr>
            <w:ins w:id="1860" w:author="Melissa Oney" w:date="2021-08-16T08:55:00Z">
              <w:r>
                <w:rPr>
                  <w:rFonts w:ascii="Calibri" w:hAnsi="Calibri" w:cs="Calibri"/>
                </w:rPr>
                <w:t>$1</w:t>
              </w:r>
            </w:ins>
            <w:ins w:id="1861" w:author="Melissa Oney" w:date="2021-08-16T09:06:00Z">
              <w:r w:rsidR="00080619">
                <w:rPr>
                  <w:rFonts w:ascii="Calibri" w:hAnsi="Calibri" w:cs="Calibri"/>
                </w:rPr>
                <w:t>,</w:t>
              </w:r>
            </w:ins>
            <w:ins w:id="1862" w:author="Melissa Oney" w:date="2021-08-16T08:55:00Z">
              <w:r>
                <w:rPr>
                  <w:rFonts w:ascii="Calibri" w:hAnsi="Calibri" w:cs="Calibri"/>
                </w:rPr>
                <w:t>924</w:t>
              </w:r>
            </w:ins>
          </w:p>
          <w:p w14:paraId="7CEF0720" w14:textId="10779818" w:rsidR="00CE7D35" w:rsidRPr="002103E7" w:rsidDel="002868BA" w:rsidRDefault="00CE7D35" w:rsidP="00CE7D35">
            <w:pPr>
              <w:spacing w:after="0"/>
              <w:jc w:val="center"/>
              <w:rPr>
                <w:del w:id="1863" w:author="Melissa Oney" w:date="2021-07-12T11:34:00Z"/>
                <w:rFonts w:ascii="Times New Roman" w:hAnsi="Times New Roman" w:cs="Times New Roman"/>
                <w:sz w:val="24"/>
                <w:szCs w:val="24"/>
              </w:rPr>
            </w:pPr>
            <w:ins w:id="1864" w:author="Melissa Oney" w:date="2021-08-16T08:55:00Z">
              <w:r>
                <w:rPr>
                  <w:rFonts w:ascii="Calibri" w:hAnsi="Calibri" w:cs="Calibri"/>
                </w:rPr>
                <w:t>(1</w:t>
              </w:r>
            </w:ins>
            <w:ins w:id="1865" w:author="Melissa Oney" w:date="2021-08-16T09:06:00Z">
              <w:r w:rsidR="00080619">
                <w:rPr>
                  <w:rFonts w:ascii="Calibri" w:hAnsi="Calibri" w:cs="Calibri"/>
                </w:rPr>
                <w:t>,</w:t>
              </w:r>
            </w:ins>
            <w:ins w:id="1866" w:author="Melissa Oney" w:date="2021-08-16T08:55:00Z">
              <w:r>
                <w:rPr>
                  <w:rFonts w:ascii="Calibri" w:hAnsi="Calibri" w:cs="Calibri"/>
                </w:rPr>
                <w:t>444;</w:t>
              </w:r>
            </w:ins>
            <w:ins w:id="1867" w:author="Melissa Oney" w:date="2021-08-16T09:06:00Z">
              <w:r w:rsidR="00080619">
                <w:rPr>
                  <w:rFonts w:ascii="Calibri" w:hAnsi="Calibri" w:cs="Calibri"/>
                </w:rPr>
                <w:t xml:space="preserve"> </w:t>
              </w:r>
            </w:ins>
            <w:ins w:id="1868" w:author="Melissa Oney" w:date="2021-08-16T08:55:00Z">
              <w:r>
                <w:rPr>
                  <w:rFonts w:ascii="Calibri" w:hAnsi="Calibri" w:cs="Calibri"/>
                </w:rPr>
                <w:t>2</w:t>
              </w:r>
            </w:ins>
            <w:ins w:id="1869" w:author="Melissa Oney" w:date="2021-08-16T09:06:00Z">
              <w:r w:rsidR="00080619">
                <w:rPr>
                  <w:rFonts w:ascii="Calibri" w:hAnsi="Calibri" w:cs="Calibri"/>
                </w:rPr>
                <w:t>,</w:t>
              </w:r>
            </w:ins>
            <w:ins w:id="1870" w:author="Melissa Oney" w:date="2021-08-16T08:55:00Z">
              <w:r>
                <w:rPr>
                  <w:rFonts w:ascii="Calibri" w:hAnsi="Calibri" w:cs="Calibri"/>
                </w:rPr>
                <w:t>442)</w:t>
              </w:r>
            </w:ins>
            <w:del w:id="1871" w:author="Melissa Oney" w:date="2021-07-12T11:34:00Z">
              <w:r w:rsidRPr="002103E7" w:rsidDel="002868BA">
                <w:rPr>
                  <w:rFonts w:ascii="Times New Roman" w:hAnsi="Times New Roman" w:cs="Times New Roman"/>
                  <w:sz w:val="24"/>
                  <w:szCs w:val="24"/>
                </w:rPr>
                <w:delText xml:space="preserve">$5,073 </w:delText>
              </w:r>
            </w:del>
          </w:p>
          <w:p w14:paraId="78F1515B" w14:textId="48900579" w:rsidR="00CE7D35" w:rsidRPr="005667AA" w:rsidRDefault="00CE7D35" w:rsidP="00CE7D35">
            <w:pPr>
              <w:spacing w:after="0"/>
              <w:jc w:val="center"/>
              <w:rPr>
                <w:rFonts w:ascii="Times New Roman" w:hAnsi="Times New Roman" w:cs="Times New Roman"/>
                <w:sz w:val="24"/>
                <w:szCs w:val="24"/>
              </w:rPr>
            </w:pPr>
            <w:del w:id="1872" w:author="Melissa Oney" w:date="2021-07-12T11:34:00Z">
              <w:r w:rsidRPr="005667AA" w:rsidDel="002868BA">
                <w:rPr>
                  <w:rFonts w:ascii="Times New Roman" w:hAnsi="Times New Roman" w:cs="Times New Roman"/>
                  <w:sz w:val="24"/>
                  <w:szCs w:val="24"/>
                </w:rPr>
                <w:delText>(2,371 ; 6,484)</w:delText>
              </w:r>
            </w:del>
          </w:p>
        </w:tc>
        <w:tc>
          <w:tcPr>
            <w:tcW w:w="2304" w:type="dxa"/>
            <w:tcBorders>
              <w:top w:val="nil"/>
              <w:left w:val="nil"/>
              <w:bottom w:val="single" w:sz="4" w:space="0" w:color="auto"/>
              <w:right w:val="nil"/>
            </w:tcBorders>
            <w:vAlign w:val="bottom"/>
            <w:tcPrChange w:id="1873" w:author="Melissa Oney" w:date="2021-08-16T08:55:00Z">
              <w:tcPr>
                <w:tcW w:w="2304" w:type="dxa"/>
                <w:tcBorders>
                  <w:top w:val="nil"/>
                  <w:left w:val="nil"/>
                  <w:bottom w:val="single" w:sz="4" w:space="0" w:color="auto"/>
                  <w:right w:val="nil"/>
                </w:tcBorders>
                <w:vAlign w:val="bottom"/>
              </w:tcPr>
            </w:tcPrChange>
          </w:tcPr>
          <w:p w14:paraId="51A17C28" w14:textId="5527F39A" w:rsidR="00080619" w:rsidRDefault="00CE7D35" w:rsidP="00CE7D35">
            <w:pPr>
              <w:spacing w:after="0"/>
              <w:jc w:val="center"/>
              <w:rPr>
                <w:ins w:id="1874" w:author="Melissa Oney" w:date="2021-08-16T09:05:00Z"/>
                <w:rFonts w:ascii="Calibri" w:hAnsi="Calibri" w:cs="Calibri"/>
              </w:rPr>
            </w:pPr>
            <w:ins w:id="1875" w:author="Melissa Oney" w:date="2021-08-16T08:55:00Z">
              <w:r>
                <w:rPr>
                  <w:rFonts w:ascii="Calibri" w:hAnsi="Calibri" w:cs="Calibri"/>
                </w:rPr>
                <w:t>$5</w:t>
              </w:r>
            </w:ins>
            <w:ins w:id="1876" w:author="Melissa Oney" w:date="2021-08-16T09:07:00Z">
              <w:r w:rsidR="00080619">
                <w:rPr>
                  <w:rFonts w:ascii="Calibri" w:hAnsi="Calibri" w:cs="Calibri"/>
                </w:rPr>
                <w:t>,</w:t>
              </w:r>
            </w:ins>
            <w:ins w:id="1877" w:author="Melissa Oney" w:date="2021-08-16T08:55:00Z">
              <w:r>
                <w:rPr>
                  <w:rFonts w:ascii="Calibri" w:hAnsi="Calibri" w:cs="Calibri"/>
                </w:rPr>
                <w:t>924</w:t>
              </w:r>
            </w:ins>
          </w:p>
          <w:p w14:paraId="5CCAFE47" w14:textId="58CCAE3A" w:rsidR="00CE7D35" w:rsidRPr="002103E7" w:rsidDel="002868BA" w:rsidRDefault="00CE7D35" w:rsidP="00CE7D35">
            <w:pPr>
              <w:spacing w:after="0"/>
              <w:jc w:val="center"/>
              <w:rPr>
                <w:del w:id="1878" w:author="Melissa Oney" w:date="2021-07-12T11:34:00Z"/>
                <w:rFonts w:ascii="Times New Roman" w:hAnsi="Times New Roman" w:cs="Times New Roman"/>
                <w:sz w:val="24"/>
                <w:szCs w:val="24"/>
              </w:rPr>
            </w:pPr>
            <w:ins w:id="1879" w:author="Melissa Oney" w:date="2021-08-16T08:55:00Z">
              <w:r>
                <w:rPr>
                  <w:rFonts w:ascii="Calibri" w:hAnsi="Calibri" w:cs="Calibri"/>
                </w:rPr>
                <w:t>(4</w:t>
              </w:r>
            </w:ins>
            <w:ins w:id="1880" w:author="Melissa Oney" w:date="2021-08-16T09:07:00Z">
              <w:r w:rsidR="00080619">
                <w:rPr>
                  <w:rFonts w:ascii="Calibri" w:hAnsi="Calibri" w:cs="Calibri"/>
                </w:rPr>
                <w:t>,</w:t>
              </w:r>
            </w:ins>
            <w:ins w:id="1881" w:author="Melissa Oney" w:date="2021-08-16T08:55:00Z">
              <w:r>
                <w:rPr>
                  <w:rFonts w:ascii="Calibri" w:hAnsi="Calibri" w:cs="Calibri"/>
                </w:rPr>
                <w:t>592;</w:t>
              </w:r>
            </w:ins>
            <w:ins w:id="1882" w:author="Melissa Oney" w:date="2021-08-16T09:07:00Z">
              <w:r w:rsidR="00080619">
                <w:rPr>
                  <w:rFonts w:ascii="Calibri" w:hAnsi="Calibri" w:cs="Calibri"/>
                </w:rPr>
                <w:t xml:space="preserve"> </w:t>
              </w:r>
            </w:ins>
            <w:ins w:id="1883" w:author="Melissa Oney" w:date="2021-08-16T08:55:00Z">
              <w:r>
                <w:rPr>
                  <w:rFonts w:ascii="Calibri" w:hAnsi="Calibri" w:cs="Calibri"/>
                </w:rPr>
                <w:t>7</w:t>
              </w:r>
            </w:ins>
            <w:ins w:id="1884" w:author="Melissa Oney" w:date="2021-08-16T09:07:00Z">
              <w:r w:rsidR="00080619">
                <w:rPr>
                  <w:rFonts w:ascii="Calibri" w:hAnsi="Calibri" w:cs="Calibri"/>
                </w:rPr>
                <w:t>,</w:t>
              </w:r>
            </w:ins>
            <w:ins w:id="1885" w:author="Melissa Oney" w:date="2021-08-16T08:55:00Z">
              <w:r>
                <w:rPr>
                  <w:rFonts w:ascii="Calibri" w:hAnsi="Calibri" w:cs="Calibri"/>
                </w:rPr>
                <w:t>330)</w:t>
              </w:r>
            </w:ins>
            <w:del w:id="1886" w:author="Melissa Oney" w:date="2021-07-12T11:34:00Z">
              <w:r w:rsidRPr="002103E7" w:rsidDel="002868BA">
                <w:rPr>
                  <w:rFonts w:ascii="Times New Roman" w:hAnsi="Times New Roman" w:cs="Times New Roman"/>
                  <w:sz w:val="24"/>
                  <w:szCs w:val="24"/>
                </w:rPr>
                <w:delText xml:space="preserve">$11,724 </w:delText>
              </w:r>
            </w:del>
          </w:p>
          <w:p w14:paraId="7289CB1F" w14:textId="2E93F65A" w:rsidR="00CE7D35" w:rsidRPr="005667AA" w:rsidRDefault="00CE7D35" w:rsidP="00CE7D35">
            <w:pPr>
              <w:spacing w:after="0"/>
              <w:jc w:val="center"/>
              <w:rPr>
                <w:rFonts w:ascii="Times New Roman" w:hAnsi="Times New Roman" w:cs="Times New Roman"/>
                <w:sz w:val="24"/>
                <w:szCs w:val="24"/>
              </w:rPr>
            </w:pPr>
            <w:del w:id="1887" w:author="Melissa Oney" w:date="2021-07-12T11:34:00Z">
              <w:r w:rsidRPr="005667AA" w:rsidDel="002868BA">
                <w:rPr>
                  <w:rFonts w:ascii="Times New Roman" w:hAnsi="Times New Roman" w:cs="Times New Roman"/>
                  <w:sz w:val="24"/>
                  <w:szCs w:val="24"/>
                </w:rPr>
                <w:delText>(5,519 ; 14,832)</w:delText>
              </w:r>
            </w:del>
          </w:p>
        </w:tc>
        <w:tc>
          <w:tcPr>
            <w:tcW w:w="2304" w:type="dxa"/>
            <w:gridSpan w:val="2"/>
            <w:tcBorders>
              <w:top w:val="nil"/>
              <w:left w:val="nil"/>
              <w:bottom w:val="single" w:sz="4" w:space="0" w:color="auto"/>
              <w:right w:val="nil"/>
            </w:tcBorders>
            <w:vAlign w:val="bottom"/>
            <w:tcPrChange w:id="1888" w:author="Melissa Oney" w:date="2021-08-16T08:55:00Z">
              <w:tcPr>
                <w:tcW w:w="2304" w:type="dxa"/>
                <w:gridSpan w:val="2"/>
                <w:tcBorders>
                  <w:top w:val="nil"/>
                  <w:left w:val="nil"/>
                  <w:bottom w:val="single" w:sz="4" w:space="0" w:color="auto"/>
                  <w:right w:val="nil"/>
                </w:tcBorders>
                <w:vAlign w:val="bottom"/>
              </w:tcPr>
            </w:tcPrChange>
          </w:tcPr>
          <w:p w14:paraId="17B8421E" w14:textId="35DECC14" w:rsidR="00080619" w:rsidRDefault="00CE7D35" w:rsidP="00CE7D35">
            <w:pPr>
              <w:spacing w:after="0"/>
              <w:jc w:val="center"/>
              <w:rPr>
                <w:ins w:id="1889" w:author="Melissa Oney" w:date="2021-08-16T09:05:00Z"/>
                <w:rFonts w:ascii="Calibri" w:hAnsi="Calibri" w:cs="Calibri"/>
              </w:rPr>
            </w:pPr>
            <w:ins w:id="1890" w:author="Melissa Oney" w:date="2021-08-16T08:55:00Z">
              <w:r>
                <w:rPr>
                  <w:rFonts w:ascii="Calibri" w:hAnsi="Calibri" w:cs="Calibri"/>
                </w:rPr>
                <w:t>$61</w:t>
              </w:r>
            </w:ins>
            <w:ins w:id="1891" w:author="Melissa Oney" w:date="2021-08-16T09:07:00Z">
              <w:r w:rsidR="00080619">
                <w:rPr>
                  <w:rFonts w:ascii="Calibri" w:hAnsi="Calibri" w:cs="Calibri"/>
                </w:rPr>
                <w:t>,</w:t>
              </w:r>
            </w:ins>
            <w:ins w:id="1892" w:author="Melissa Oney" w:date="2021-08-16T08:55:00Z">
              <w:r>
                <w:rPr>
                  <w:rFonts w:ascii="Calibri" w:hAnsi="Calibri" w:cs="Calibri"/>
                </w:rPr>
                <w:t>482</w:t>
              </w:r>
            </w:ins>
          </w:p>
          <w:p w14:paraId="2B426298" w14:textId="1B9DF771" w:rsidR="00CE7D35" w:rsidRPr="00C62C46" w:rsidDel="003705BD" w:rsidRDefault="00CE7D35" w:rsidP="00CE7D35">
            <w:pPr>
              <w:spacing w:after="0"/>
              <w:jc w:val="center"/>
              <w:rPr>
                <w:del w:id="1893" w:author="Melissa Oney" w:date="2021-07-16T16:53:00Z"/>
                <w:rFonts w:ascii="Times New Roman" w:hAnsi="Times New Roman"/>
                <w:sz w:val="24"/>
                <w:szCs w:val="24"/>
              </w:rPr>
            </w:pPr>
            <w:ins w:id="1894" w:author="Melissa Oney" w:date="2021-08-16T08:55:00Z">
              <w:r>
                <w:rPr>
                  <w:rFonts w:ascii="Calibri" w:hAnsi="Calibri" w:cs="Calibri"/>
                </w:rPr>
                <w:t>(49</w:t>
              </w:r>
            </w:ins>
            <w:ins w:id="1895" w:author="Melissa Oney" w:date="2021-08-16T09:07:00Z">
              <w:r w:rsidR="00080619">
                <w:rPr>
                  <w:rFonts w:ascii="Calibri" w:hAnsi="Calibri" w:cs="Calibri"/>
                </w:rPr>
                <w:t>,</w:t>
              </w:r>
            </w:ins>
            <w:ins w:id="1896" w:author="Melissa Oney" w:date="2021-08-16T08:55:00Z">
              <w:r>
                <w:rPr>
                  <w:rFonts w:ascii="Calibri" w:hAnsi="Calibri" w:cs="Calibri"/>
                </w:rPr>
                <w:t>268;</w:t>
              </w:r>
            </w:ins>
            <w:ins w:id="1897" w:author="Melissa Oney" w:date="2021-08-16T09:07:00Z">
              <w:r w:rsidR="00080619">
                <w:rPr>
                  <w:rFonts w:ascii="Calibri" w:hAnsi="Calibri" w:cs="Calibri"/>
                </w:rPr>
                <w:t xml:space="preserve"> </w:t>
              </w:r>
            </w:ins>
            <w:ins w:id="1898" w:author="Melissa Oney" w:date="2021-08-16T08:55:00Z">
              <w:r>
                <w:rPr>
                  <w:rFonts w:ascii="Calibri" w:hAnsi="Calibri" w:cs="Calibri"/>
                </w:rPr>
                <w:t>76</w:t>
              </w:r>
            </w:ins>
            <w:ins w:id="1899" w:author="Melissa Oney" w:date="2021-08-16T09:07:00Z">
              <w:r w:rsidR="00080619">
                <w:rPr>
                  <w:rFonts w:ascii="Calibri" w:hAnsi="Calibri" w:cs="Calibri"/>
                </w:rPr>
                <w:t>,</w:t>
              </w:r>
            </w:ins>
            <w:ins w:id="1900" w:author="Melissa Oney" w:date="2021-08-16T08:55:00Z">
              <w:r>
                <w:rPr>
                  <w:rFonts w:ascii="Calibri" w:hAnsi="Calibri" w:cs="Calibri"/>
                </w:rPr>
                <w:t>611)</w:t>
              </w:r>
            </w:ins>
            <w:del w:id="1901" w:author="Melissa Oney" w:date="2021-07-16T16:53:00Z">
              <w:r w:rsidRPr="00C62C46" w:rsidDel="003705BD">
                <w:rPr>
                  <w:rFonts w:ascii="Times New Roman" w:hAnsi="Times New Roman"/>
                  <w:sz w:val="24"/>
                  <w:szCs w:val="24"/>
                </w:rPr>
                <w:delText xml:space="preserve">$86,418 </w:delText>
              </w:r>
            </w:del>
          </w:p>
          <w:p w14:paraId="2CCD1E49" w14:textId="50A4B9BE" w:rsidR="00CE7D35" w:rsidRPr="00C62C46" w:rsidRDefault="00CE7D35" w:rsidP="00CE7D35">
            <w:pPr>
              <w:spacing w:after="0"/>
              <w:jc w:val="center"/>
              <w:rPr>
                <w:rFonts w:ascii="Times New Roman" w:hAnsi="Times New Roman"/>
                <w:sz w:val="24"/>
                <w:szCs w:val="24"/>
              </w:rPr>
            </w:pPr>
            <w:del w:id="1902" w:author="Melissa Oney" w:date="2021-07-16T16:53:00Z">
              <w:r w:rsidRPr="00C62C46" w:rsidDel="003705BD">
                <w:rPr>
                  <w:rFonts w:ascii="Times New Roman" w:hAnsi="Times New Roman"/>
                  <w:sz w:val="24"/>
                  <w:szCs w:val="24"/>
                </w:rPr>
                <w:delText>(40,876 ; 109,732)</w:delText>
              </w:r>
            </w:del>
          </w:p>
        </w:tc>
      </w:tr>
    </w:tbl>
    <w:p w14:paraId="792428A2" w14:textId="77777777" w:rsidR="0036148E" w:rsidRPr="00AC6ED3" w:rsidRDefault="0036148E" w:rsidP="0036148E">
      <w:pPr>
        <w:widowControl w:val="0"/>
        <w:autoSpaceDE w:val="0"/>
        <w:autoSpaceDN w:val="0"/>
        <w:adjustRightInd w:val="0"/>
        <w:spacing w:after="0" w:line="240" w:lineRule="auto"/>
        <w:rPr>
          <w:rFonts w:ascii="Times New Roman" w:hAnsi="Times New Roman"/>
          <w:szCs w:val="24"/>
        </w:rPr>
      </w:pPr>
      <w:r w:rsidRPr="00AC6ED3">
        <w:rPr>
          <w:rFonts w:ascii="Times New Roman" w:hAnsi="Times New Roman"/>
          <w:szCs w:val="24"/>
        </w:rPr>
        <w:t>Notes: * Month 1 is the month in which the diagnosis date occurred</w:t>
      </w:r>
    </w:p>
    <w:p w14:paraId="7B37CD07" w14:textId="77777777" w:rsidR="0036148E" w:rsidRPr="00EE6431" w:rsidRDefault="0036148E" w:rsidP="0036148E">
      <w:pPr>
        <w:widowControl w:val="0"/>
        <w:autoSpaceDE w:val="0"/>
        <w:autoSpaceDN w:val="0"/>
        <w:adjustRightInd w:val="0"/>
        <w:spacing w:after="0" w:line="240" w:lineRule="auto"/>
        <w:rPr>
          <w:rFonts w:ascii="Times New Roman" w:hAnsi="Times New Roman"/>
          <w:sz w:val="24"/>
          <w:szCs w:val="24"/>
        </w:rPr>
      </w:pPr>
    </w:p>
    <w:p w14:paraId="26C18140" w14:textId="77777777" w:rsidR="0036148E" w:rsidRPr="00EE6431" w:rsidRDefault="0036148E" w:rsidP="0036148E">
      <w:pPr>
        <w:widowControl w:val="0"/>
        <w:autoSpaceDE w:val="0"/>
        <w:autoSpaceDN w:val="0"/>
        <w:adjustRightInd w:val="0"/>
        <w:spacing w:after="0" w:line="240" w:lineRule="auto"/>
        <w:rPr>
          <w:rFonts w:ascii="Times New Roman" w:hAnsi="Times New Roman"/>
          <w:sz w:val="24"/>
          <w:szCs w:val="24"/>
        </w:rPr>
      </w:pPr>
    </w:p>
    <w:p w14:paraId="688849E4" w14:textId="77777777" w:rsidR="0036148E" w:rsidRPr="00EE6431" w:rsidRDefault="0036148E" w:rsidP="0036148E">
      <w:pPr>
        <w:widowControl w:val="0"/>
        <w:autoSpaceDE w:val="0"/>
        <w:autoSpaceDN w:val="0"/>
        <w:adjustRightInd w:val="0"/>
        <w:spacing w:after="0" w:line="240" w:lineRule="auto"/>
        <w:rPr>
          <w:rFonts w:ascii="Times New Roman" w:hAnsi="Times New Roman"/>
          <w:sz w:val="24"/>
          <w:szCs w:val="24"/>
        </w:rPr>
      </w:pPr>
    </w:p>
    <w:p w14:paraId="4F87A145" w14:textId="77777777" w:rsidR="0036148E" w:rsidRPr="00EE6431" w:rsidRDefault="0036148E" w:rsidP="0036148E">
      <w:pPr>
        <w:keepNext/>
        <w:widowControl w:val="0"/>
        <w:autoSpaceDE w:val="0"/>
        <w:autoSpaceDN w:val="0"/>
        <w:adjustRightInd w:val="0"/>
        <w:spacing w:after="0" w:line="240" w:lineRule="auto"/>
        <w:rPr>
          <w:rFonts w:ascii="Times New Roman" w:hAnsi="Times New Roman"/>
          <w:b/>
          <w:sz w:val="24"/>
          <w:szCs w:val="24"/>
        </w:rPr>
      </w:pPr>
      <w:r w:rsidRPr="00EE6431">
        <w:rPr>
          <w:rFonts w:ascii="Times New Roman" w:hAnsi="Times New Roman"/>
          <w:b/>
          <w:sz w:val="24"/>
          <w:szCs w:val="24"/>
        </w:rPr>
        <w:br w:type="page"/>
      </w:r>
      <w:r w:rsidRPr="006A51FC">
        <w:rPr>
          <w:rFonts w:ascii="Times New Roman" w:hAnsi="Times New Roman"/>
          <w:b/>
          <w:sz w:val="24"/>
          <w:szCs w:val="24"/>
        </w:rPr>
        <w:lastRenderedPageBreak/>
        <w:t>Table 4. Period-specific incremental costs by payer and service type for the cohort as a whole</w:t>
      </w:r>
    </w:p>
    <w:tbl>
      <w:tblPr>
        <w:tblW w:w="14112" w:type="dxa"/>
        <w:tblLayout w:type="fixed"/>
        <w:tblLook w:val="0000" w:firstRow="0" w:lastRow="0" w:firstColumn="0" w:lastColumn="0" w:noHBand="0" w:noVBand="0"/>
      </w:tblPr>
      <w:tblGrid>
        <w:gridCol w:w="2016"/>
        <w:gridCol w:w="2016"/>
        <w:gridCol w:w="2016"/>
        <w:gridCol w:w="2016"/>
        <w:gridCol w:w="2016"/>
        <w:gridCol w:w="2016"/>
        <w:gridCol w:w="2016"/>
        <w:tblGridChange w:id="1903">
          <w:tblGrid>
            <w:gridCol w:w="2016"/>
            <w:gridCol w:w="2016"/>
            <w:gridCol w:w="2016"/>
            <w:gridCol w:w="2016"/>
            <w:gridCol w:w="2016"/>
            <w:gridCol w:w="2016"/>
            <w:gridCol w:w="2016"/>
          </w:tblGrid>
        </w:tblGridChange>
      </w:tblGrid>
      <w:tr w:rsidR="0036148E" w:rsidRPr="00EE6431" w14:paraId="51288189" w14:textId="77777777" w:rsidTr="00523993">
        <w:tc>
          <w:tcPr>
            <w:tcW w:w="2016" w:type="dxa"/>
            <w:tcBorders>
              <w:top w:val="single" w:sz="4" w:space="0" w:color="auto"/>
              <w:left w:val="nil"/>
              <w:right w:val="nil"/>
            </w:tcBorders>
            <w:vAlign w:val="center"/>
          </w:tcPr>
          <w:p w14:paraId="2142AE0F" w14:textId="77777777" w:rsidR="0036148E" w:rsidRPr="00EE6431" w:rsidRDefault="0036148E" w:rsidP="00523993">
            <w:pPr>
              <w:spacing w:after="0"/>
              <w:jc w:val="center"/>
              <w:rPr>
                <w:rFonts w:ascii="Times New Roman" w:hAnsi="Times New Roman"/>
                <w:color w:val="000000"/>
                <w:sz w:val="24"/>
                <w:szCs w:val="24"/>
              </w:rPr>
            </w:pPr>
          </w:p>
        </w:tc>
        <w:tc>
          <w:tcPr>
            <w:tcW w:w="6048" w:type="dxa"/>
            <w:gridSpan w:val="3"/>
            <w:tcBorders>
              <w:top w:val="single" w:sz="4" w:space="0" w:color="auto"/>
              <w:left w:val="nil"/>
              <w:bottom w:val="single" w:sz="4" w:space="0" w:color="auto"/>
              <w:right w:val="single" w:sz="4" w:space="0" w:color="auto"/>
            </w:tcBorders>
            <w:vAlign w:val="bottom"/>
          </w:tcPr>
          <w:p w14:paraId="161C2EB3"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Medicare</w:t>
            </w:r>
          </w:p>
        </w:tc>
        <w:tc>
          <w:tcPr>
            <w:tcW w:w="6048" w:type="dxa"/>
            <w:gridSpan w:val="3"/>
            <w:tcBorders>
              <w:top w:val="single" w:sz="4" w:space="0" w:color="auto"/>
              <w:left w:val="single" w:sz="4" w:space="0" w:color="auto"/>
              <w:bottom w:val="single" w:sz="4" w:space="0" w:color="auto"/>
              <w:right w:val="single" w:sz="4" w:space="0" w:color="auto"/>
            </w:tcBorders>
            <w:vAlign w:val="bottom"/>
          </w:tcPr>
          <w:p w14:paraId="523833D0"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Medicaid</w:t>
            </w:r>
          </w:p>
        </w:tc>
      </w:tr>
      <w:tr w:rsidR="0036148E" w:rsidRPr="00EE6431" w14:paraId="2B32D085" w14:textId="77777777" w:rsidTr="00523993">
        <w:tc>
          <w:tcPr>
            <w:tcW w:w="2016" w:type="dxa"/>
            <w:tcBorders>
              <w:left w:val="nil"/>
              <w:bottom w:val="single" w:sz="4" w:space="0" w:color="auto"/>
              <w:right w:val="nil"/>
            </w:tcBorders>
            <w:vAlign w:val="center"/>
          </w:tcPr>
          <w:p w14:paraId="19FE4FD8" w14:textId="77777777" w:rsidR="0036148E" w:rsidRPr="00EE6431" w:rsidRDefault="0036148E" w:rsidP="00523993">
            <w:pPr>
              <w:spacing w:after="0"/>
              <w:jc w:val="center"/>
              <w:rPr>
                <w:rFonts w:ascii="Times New Roman" w:hAnsi="Times New Roman"/>
                <w:color w:val="000000"/>
                <w:sz w:val="24"/>
                <w:szCs w:val="24"/>
              </w:rPr>
            </w:pPr>
          </w:p>
        </w:tc>
        <w:tc>
          <w:tcPr>
            <w:tcW w:w="2016" w:type="dxa"/>
            <w:tcBorders>
              <w:top w:val="single" w:sz="4" w:space="0" w:color="auto"/>
              <w:left w:val="nil"/>
              <w:bottom w:val="single" w:sz="4" w:space="0" w:color="auto"/>
              <w:right w:val="single" w:sz="4" w:space="0" w:color="auto"/>
            </w:tcBorders>
            <w:vAlign w:val="bottom"/>
          </w:tcPr>
          <w:p w14:paraId="4C49DA99"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Inpatient</w:t>
            </w:r>
          </w:p>
        </w:tc>
        <w:tc>
          <w:tcPr>
            <w:tcW w:w="2016" w:type="dxa"/>
            <w:tcBorders>
              <w:top w:val="single" w:sz="4" w:space="0" w:color="auto"/>
              <w:left w:val="single" w:sz="4" w:space="0" w:color="auto"/>
              <w:bottom w:val="single" w:sz="4" w:space="0" w:color="auto"/>
              <w:right w:val="single" w:sz="4" w:space="0" w:color="auto"/>
            </w:tcBorders>
            <w:vAlign w:val="bottom"/>
          </w:tcPr>
          <w:p w14:paraId="48540436"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Prescription drugs</w:t>
            </w:r>
          </w:p>
        </w:tc>
        <w:tc>
          <w:tcPr>
            <w:tcW w:w="2016" w:type="dxa"/>
            <w:tcBorders>
              <w:top w:val="single" w:sz="4" w:space="0" w:color="auto"/>
              <w:left w:val="single" w:sz="4" w:space="0" w:color="auto"/>
              <w:bottom w:val="single" w:sz="4" w:space="0" w:color="auto"/>
              <w:right w:val="single" w:sz="4" w:space="0" w:color="auto"/>
            </w:tcBorders>
            <w:vAlign w:val="bottom"/>
          </w:tcPr>
          <w:p w14:paraId="5A326348"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Skilled Nursing Facility and Home Health</w:t>
            </w:r>
          </w:p>
        </w:tc>
        <w:tc>
          <w:tcPr>
            <w:tcW w:w="2016" w:type="dxa"/>
            <w:tcBorders>
              <w:top w:val="single" w:sz="4" w:space="0" w:color="auto"/>
              <w:left w:val="single" w:sz="4" w:space="0" w:color="auto"/>
              <w:bottom w:val="single" w:sz="4" w:space="0" w:color="auto"/>
              <w:right w:val="single" w:sz="4" w:space="0" w:color="auto"/>
            </w:tcBorders>
            <w:vAlign w:val="bottom"/>
          </w:tcPr>
          <w:p w14:paraId="5A17AEED"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Inpatient</w:t>
            </w:r>
          </w:p>
        </w:tc>
        <w:tc>
          <w:tcPr>
            <w:tcW w:w="2016" w:type="dxa"/>
            <w:tcBorders>
              <w:top w:val="single" w:sz="4" w:space="0" w:color="auto"/>
              <w:left w:val="single" w:sz="4" w:space="0" w:color="auto"/>
              <w:bottom w:val="single" w:sz="4" w:space="0" w:color="auto"/>
              <w:right w:val="single" w:sz="4" w:space="0" w:color="auto"/>
            </w:tcBorders>
            <w:vAlign w:val="bottom"/>
          </w:tcPr>
          <w:p w14:paraId="599E97E8"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Prescription drugs</w:t>
            </w:r>
          </w:p>
        </w:tc>
        <w:tc>
          <w:tcPr>
            <w:tcW w:w="2016" w:type="dxa"/>
            <w:tcBorders>
              <w:top w:val="single" w:sz="4" w:space="0" w:color="auto"/>
              <w:left w:val="single" w:sz="4" w:space="0" w:color="auto"/>
              <w:bottom w:val="single" w:sz="4" w:space="0" w:color="auto"/>
              <w:right w:val="single" w:sz="4" w:space="0" w:color="auto"/>
            </w:tcBorders>
            <w:vAlign w:val="bottom"/>
          </w:tcPr>
          <w:p w14:paraId="34368902" w14:textId="77777777" w:rsidR="0036148E" w:rsidRPr="00EE6431" w:rsidRDefault="0036148E" w:rsidP="00523993">
            <w:pPr>
              <w:spacing w:after="0"/>
              <w:jc w:val="center"/>
              <w:rPr>
                <w:rFonts w:ascii="Times New Roman" w:hAnsi="Times New Roman"/>
                <w:color w:val="000000"/>
                <w:sz w:val="24"/>
                <w:szCs w:val="24"/>
              </w:rPr>
            </w:pPr>
            <w:r w:rsidRPr="00EE6431">
              <w:rPr>
                <w:rFonts w:ascii="Times New Roman" w:hAnsi="Times New Roman"/>
                <w:color w:val="000000"/>
                <w:sz w:val="24"/>
                <w:szCs w:val="24"/>
              </w:rPr>
              <w:t>Skilled Nursing Facility and Home Health</w:t>
            </w:r>
          </w:p>
        </w:tc>
      </w:tr>
      <w:tr w:rsidR="00CE7D35" w:rsidRPr="00EE6431" w14:paraId="6FBFB4FA" w14:textId="77777777" w:rsidTr="00080619">
        <w:tblPrEx>
          <w:tblW w:w="14112" w:type="dxa"/>
          <w:tblLayout w:type="fixed"/>
          <w:tblLook w:val="0000" w:firstRow="0" w:lastRow="0" w:firstColumn="0" w:lastColumn="0" w:noHBand="0" w:noVBand="0"/>
          <w:tblPrExChange w:id="1904" w:author="Melissa Oney" w:date="2021-08-16T08:57:00Z">
            <w:tblPrEx>
              <w:tblW w:w="14112" w:type="dxa"/>
              <w:tblLayout w:type="fixed"/>
              <w:tblLook w:val="0000" w:firstRow="0" w:lastRow="0" w:firstColumn="0" w:lastColumn="0" w:noHBand="0" w:noVBand="0"/>
            </w:tblPrEx>
          </w:tblPrExChange>
        </w:tblPrEx>
        <w:tc>
          <w:tcPr>
            <w:tcW w:w="2016" w:type="dxa"/>
            <w:tcBorders>
              <w:top w:val="single" w:sz="4" w:space="0" w:color="auto"/>
              <w:left w:val="nil"/>
              <w:bottom w:val="nil"/>
              <w:right w:val="nil"/>
            </w:tcBorders>
            <w:tcPrChange w:id="1905" w:author="Melissa Oney" w:date="2021-08-16T08:57:00Z">
              <w:tcPr>
                <w:tcW w:w="2016" w:type="dxa"/>
                <w:tcBorders>
                  <w:top w:val="single" w:sz="4" w:space="0" w:color="auto"/>
                  <w:left w:val="nil"/>
                  <w:bottom w:val="nil"/>
                  <w:right w:val="nil"/>
                </w:tcBorders>
              </w:tcPr>
            </w:tcPrChange>
          </w:tcPr>
          <w:p w14:paraId="57763A08"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1-12*</w:t>
            </w:r>
          </w:p>
        </w:tc>
        <w:tc>
          <w:tcPr>
            <w:tcW w:w="2016" w:type="dxa"/>
            <w:tcBorders>
              <w:top w:val="single" w:sz="4" w:space="0" w:color="auto"/>
              <w:left w:val="nil"/>
              <w:bottom w:val="nil"/>
              <w:right w:val="single" w:sz="4" w:space="0" w:color="auto"/>
            </w:tcBorders>
            <w:vAlign w:val="bottom"/>
            <w:tcPrChange w:id="1906" w:author="Melissa Oney" w:date="2021-08-16T08:57:00Z">
              <w:tcPr>
                <w:tcW w:w="2016" w:type="dxa"/>
                <w:tcBorders>
                  <w:top w:val="single" w:sz="4" w:space="0" w:color="auto"/>
                  <w:left w:val="nil"/>
                  <w:bottom w:val="nil"/>
                  <w:right w:val="single" w:sz="4" w:space="0" w:color="auto"/>
                </w:tcBorders>
                <w:vAlign w:val="bottom"/>
              </w:tcPr>
            </w:tcPrChange>
          </w:tcPr>
          <w:p w14:paraId="5B039436" w14:textId="77777777" w:rsidR="00ED0309" w:rsidRDefault="00CE7D35" w:rsidP="00CE7D35">
            <w:pPr>
              <w:spacing w:after="0"/>
              <w:jc w:val="center"/>
              <w:rPr>
                <w:ins w:id="1907" w:author="Melissa Oney" w:date="2021-08-16T09:00:00Z"/>
                <w:rFonts w:ascii="Calibri" w:hAnsi="Calibri" w:cs="Calibri"/>
              </w:rPr>
            </w:pPr>
            <w:ins w:id="1908" w:author="Melissa Oney" w:date="2021-08-16T08:55:00Z">
              <w:r>
                <w:rPr>
                  <w:rFonts w:ascii="Calibri" w:hAnsi="Calibri" w:cs="Calibri"/>
                </w:rPr>
                <w:t>$4</w:t>
              </w:r>
            </w:ins>
            <w:ins w:id="1909" w:author="Melissa Oney" w:date="2021-08-16T09:00:00Z">
              <w:r w:rsidR="00ED0309">
                <w:rPr>
                  <w:rFonts w:ascii="Calibri" w:hAnsi="Calibri" w:cs="Calibri"/>
                </w:rPr>
                <w:t>,</w:t>
              </w:r>
            </w:ins>
            <w:ins w:id="1910" w:author="Melissa Oney" w:date="2021-08-16T08:55:00Z">
              <w:r>
                <w:rPr>
                  <w:rFonts w:ascii="Calibri" w:hAnsi="Calibri" w:cs="Calibri"/>
                </w:rPr>
                <w:t>806</w:t>
              </w:r>
            </w:ins>
          </w:p>
          <w:p w14:paraId="6D9D3C31" w14:textId="2A8A3820" w:rsidR="00CE7D35" w:rsidRPr="002103E7" w:rsidDel="00E666FE" w:rsidRDefault="00CE7D35" w:rsidP="00CE7D35">
            <w:pPr>
              <w:spacing w:after="0"/>
              <w:jc w:val="center"/>
              <w:rPr>
                <w:del w:id="1911" w:author="Melissa Oney" w:date="2021-07-12T11:36:00Z"/>
                <w:rFonts w:ascii="Times New Roman" w:hAnsi="Times New Roman" w:cs="Times New Roman"/>
                <w:color w:val="000000"/>
                <w:sz w:val="24"/>
                <w:szCs w:val="24"/>
              </w:rPr>
            </w:pPr>
            <w:ins w:id="1912" w:author="Melissa Oney" w:date="2021-08-16T08:55:00Z">
              <w:r>
                <w:rPr>
                  <w:rFonts w:ascii="Calibri" w:hAnsi="Calibri" w:cs="Calibri"/>
                </w:rPr>
                <w:t>(4</w:t>
              </w:r>
            </w:ins>
            <w:ins w:id="1913" w:author="Melissa Oney" w:date="2021-08-16T09:00:00Z">
              <w:r w:rsidR="00ED0309">
                <w:rPr>
                  <w:rFonts w:ascii="Calibri" w:hAnsi="Calibri" w:cs="Calibri"/>
                </w:rPr>
                <w:t>,</w:t>
              </w:r>
            </w:ins>
            <w:ins w:id="1914" w:author="Melissa Oney" w:date="2021-08-16T08:55:00Z">
              <w:r>
                <w:rPr>
                  <w:rFonts w:ascii="Calibri" w:hAnsi="Calibri" w:cs="Calibri"/>
                </w:rPr>
                <w:t>158;</w:t>
              </w:r>
            </w:ins>
            <w:ins w:id="1915" w:author="Melissa Oney" w:date="2021-08-16T09:00:00Z">
              <w:r w:rsidR="00ED0309">
                <w:rPr>
                  <w:rFonts w:ascii="Calibri" w:hAnsi="Calibri" w:cs="Calibri"/>
                </w:rPr>
                <w:t xml:space="preserve"> </w:t>
              </w:r>
            </w:ins>
            <w:ins w:id="1916" w:author="Melissa Oney" w:date="2021-08-16T08:55:00Z">
              <w:r>
                <w:rPr>
                  <w:rFonts w:ascii="Calibri" w:hAnsi="Calibri" w:cs="Calibri"/>
                </w:rPr>
                <w:t>5</w:t>
              </w:r>
            </w:ins>
            <w:ins w:id="1917" w:author="Melissa Oney" w:date="2021-08-16T09:00:00Z">
              <w:r w:rsidR="00ED0309">
                <w:rPr>
                  <w:rFonts w:ascii="Calibri" w:hAnsi="Calibri" w:cs="Calibri"/>
                </w:rPr>
                <w:t>,</w:t>
              </w:r>
            </w:ins>
            <w:ins w:id="1918" w:author="Melissa Oney" w:date="2021-08-16T08:55:00Z">
              <w:r>
                <w:rPr>
                  <w:rFonts w:ascii="Calibri" w:hAnsi="Calibri" w:cs="Calibri"/>
                </w:rPr>
                <w:t>477)</w:t>
              </w:r>
            </w:ins>
            <w:del w:id="1919" w:author="Melissa Oney" w:date="2021-07-12T11:36:00Z">
              <w:r w:rsidRPr="002103E7" w:rsidDel="00E666FE">
                <w:rPr>
                  <w:rFonts w:ascii="Times New Roman" w:hAnsi="Times New Roman" w:cs="Times New Roman"/>
                  <w:color w:val="000000"/>
                  <w:sz w:val="24"/>
                  <w:szCs w:val="24"/>
                </w:rPr>
                <w:delText xml:space="preserve">$4,884 </w:delText>
              </w:r>
            </w:del>
          </w:p>
          <w:p w14:paraId="441B043C" w14:textId="7619B012" w:rsidR="00CE7D35" w:rsidRPr="005667AA" w:rsidRDefault="00CE7D35" w:rsidP="00CE7D35">
            <w:pPr>
              <w:spacing w:after="0"/>
              <w:jc w:val="center"/>
              <w:rPr>
                <w:rFonts w:ascii="Times New Roman" w:hAnsi="Times New Roman" w:cs="Times New Roman"/>
                <w:color w:val="000000"/>
                <w:sz w:val="24"/>
                <w:szCs w:val="24"/>
              </w:rPr>
            </w:pPr>
            <w:del w:id="1920" w:author="Melissa Oney" w:date="2021-07-12T11:36:00Z">
              <w:r w:rsidRPr="005667AA" w:rsidDel="00E666FE">
                <w:rPr>
                  <w:rFonts w:ascii="Times New Roman" w:hAnsi="Times New Roman" w:cs="Times New Roman"/>
                  <w:color w:val="000000"/>
                  <w:sz w:val="24"/>
                  <w:szCs w:val="24"/>
                </w:rPr>
                <w:delText>(4,266 ; 5,501)</w:delText>
              </w:r>
            </w:del>
          </w:p>
        </w:tc>
        <w:tc>
          <w:tcPr>
            <w:tcW w:w="2016" w:type="dxa"/>
            <w:tcBorders>
              <w:top w:val="single" w:sz="4" w:space="0" w:color="auto"/>
              <w:left w:val="single" w:sz="4" w:space="0" w:color="auto"/>
              <w:bottom w:val="nil"/>
              <w:right w:val="single" w:sz="4" w:space="0" w:color="auto"/>
            </w:tcBorders>
            <w:vAlign w:val="bottom"/>
            <w:tcPrChange w:id="1921" w:author="Melissa Oney" w:date="2021-08-16T08:57:00Z">
              <w:tcPr>
                <w:tcW w:w="2016" w:type="dxa"/>
                <w:tcBorders>
                  <w:top w:val="single" w:sz="4" w:space="0" w:color="auto"/>
                  <w:left w:val="single" w:sz="4" w:space="0" w:color="auto"/>
                  <w:bottom w:val="nil"/>
                  <w:right w:val="single" w:sz="4" w:space="0" w:color="auto"/>
                </w:tcBorders>
                <w:vAlign w:val="bottom"/>
              </w:tcPr>
            </w:tcPrChange>
          </w:tcPr>
          <w:p w14:paraId="005AE281" w14:textId="77777777" w:rsidR="00ED0309" w:rsidRDefault="00CE7D35" w:rsidP="00CE7D35">
            <w:pPr>
              <w:spacing w:after="0"/>
              <w:jc w:val="center"/>
              <w:rPr>
                <w:ins w:id="1922" w:author="Melissa Oney" w:date="2021-08-16T09:01:00Z"/>
                <w:rFonts w:ascii="Calibri" w:hAnsi="Calibri" w:cs="Calibri"/>
              </w:rPr>
            </w:pPr>
            <w:ins w:id="1923" w:author="Melissa Oney" w:date="2021-08-16T08:56:00Z">
              <w:r>
                <w:rPr>
                  <w:rFonts w:ascii="Calibri" w:hAnsi="Calibri" w:cs="Calibri"/>
                </w:rPr>
                <w:t>$68</w:t>
              </w:r>
            </w:ins>
          </w:p>
          <w:p w14:paraId="5B7E42F1" w14:textId="39B0238A" w:rsidR="00CE7D35" w:rsidRPr="002103E7" w:rsidDel="00047BC7" w:rsidRDefault="00CE7D35" w:rsidP="00CE7D35">
            <w:pPr>
              <w:spacing w:after="0"/>
              <w:jc w:val="center"/>
              <w:rPr>
                <w:del w:id="1924" w:author="Melissa Oney" w:date="2021-07-12T11:37:00Z"/>
                <w:rFonts w:ascii="Times New Roman" w:hAnsi="Times New Roman" w:cs="Times New Roman"/>
                <w:color w:val="000000"/>
                <w:sz w:val="24"/>
                <w:szCs w:val="24"/>
              </w:rPr>
            </w:pPr>
            <w:ins w:id="1925" w:author="Melissa Oney" w:date="2021-08-16T08:56:00Z">
              <w:r>
                <w:rPr>
                  <w:rFonts w:ascii="Calibri" w:hAnsi="Calibri" w:cs="Calibri"/>
                </w:rPr>
                <w:t>(-24;</w:t>
              </w:r>
            </w:ins>
            <w:ins w:id="1926" w:author="Melissa Oney" w:date="2021-08-16T09:01:00Z">
              <w:r w:rsidR="00ED0309">
                <w:rPr>
                  <w:rFonts w:ascii="Calibri" w:hAnsi="Calibri" w:cs="Calibri"/>
                </w:rPr>
                <w:t xml:space="preserve"> </w:t>
              </w:r>
            </w:ins>
            <w:ins w:id="1927" w:author="Melissa Oney" w:date="2021-08-16T08:56:00Z">
              <w:r>
                <w:rPr>
                  <w:rFonts w:ascii="Calibri" w:hAnsi="Calibri" w:cs="Calibri"/>
                </w:rPr>
                <w:t>161)</w:t>
              </w:r>
            </w:ins>
            <w:del w:id="1928" w:author="Melissa Oney" w:date="2021-07-12T11:37:00Z">
              <w:r w:rsidRPr="002103E7" w:rsidDel="00047BC7">
                <w:rPr>
                  <w:rFonts w:ascii="Times New Roman" w:hAnsi="Times New Roman" w:cs="Times New Roman"/>
                  <w:color w:val="000000"/>
                  <w:sz w:val="24"/>
                  <w:szCs w:val="24"/>
                </w:rPr>
                <w:delText xml:space="preserve">$139 </w:delText>
              </w:r>
            </w:del>
          </w:p>
          <w:p w14:paraId="15DB0CE4" w14:textId="4C786987" w:rsidR="00CE7D35" w:rsidRPr="005667AA" w:rsidRDefault="00CE7D35" w:rsidP="00CE7D35">
            <w:pPr>
              <w:spacing w:after="0"/>
              <w:jc w:val="center"/>
              <w:rPr>
                <w:rFonts w:ascii="Times New Roman" w:hAnsi="Times New Roman" w:cs="Times New Roman"/>
                <w:color w:val="000000"/>
                <w:sz w:val="24"/>
                <w:szCs w:val="24"/>
              </w:rPr>
            </w:pPr>
            <w:del w:id="1929" w:author="Melissa Oney" w:date="2021-07-12T11:37:00Z">
              <w:r w:rsidRPr="005667AA" w:rsidDel="00047BC7">
                <w:rPr>
                  <w:rFonts w:ascii="Times New Roman" w:hAnsi="Times New Roman" w:cs="Times New Roman"/>
                  <w:color w:val="000000"/>
                  <w:sz w:val="24"/>
                  <w:szCs w:val="24"/>
                </w:rPr>
                <w:delText>(59 ; 214)</w:delText>
              </w:r>
            </w:del>
          </w:p>
        </w:tc>
        <w:tc>
          <w:tcPr>
            <w:tcW w:w="2016" w:type="dxa"/>
            <w:tcBorders>
              <w:top w:val="single" w:sz="4" w:space="0" w:color="auto"/>
              <w:left w:val="single" w:sz="4" w:space="0" w:color="auto"/>
              <w:bottom w:val="nil"/>
              <w:right w:val="single" w:sz="4" w:space="0" w:color="auto"/>
            </w:tcBorders>
            <w:vAlign w:val="bottom"/>
            <w:tcPrChange w:id="1930" w:author="Melissa Oney" w:date="2021-08-16T08:57:00Z">
              <w:tcPr>
                <w:tcW w:w="2016" w:type="dxa"/>
                <w:tcBorders>
                  <w:top w:val="single" w:sz="4" w:space="0" w:color="auto"/>
                  <w:left w:val="single" w:sz="4" w:space="0" w:color="auto"/>
                  <w:bottom w:val="nil"/>
                  <w:right w:val="single" w:sz="4" w:space="0" w:color="auto"/>
                </w:tcBorders>
                <w:vAlign w:val="bottom"/>
              </w:tcPr>
            </w:tcPrChange>
          </w:tcPr>
          <w:p w14:paraId="51F3176C" w14:textId="77777777" w:rsidR="00ED0309" w:rsidRDefault="00CE7D35" w:rsidP="00CE7D35">
            <w:pPr>
              <w:spacing w:after="0"/>
              <w:jc w:val="center"/>
              <w:rPr>
                <w:ins w:id="1931" w:author="Melissa Oney" w:date="2021-08-16T09:01:00Z"/>
                <w:rFonts w:ascii="Calibri" w:hAnsi="Calibri" w:cs="Calibri"/>
              </w:rPr>
            </w:pPr>
            <w:ins w:id="1932" w:author="Melissa Oney" w:date="2021-08-16T08:56:00Z">
              <w:r>
                <w:rPr>
                  <w:rFonts w:ascii="Calibri" w:hAnsi="Calibri" w:cs="Calibri"/>
                </w:rPr>
                <w:t>$4</w:t>
              </w:r>
            </w:ins>
            <w:ins w:id="1933" w:author="Melissa Oney" w:date="2021-08-16T09:01:00Z">
              <w:r w:rsidR="00ED0309">
                <w:rPr>
                  <w:rFonts w:ascii="Calibri" w:hAnsi="Calibri" w:cs="Calibri"/>
                </w:rPr>
                <w:t>,</w:t>
              </w:r>
            </w:ins>
            <w:ins w:id="1934" w:author="Melissa Oney" w:date="2021-08-16T08:56:00Z">
              <w:r>
                <w:rPr>
                  <w:rFonts w:ascii="Calibri" w:hAnsi="Calibri" w:cs="Calibri"/>
                </w:rPr>
                <w:t>546</w:t>
              </w:r>
            </w:ins>
          </w:p>
          <w:p w14:paraId="0F8A4B8A" w14:textId="5B911FD2" w:rsidR="00CE7D35" w:rsidRPr="002103E7" w:rsidDel="00FC427F" w:rsidRDefault="00CE7D35" w:rsidP="00CE7D35">
            <w:pPr>
              <w:spacing w:after="0"/>
              <w:jc w:val="center"/>
              <w:rPr>
                <w:del w:id="1935" w:author="Melissa Oney" w:date="2021-07-12T11:37:00Z"/>
                <w:rFonts w:ascii="Times New Roman" w:hAnsi="Times New Roman" w:cs="Times New Roman"/>
                <w:color w:val="000000"/>
                <w:sz w:val="24"/>
                <w:szCs w:val="24"/>
              </w:rPr>
            </w:pPr>
            <w:ins w:id="1936" w:author="Melissa Oney" w:date="2021-08-16T08:56:00Z">
              <w:r>
                <w:rPr>
                  <w:rFonts w:ascii="Calibri" w:hAnsi="Calibri" w:cs="Calibri"/>
                </w:rPr>
                <w:t>(4</w:t>
              </w:r>
            </w:ins>
            <w:ins w:id="1937" w:author="Melissa Oney" w:date="2021-08-16T09:01:00Z">
              <w:r w:rsidR="00ED0309">
                <w:rPr>
                  <w:rFonts w:ascii="Calibri" w:hAnsi="Calibri" w:cs="Calibri"/>
                </w:rPr>
                <w:t>,</w:t>
              </w:r>
            </w:ins>
            <w:ins w:id="1938" w:author="Melissa Oney" w:date="2021-08-16T08:56:00Z">
              <w:r>
                <w:rPr>
                  <w:rFonts w:ascii="Calibri" w:hAnsi="Calibri" w:cs="Calibri"/>
                </w:rPr>
                <w:t>142;</w:t>
              </w:r>
            </w:ins>
            <w:ins w:id="1939" w:author="Melissa Oney" w:date="2021-08-16T09:01:00Z">
              <w:r w:rsidR="00ED0309">
                <w:rPr>
                  <w:rFonts w:ascii="Calibri" w:hAnsi="Calibri" w:cs="Calibri"/>
                </w:rPr>
                <w:t xml:space="preserve"> </w:t>
              </w:r>
            </w:ins>
            <w:ins w:id="1940" w:author="Melissa Oney" w:date="2021-08-16T08:56:00Z">
              <w:r>
                <w:rPr>
                  <w:rFonts w:ascii="Calibri" w:hAnsi="Calibri" w:cs="Calibri"/>
                </w:rPr>
                <w:t>4</w:t>
              </w:r>
            </w:ins>
            <w:ins w:id="1941" w:author="Melissa Oney" w:date="2021-08-16T09:01:00Z">
              <w:r w:rsidR="00ED0309">
                <w:rPr>
                  <w:rFonts w:ascii="Calibri" w:hAnsi="Calibri" w:cs="Calibri"/>
                </w:rPr>
                <w:t>,</w:t>
              </w:r>
            </w:ins>
            <w:ins w:id="1942" w:author="Melissa Oney" w:date="2021-08-16T08:56:00Z">
              <w:r>
                <w:rPr>
                  <w:rFonts w:ascii="Calibri" w:hAnsi="Calibri" w:cs="Calibri"/>
                </w:rPr>
                <w:t>926)</w:t>
              </w:r>
            </w:ins>
            <w:del w:id="1943" w:author="Melissa Oney" w:date="2021-07-12T11:37:00Z">
              <w:r w:rsidRPr="002103E7" w:rsidDel="00FC427F">
                <w:rPr>
                  <w:rFonts w:ascii="Times New Roman" w:hAnsi="Times New Roman" w:cs="Times New Roman"/>
                  <w:color w:val="000000"/>
                  <w:sz w:val="24"/>
                  <w:szCs w:val="24"/>
                </w:rPr>
                <w:delText xml:space="preserve">$4,488 </w:delText>
              </w:r>
            </w:del>
          </w:p>
          <w:p w14:paraId="4780B643" w14:textId="4514F659" w:rsidR="00CE7D35" w:rsidRPr="005667AA" w:rsidRDefault="00CE7D35" w:rsidP="00CE7D35">
            <w:pPr>
              <w:spacing w:after="0"/>
              <w:jc w:val="center"/>
              <w:rPr>
                <w:rFonts w:ascii="Times New Roman" w:hAnsi="Times New Roman" w:cs="Times New Roman"/>
                <w:color w:val="000000"/>
                <w:sz w:val="24"/>
                <w:szCs w:val="24"/>
              </w:rPr>
            </w:pPr>
            <w:del w:id="1944" w:author="Melissa Oney" w:date="2021-07-12T11:37:00Z">
              <w:r w:rsidRPr="005667AA" w:rsidDel="00FC427F">
                <w:rPr>
                  <w:rFonts w:ascii="Times New Roman" w:hAnsi="Times New Roman" w:cs="Times New Roman"/>
                  <w:color w:val="000000"/>
                  <w:sz w:val="24"/>
                  <w:szCs w:val="24"/>
                </w:rPr>
                <w:delText>(4,135 ; 4,859)</w:delText>
              </w:r>
            </w:del>
          </w:p>
        </w:tc>
        <w:tc>
          <w:tcPr>
            <w:tcW w:w="2016" w:type="dxa"/>
            <w:tcBorders>
              <w:top w:val="single" w:sz="4" w:space="0" w:color="auto"/>
              <w:left w:val="single" w:sz="4" w:space="0" w:color="auto"/>
              <w:bottom w:val="nil"/>
              <w:right w:val="single" w:sz="4" w:space="0" w:color="auto"/>
            </w:tcBorders>
            <w:vAlign w:val="bottom"/>
            <w:tcPrChange w:id="1945" w:author="Melissa Oney" w:date="2021-08-16T08:57:00Z">
              <w:tcPr>
                <w:tcW w:w="2016" w:type="dxa"/>
                <w:tcBorders>
                  <w:top w:val="single" w:sz="4" w:space="0" w:color="auto"/>
                  <w:left w:val="single" w:sz="4" w:space="0" w:color="auto"/>
                  <w:bottom w:val="nil"/>
                  <w:right w:val="single" w:sz="4" w:space="0" w:color="auto"/>
                </w:tcBorders>
                <w:vAlign w:val="bottom"/>
              </w:tcPr>
            </w:tcPrChange>
          </w:tcPr>
          <w:p w14:paraId="3B2EC09F" w14:textId="77777777" w:rsidR="00ED0309" w:rsidRDefault="00CE7D35" w:rsidP="00CE7D35">
            <w:pPr>
              <w:spacing w:after="0"/>
              <w:jc w:val="center"/>
              <w:rPr>
                <w:ins w:id="1946" w:author="Melissa Oney" w:date="2021-08-16T09:02:00Z"/>
                <w:rFonts w:ascii="Calibri" w:hAnsi="Calibri" w:cs="Calibri"/>
              </w:rPr>
            </w:pPr>
            <w:ins w:id="1947" w:author="Melissa Oney" w:date="2021-08-16T08:56:00Z">
              <w:r>
                <w:rPr>
                  <w:rFonts w:ascii="Calibri" w:hAnsi="Calibri" w:cs="Calibri"/>
                </w:rPr>
                <w:t>$17</w:t>
              </w:r>
            </w:ins>
          </w:p>
          <w:p w14:paraId="2FDD0CF8" w14:textId="0BA06C68" w:rsidR="00CE7D35" w:rsidRPr="002103E7" w:rsidDel="00966A5E" w:rsidRDefault="00CE7D35" w:rsidP="00CE7D35">
            <w:pPr>
              <w:spacing w:after="0"/>
              <w:jc w:val="center"/>
              <w:rPr>
                <w:del w:id="1948" w:author="Melissa Oney" w:date="2021-07-12T11:38:00Z"/>
                <w:rFonts w:ascii="Times New Roman" w:hAnsi="Times New Roman" w:cs="Times New Roman"/>
                <w:color w:val="000000"/>
                <w:sz w:val="24"/>
                <w:szCs w:val="24"/>
              </w:rPr>
            </w:pPr>
            <w:ins w:id="1949" w:author="Melissa Oney" w:date="2021-08-16T08:56:00Z">
              <w:r>
                <w:rPr>
                  <w:rFonts w:ascii="Calibri" w:hAnsi="Calibri" w:cs="Calibri"/>
                </w:rPr>
                <w:t>(7;</w:t>
              </w:r>
            </w:ins>
            <w:ins w:id="1950" w:author="Melissa Oney" w:date="2021-08-16T09:02:00Z">
              <w:r w:rsidR="00ED0309">
                <w:rPr>
                  <w:rFonts w:ascii="Calibri" w:hAnsi="Calibri" w:cs="Calibri"/>
                </w:rPr>
                <w:t xml:space="preserve"> </w:t>
              </w:r>
            </w:ins>
            <w:ins w:id="1951" w:author="Melissa Oney" w:date="2021-08-16T08:56:00Z">
              <w:r>
                <w:rPr>
                  <w:rFonts w:ascii="Calibri" w:hAnsi="Calibri" w:cs="Calibri"/>
                </w:rPr>
                <w:t>27)</w:t>
              </w:r>
            </w:ins>
            <w:del w:id="1952" w:author="Melissa Oney" w:date="2021-07-12T11:38:00Z">
              <w:r w:rsidRPr="002103E7" w:rsidDel="00966A5E">
                <w:rPr>
                  <w:rFonts w:ascii="Times New Roman" w:hAnsi="Times New Roman" w:cs="Times New Roman"/>
                  <w:color w:val="000000"/>
                  <w:sz w:val="24"/>
                  <w:szCs w:val="24"/>
                </w:rPr>
                <w:delText xml:space="preserve">$26 </w:delText>
              </w:r>
            </w:del>
          </w:p>
          <w:p w14:paraId="4E475DC2" w14:textId="1C84AF8D" w:rsidR="00CE7D35" w:rsidRPr="005667AA" w:rsidRDefault="00CE7D35" w:rsidP="00CE7D35">
            <w:pPr>
              <w:spacing w:after="0"/>
              <w:jc w:val="center"/>
              <w:rPr>
                <w:rFonts w:ascii="Times New Roman" w:hAnsi="Times New Roman" w:cs="Times New Roman"/>
                <w:color w:val="000000"/>
                <w:sz w:val="24"/>
                <w:szCs w:val="24"/>
              </w:rPr>
            </w:pPr>
            <w:del w:id="1953" w:author="Melissa Oney" w:date="2021-07-12T11:38:00Z">
              <w:r w:rsidRPr="005667AA" w:rsidDel="00966A5E">
                <w:rPr>
                  <w:rFonts w:ascii="Times New Roman" w:hAnsi="Times New Roman" w:cs="Times New Roman"/>
                  <w:color w:val="000000"/>
                  <w:sz w:val="24"/>
                  <w:szCs w:val="24"/>
                </w:rPr>
                <w:delText>(13 ; 41)</w:delText>
              </w:r>
            </w:del>
          </w:p>
        </w:tc>
        <w:tc>
          <w:tcPr>
            <w:tcW w:w="2016" w:type="dxa"/>
            <w:tcBorders>
              <w:top w:val="single" w:sz="4" w:space="0" w:color="auto"/>
              <w:left w:val="single" w:sz="4" w:space="0" w:color="auto"/>
              <w:bottom w:val="nil"/>
              <w:right w:val="single" w:sz="4" w:space="0" w:color="auto"/>
            </w:tcBorders>
            <w:vAlign w:val="bottom"/>
            <w:tcPrChange w:id="1954" w:author="Melissa Oney" w:date="2021-08-16T08:57:00Z">
              <w:tcPr>
                <w:tcW w:w="2016" w:type="dxa"/>
                <w:tcBorders>
                  <w:top w:val="single" w:sz="4" w:space="0" w:color="auto"/>
                  <w:left w:val="single" w:sz="4" w:space="0" w:color="auto"/>
                  <w:bottom w:val="nil"/>
                  <w:right w:val="single" w:sz="4" w:space="0" w:color="auto"/>
                </w:tcBorders>
                <w:vAlign w:val="bottom"/>
              </w:tcPr>
            </w:tcPrChange>
          </w:tcPr>
          <w:p w14:paraId="5D3A36CC" w14:textId="77777777" w:rsidR="00ED0309" w:rsidRDefault="00CE7D35" w:rsidP="00CE7D35">
            <w:pPr>
              <w:spacing w:after="0"/>
              <w:jc w:val="center"/>
              <w:rPr>
                <w:ins w:id="1955" w:author="Melissa Oney" w:date="2021-08-16T09:02:00Z"/>
                <w:rFonts w:ascii="Calibri" w:hAnsi="Calibri" w:cs="Calibri"/>
              </w:rPr>
            </w:pPr>
            <w:ins w:id="1956" w:author="Melissa Oney" w:date="2021-08-16T08:56:00Z">
              <w:r>
                <w:rPr>
                  <w:rFonts w:ascii="Calibri" w:hAnsi="Calibri" w:cs="Calibri"/>
                </w:rPr>
                <w:t>$101</w:t>
              </w:r>
            </w:ins>
          </w:p>
          <w:p w14:paraId="22E4C940" w14:textId="1D550F58" w:rsidR="00CE7D35" w:rsidRPr="002103E7" w:rsidDel="00820704" w:rsidRDefault="00CE7D35" w:rsidP="00CE7D35">
            <w:pPr>
              <w:spacing w:after="0"/>
              <w:jc w:val="center"/>
              <w:rPr>
                <w:del w:id="1957" w:author="Melissa Oney" w:date="2021-07-12T11:38:00Z"/>
                <w:rFonts w:ascii="Times New Roman" w:hAnsi="Times New Roman" w:cs="Times New Roman"/>
                <w:color w:val="000000"/>
                <w:sz w:val="24"/>
                <w:szCs w:val="24"/>
              </w:rPr>
            </w:pPr>
            <w:ins w:id="1958" w:author="Melissa Oney" w:date="2021-08-16T08:56:00Z">
              <w:r>
                <w:rPr>
                  <w:rFonts w:ascii="Calibri" w:hAnsi="Calibri" w:cs="Calibri"/>
                </w:rPr>
                <w:t>(59;</w:t>
              </w:r>
            </w:ins>
            <w:ins w:id="1959" w:author="Melissa Oney" w:date="2021-08-16T09:02:00Z">
              <w:r w:rsidR="00ED0309">
                <w:rPr>
                  <w:rFonts w:ascii="Calibri" w:hAnsi="Calibri" w:cs="Calibri"/>
                </w:rPr>
                <w:t xml:space="preserve"> </w:t>
              </w:r>
            </w:ins>
            <w:ins w:id="1960" w:author="Melissa Oney" w:date="2021-08-16T08:56:00Z">
              <w:r>
                <w:rPr>
                  <w:rFonts w:ascii="Calibri" w:hAnsi="Calibri" w:cs="Calibri"/>
                </w:rPr>
                <w:t>145)</w:t>
              </w:r>
            </w:ins>
            <w:del w:id="1961" w:author="Melissa Oney" w:date="2021-07-12T11:38:00Z">
              <w:r w:rsidRPr="002103E7" w:rsidDel="00820704">
                <w:rPr>
                  <w:rFonts w:ascii="Times New Roman" w:hAnsi="Times New Roman" w:cs="Times New Roman"/>
                  <w:color w:val="000000"/>
                  <w:sz w:val="24"/>
                  <w:szCs w:val="24"/>
                </w:rPr>
                <w:delText xml:space="preserve">$142 </w:delText>
              </w:r>
            </w:del>
          </w:p>
          <w:p w14:paraId="3E0953B3" w14:textId="14C7B369" w:rsidR="00CE7D35" w:rsidRPr="005667AA" w:rsidRDefault="00CE7D35" w:rsidP="00CE7D35">
            <w:pPr>
              <w:spacing w:after="0"/>
              <w:jc w:val="center"/>
              <w:rPr>
                <w:rFonts w:ascii="Times New Roman" w:hAnsi="Times New Roman" w:cs="Times New Roman"/>
                <w:color w:val="000000"/>
                <w:sz w:val="24"/>
                <w:szCs w:val="24"/>
              </w:rPr>
            </w:pPr>
            <w:del w:id="1962" w:author="Melissa Oney" w:date="2021-07-12T11:38:00Z">
              <w:r w:rsidRPr="005667AA" w:rsidDel="00820704">
                <w:rPr>
                  <w:rFonts w:ascii="Times New Roman" w:hAnsi="Times New Roman" w:cs="Times New Roman"/>
                  <w:color w:val="000000"/>
                  <w:sz w:val="24"/>
                  <w:szCs w:val="24"/>
                </w:rPr>
                <w:delText>(82 ; 205)</w:delText>
              </w:r>
            </w:del>
          </w:p>
        </w:tc>
        <w:tc>
          <w:tcPr>
            <w:tcW w:w="2016" w:type="dxa"/>
            <w:tcBorders>
              <w:top w:val="single" w:sz="4" w:space="0" w:color="auto"/>
              <w:left w:val="single" w:sz="4" w:space="0" w:color="auto"/>
              <w:bottom w:val="nil"/>
              <w:right w:val="single" w:sz="4" w:space="0" w:color="auto"/>
            </w:tcBorders>
            <w:vAlign w:val="bottom"/>
            <w:tcPrChange w:id="1963" w:author="Melissa Oney" w:date="2021-08-16T08:57:00Z">
              <w:tcPr>
                <w:tcW w:w="2016" w:type="dxa"/>
                <w:tcBorders>
                  <w:top w:val="single" w:sz="4" w:space="0" w:color="auto"/>
                  <w:left w:val="single" w:sz="4" w:space="0" w:color="auto"/>
                  <w:bottom w:val="nil"/>
                  <w:right w:val="single" w:sz="4" w:space="0" w:color="auto"/>
                </w:tcBorders>
                <w:vAlign w:val="bottom"/>
              </w:tcPr>
            </w:tcPrChange>
          </w:tcPr>
          <w:p w14:paraId="1BD9D777" w14:textId="77777777" w:rsidR="00ED0309" w:rsidRDefault="00CE7D35" w:rsidP="00CE7D35">
            <w:pPr>
              <w:spacing w:after="0"/>
              <w:jc w:val="center"/>
              <w:rPr>
                <w:ins w:id="1964" w:author="Melissa Oney" w:date="2021-08-16T09:03:00Z"/>
                <w:rFonts w:ascii="Calibri" w:hAnsi="Calibri" w:cs="Calibri"/>
              </w:rPr>
            </w:pPr>
            <w:ins w:id="1965" w:author="Melissa Oney" w:date="2021-08-16T08:57:00Z">
              <w:r>
                <w:rPr>
                  <w:rFonts w:ascii="Calibri" w:hAnsi="Calibri" w:cs="Calibri"/>
                </w:rPr>
                <w:t>$1</w:t>
              </w:r>
            </w:ins>
            <w:ins w:id="1966" w:author="Melissa Oney" w:date="2021-08-16T09:03:00Z">
              <w:r w:rsidR="00ED0309">
                <w:rPr>
                  <w:rFonts w:ascii="Calibri" w:hAnsi="Calibri" w:cs="Calibri"/>
                </w:rPr>
                <w:t>,</w:t>
              </w:r>
            </w:ins>
            <w:ins w:id="1967" w:author="Melissa Oney" w:date="2021-08-16T08:57:00Z">
              <w:r>
                <w:rPr>
                  <w:rFonts w:ascii="Calibri" w:hAnsi="Calibri" w:cs="Calibri"/>
                </w:rPr>
                <w:t>415</w:t>
              </w:r>
            </w:ins>
          </w:p>
          <w:p w14:paraId="06DCBD64" w14:textId="062219DB" w:rsidR="00CE7D35" w:rsidRPr="002103E7" w:rsidDel="009724E4" w:rsidRDefault="00CE7D35" w:rsidP="00CE7D35">
            <w:pPr>
              <w:spacing w:after="0"/>
              <w:jc w:val="center"/>
              <w:rPr>
                <w:del w:id="1968" w:author="Melissa Oney" w:date="2021-07-12T11:38:00Z"/>
                <w:rFonts w:ascii="Times New Roman" w:hAnsi="Times New Roman" w:cs="Times New Roman"/>
                <w:color w:val="000000"/>
                <w:sz w:val="24"/>
                <w:szCs w:val="24"/>
              </w:rPr>
            </w:pPr>
            <w:ins w:id="1969" w:author="Melissa Oney" w:date="2021-08-16T08:57:00Z">
              <w:r>
                <w:rPr>
                  <w:rFonts w:ascii="Calibri" w:hAnsi="Calibri" w:cs="Calibri"/>
                </w:rPr>
                <w:t>(1</w:t>
              </w:r>
            </w:ins>
            <w:ins w:id="1970" w:author="Melissa Oney" w:date="2021-08-16T09:03:00Z">
              <w:r w:rsidR="00ED0309">
                <w:rPr>
                  <w:rFonts w:ascii="Calibri" w:hAnsi="Calibri" w:cs="Calibri"/>
                </w:rPr>
                <w:t>,</w:t>
              </w:r>
            </w:ins>
            <w:ins w:id="1971" w:author="Melissa Oney" w:date="2021-08-16T08:57:00Z">
              <w:r>
                <w:rPr>
                  <w:rFonts w:ascii="Calibri" w:hAnsi="Calibri" w:cs="Calibri"/>
                </w:rPr>
                <w:t>147;</w:t>
              </w:r>
            </w:ins>
            <w:ins w:id="1972" w:author="Melissa Oney" w:date="2021-08-16T09:03:00Z">
              <w:r w:rsidR="00ED0309">
                <w:rPr>
                  <w:rFonts w:ascii="Calibri" w:hAnsi="Calibri" w:cs="Calibri"/>
                </w:rPr>
                <w:t xml:space="preserve"> </w:t>
              </w:r>
            </w:ins>
            <w:ins w:id="1973" w:author="Melissa Oney" w:date="2021-08-16T08:57:00Z">
              <w:r>
                <w:rPr>
                  <w:rFonts w:ascii="Calibri" w:hAnsi="Calibri" w:cs="Calibri"/>
                </w:rPr>
                <w:t>1</w:t>
              </w:r>
            </w:ins>
            <w:ins w:id="1974" w:author="Melissa Oney" w:date="2021-08-16T09:03:00Z">
              <w:r w:rsidR="00ED0309">
                <w:rPr>
                  <w:rFonts w:ascii="Calibri" w:hAnsi="Calibri" w:cs="Calibri"/>
                </w:rPr>
                <w:t>,</w:t>
              </w:r>
            </w:ins>
            <w:ins w:id="1975" w:author="Melissa Oney" w:date="2021-08-16T08:57:00Z">
              <w:r>
                <w:rPr>
                  <w:rFonts w:ascii="Calibri" w:hAnsi="Calibri" w:cs="Calibri"/>
                </w:rPr>
                <w:t>716)</w:t>
              </w:r>
            </w:ins>
            <w:del w:id="1976" w:author="Melissa Oney" w:date="2021-07-12T11:38:00Z">
              <w:r w:rsidRPr="002103E7" w:rsidDel="009724E4">
                <w:rPr>
                  <w:rFonts w:ascii="Times New Roman" w:hAnsi="Times New Roman" w:cs="Times New Roman"/>
                  <w:color w:val="000000"/>
                  <w:sz w:val="24"/>
                  <w:szCs w:val="24"/>
                </w:rPr>
                <w:delText xml:space="preserve">$2,022 </w:delText>
              </w:r>
            </w:del>
          </w:p>
          <w:p w14:paraId="5D5A641E" w14:textId="27476FC0" w:rsidR="00CE7D35" w:rsidRPr="005667AA" w:rsidRDefault="00CE7D35" w:rsidP="00CE7D35">
            <w:pPr>
              <w:spacing w:after="0"/>
              <w:jc w:val="center"/>
              <w:rPr>
                <w:rFonts w:ascii="Times New Roman" w:hAnsi="Times New Roman" w:cs="Times New Roman"/>
                <w:color w:val="000000"/>
                <w:sz w:val="24"/>
                <w:szCs w:val="24"/>
              </w:rPr>
            </w:pPr>
            <w:del w:id="1977" w:author="Melissa Oney" w:date="2021-07-12T11:38:00Z">
              <w:r w:rsidRPr="005667AA" w:rsidDel="009724E4">
                <w:rPr>
                  <w:rFonts w:ascii="Times New Roman" w:hAnsi="Times New Roman" w:cs="Times New Roman"/>
                  <w:color w:val="000000"/>
                  <w:sz w:val="24"/>
                  <w:szCs w:val="24"/>
                </w:rPr>
                <w:delText>(1,590 ; 2,413)</w:delText>
              </w:r>
            </w:del>
          </w:p>
        </w:tc>
      </w:tr>
      <w:tr w:rsidR="00CE7D35" w:rsidRPr="00EE6431" w14:paraId="340A5BAF" w14:textId="77777777" w:rsidTr="00080619">
        <w:tblPrEx>
          <w:tblW w:w="14112" w:type="dxa"/>
          <w:tblLayout w:type="fixed"/>
          <w:tblLook w:val="0000" w:firstRow="0" w:lastRow="0" w:firstColumn="0" w:lastColumn="0" w:noHBand="0" w:noVBand="0"/>
          <w:tblPrExChange w:id="1978" w:author="Melissa Oney" w:date="2021-08-16T08:57:00Z">
            <w:tblPrEx>
              <w:tblW w:w="14112" w:type="dxa"/>
              <w:tblLayout w:type="fixed"/>
              <w:tblLook w:val="0000" w:firstRow="0" w:lastRow="0" w:firstColumn="0" w:lastColumn="0" w:noHBand="0" w:noVBand="0"/>
            </w:tblPrEx>
          </w:tblPrExChange>
        </w:tblPrEx>
        <w:tc>
          <w:tcPr>
            <w:tcW w:w="2016" w:type="dxa"/>
            <w:tcBorders>
              <w:top w:val="nil"/>
              <w:left w:val="nil"/>
              <w:bottom w:val="nil"/>
              <w:right w:val="nil"/>
            </w:tcBorders>
            <w:tcPrChange w:id="1979" w:author="Melissa Oney" w:date="2021-08-16T08:57:00Z">
              <w:tcPr>
                <w:tcW w:w="2016" w:type="dxa"/>
                <w:tcBorders>
                  <w:top w:val="nil"/>
                  <w:left w:val="nil"/>
                  <w:bottom w:val="nil"/>
                  <w:right w:val="nil"/>
                </w:tcBorders>
              </w:tcPr>
            </w:tcPrChange>
          </w:tcPr>
          <w:p w14:paraId="288ED21C"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13-24</w:t>
            </w:r>
          </w:p>
        </w:tc>
        <w:tc>
          <w:tcPr>
            <w:tcW w:w="2016" w:type="dxa"/>
            <w:tcBorders>
              <w:top w:val="nil"/>
              <w:left w:val="nil"/>
              <w:bottom w:val="nil"/>
              <w:right w:val="single" w:sz="4" w:space="0" w:color="auto"/>
            </w:tcBorders>
            <w:vAlign w:val="bottom"/>
            <w:tcPrChange w:id="1980" w:author="Melissa Oney" w:date="2021-08-16T08:57:00Z">
              <w:tcPr>
                <w:tcW w:w="2016" w:type="dxa"/>
                <w:tcBorders>
                  <w:top w:val="nil"/>
                  <w:left w:val="nil"/>
                  <w:bottom w:val="nil"/>
                  <w:right w:val="single" w:sz="4" w:space="0" w:color="auto"/>
                </w:tcBorders>
                <w:vAlign w:val="bottom"/>
              </w:tcPr>
            </w:tcPrChange>
          </w:tcPr>
          <w:p w14:paraId="030A0C21" w14:textId="77777777" w:rsidR="00ED0309" w:rsidRDefault="00CE7D35" w:rsidP="00CE7D35">
            <w:pPr>
              <w:spacing w:after="0"/>
              <w:jc w:val="center"/>
              <w:rPr>
                <w:ins w:id="1981" w:author="Melissa Oney" w:date="2021-08-16T09:00:00Z"/>
                <w:rFonts w:ascii="Calibri" w:hAnsi="Calibri" w:cs="Calibri"/>
              </w:rPr>
            </w:pPr>
            <w:ins w:id="1982" w:author="Melissa Oney" w:date="2021-08-16T08:55:00Z">
              <w:r>
                <w:rPr>
                  <w:rFonts w:ascii="Calibri" w:hAnsi="Calibri" w:cs="Calibri"/>
                </w:rPr>
                <w:t>$1</w:t>
              </w:r>
            </w:ins>
            <w:ins w:id="1983" w:author="Melissa Oney" w:date="2021-08-16T09:00:00Z">
              <w:r w:rsidR="00ED0309">
                <w:rPr>
                  <w:rFonts w:ascii="Calibri" w:hAnsi="Calibri" w:cs="Calibri"/>
                </w:rPr>
                <w:t>,</w:t>
              </w:r>
            </w:ins>
            <w:ins w:id="1984" w:author="Melissa Oney" w:date="2021-08-16T08:55:00Z">
              <w:r>
                <w:rPr>
                  <w:rFonts w:ascii="Calibri" w:hAnsi="Calibri" w:cs="Calibri"/>
                </w:rPr>
                <w:t>576</w:t>
              </w:r>
            </w:ins>
          </w:p>
          <w:p w14:paraId="0A1F363F" w14:textId="50D90967" w:rsidR="00CE7D35" w:rsidRPr="002103E7" w:rsidDel="00E666FE" w:rsidRDefault="00CE7D35" w:rsidP="00CE7D35">
            <w:pPr>
              <w:spacing w:after="0"/>
              <w:jc w:val="center"/>
              <w:rPr>
                <w:del w:id="1985" w:author="Melissa Oney" w:date="2021-07-12T11:36:00Z"/>
                <w:rFonts w:ascii="Times New Roman" w:hAnsi="Times New Roman" w:cs="Times New Roman"/>
                <w:color w:val="000000"/>
                <w:sz w:val="24"/>
                <w:szCs w:val="24"/>
              </w:rPr>
            </w:pPr>
            <w:ins w:id="1986" w:author="Melissa Oney" w:date="2021-08-16T08:55:00Z">
              <w:r>
                <w:rPr>
                  <w:rFonts w:ascii="Calibri" w:hAnsi="Calibri" w:cs="Calibri"/>
                </w:rPr>
                <w:t>(1</w:t>
              </w:r>
            </w:ins>
            <w:ins w:id="1987" w:author="Melissa Oney" w:date="2021-08-16T09:00:00Z">
              <w:r w:rsidR="00ED0309">
                <w:rPr>
                  <w:rFonts w:ascii="Calibri" w:hAnsi="Calibri" w:cs="Calibri"/>
                </w:rPr>
                <w:t>,</w:t>
              </w:r>
            </w:ins>
            <w:ins w:id="1988" w:author="Melissa Oney" w:date="2021-08-16T08:55:00Z">
              <w:r>
                <w:rPr>
                  <w:rFonts w:ascii="Calibri" w:hAnsi="Calibri" w:cs="Calibri"/>
                </w:rPr>
                <w:t>262;</w:t>
              </w:r>
            </w:ins>
            <w:ins w:id="1989" w:author="Melissa Oney" w:date="2021-08-16T09:00:00Z">
              <w:r w:rsidR="00ED0309">
                <w:rPr>
                  <w:rFonts w:ascii="Calibri" w:hAnsi="Calibri" w:cs="Calibri"/>
                </w:rPr>
                <w:t xml:space="preserve"> </w:t>
              </w:r>
            </w:ins>
            <w:ins w:id="1990" w:author="Melissa Oney" w:date="2021-08-16T08:55:00Z">
              <w:r>
                <w:rPr>
                  <w:rFonts w:ascii="Calibri" w:hAnsi="Calibri" w:cs="Calibri"/>
                </w:rPr>
                <w:t>1</w:t>
              </w:r>
            </w:ins>
            <w:ins w:id="1991" w:author="Melissa Oney" w:date="2021-08-16T09:00:00Z">
              <w:r w:rsidR="00ED0309">
                <w:rPr>
                  <w:rFonts w:ascii="Calibri" w:hAnsi="Calibri" w:cs="Calibri"/>
                </w:rPr>
                <w:t>,</w:t>
              </w:r>
            </w:ins>
            <w:ins w:id="1992" w:author="Melissa Oney" w:date="2021-08-16T08:55:00Z">
              <w:r>
                <w:rPr>
                  <w:rFonts w:ascii="Calibri" w:hAnsi="Calibri" w:cs="Calibri"/>
                </w:rPr>
                <w:t>882)</w:t>
              </w:r>
            </w:ins>
            <w:del w:id="1993" w:author="Melissa Oney" w:date="2021-07-12T11:36:00Z">
              <w:r w:rsidRPr="002103E7" w:rsidDel="00E666FE">
                <w:rPr>
                  <w:rFonts w:ascii="Times New Roman" w:hAnsi="Times New Roman" w:cs="Times New Roman"/>
                  <w:color w:val="000000"/>
                  <w:sz w:val="24"/>
                  <w:szCs w:val="24"/>
                </w:rPr>
                <w:delText xml:space="preserve">$1,683 </w:delText>
              </w:r>
            </w:del>
          </w:p>
          <w:p w14:paraId="6A70B998" w14:textId="296EBE43" w:rsidR="00CE7D35" w:rsidRPr="005667AA" w:rsidRDefault="00CE7D35" w:rsidP="00CE7D35">
            <w:pPr>
              <w:spacing w:after="0"/>
              <w:jc w:val="center"/>
              <w:rPr>
                <w:rFonts w:ascii="Times New Roman" w:hAnsi="Times New Roman" w:cs="Times New Roman"/>
                <w:color w:val="000000"/>
                <w:sz w:val="24"/>
                <w:szCs w:val="24"/>
              </w:rPr>
            </w:pPr>
            <w:del w:id="1994" w:author="Melissa Oney" w:date="2021-07-12T11:36:00Z">
              <w:r w:rsidRPr="005667AA" w:rsidDel="00E666FE">
                <w:rPr>
                  <w:rFonts w:ascii="Times New Roman" w:hAnsi="Times New Roman" w:cs="Times New Roman"/>
                  <w:color w:val="000000"/>
                  <w:sz w:val="24"/>
                  <w:szCs w:val="24"/>
                </w:rPr>
                <w:delText>(1,402 ; 1,972)</w:delText>
              </w:r>
            </w:del>
          </w:p>
        </w:tc>
        <w:tc>
          <w:tcPr>
            <w:tcW w:w="2016" w:type="dxa"/>
            <w:tcBorders>
              <w:top w:val="nil"/>
              <w:left w:val="single" w:sz="4" w:space="0" w:color="auto"/>
              <w:bottom w:val="nil"/>
              <w:right w:val="single" w:sz="4" w:space="0" w:color="auto"/>
            </w:tcBorders>
            <w:vAlign w:val="bottom"/>
            <w:tcPrChange w:id="1995" w:author="Melissa Oney" w:date="2021-08-16T08:57:00Z">
              <w:tcPr>
                <w:tcW w:w="2016" w:type="dxa"/>
                <w:tcBorders>
                  <w:top w:val="nil"/>
                  <w:left w:val="single" w:sz="4" w:space="0" w:color="auto"/>
                  <w:bottom w:val="nil"/>
                  <w:right w:val="single" w:sz="4" w:space="0" w:color="auto"/>
                </w:tcBorders>
                <w:vAlign w:val="bottom"/>
              </w:tcPr>
            </w:tcPrChange>
          </w:tcPr>
          <w:p w14:paraId="0828D45A" w14:textId="77777777" w:rsidR="00ED0309" w:rsidRDefault="00CE7D35" w:rsidP="00CE7D35">
            <w:pPr>
              <w:spacing w:after="0"/>
              <w:jc w:val="center"/>
              <w:rPr>
                <w:ins w:id="1996" w:author="Melissa Oney" w:date="2021-08-16T09:01:00Z"/>
                <w:rFonts w:ascii="Calibri" w:hAnsi="Calibri" w:cs="Calibri"/>
              </w:rPr>
            </w:pPr>
            <w:ins w:id="1997" w:author="Melissa Oney" w:date="2021-08-16T08:56:00Z">
              <w:r>
                <w:rPr>
                  <w:rFonts w:ascii="Calibri" w:hAnsi="Calibri" w:cs="Calibri"/>
                </w:rPr>
                <w:t>$97</w:t>
              </w:r>
            </w:ins>
          </w:p>
          <w:p w14:paraId="018CEA98" w14:textId="21673F90" w:rsidR="00CE7D35" w:rsidRPr="002103E7" w:rsidDel="00047BC7" w:rsidRDefault="00CE7D35" w:rsidP="00CE7D35">
            <w:pPr>
              <w:spacing w:after="0"/>
              <w:jc w:val="center"/>
              <w:rPr>
                <w:del w:id="1998" w:author="Melissa Oney" w:date="2021-07-12T11:37:00Z"/>
                <w:rFonts w:ascii="Times New Roman" w:hAnsi="Times New Roman" w:cs="Times New Roman"/>
                <w:color w:val="000000"/>
                <w:sz w:val="24"/>
                <w:szCs w:val="24"/>
              </w:rPr>
            </w:pPr>
            <w:ins w:id="1999" w:author="Melissa Oney" w:date="2021-08-16T08:56:00Z">
              <w:r>
                <w:rPr>
                  <w:rFonts w:ascii="Calibri" w:hAnsi="Calibri" w:cs="Calibri"/>
                </w:rPr>
                <w:t>(11;</w:t>
              </w:r>
            </w:ins>
            <w:ins w:id="2000" w:author="Melissa Oney" w:date="2021-08-16T09:01:00Z">
              <w:r w:rsidR="00ED0309">
                <w:rPr>
                  <w:rFonts w:ascii="Calibri" w:hAnsi="Calibri" w:cs="Calibri"/>
                </w:rPr>
                <w:t xml:space="preserve"> </w:t>
              </w:r>
            </w:ins>
            <w:ins w:id="2001" w:author="Melissa Oney" w:date="2021-08-16T08:56:00Z">
              <w:r>
                <w:rPr>
                  <w:rFonts w:ascii="Calibri" w:hAnsi="Calibri" w:cs="Calibri"/>
                </w:rPr>
                <w:t>174)</w:t>
              </w:r>
            </w:ins>
            <w:del w:id="2002" w:author="Melissa Oney" w:date="2021-07-12T11:37:00Z">
              <w:r w:rsidRPr="002103E7" w:rsidDel="00047BC7">
                <w:rPr>
                  <w:rFonts w:ascii="Times New Roman" w:hAnsi="Times New Roman" w:cs="Times New Roman"/>
                  <w:color w:val="000000"/>
                  <w:sz w:val="24"/>
                  <w:szCs w:val="24"/>
                </w:rPr>
                <w:delText xml:space="preserve">$172 </w:delText>
              </w:r>
            </w:del>
          </w:p>
          <w:p w14:paraId="16106BB0" w14:textId="52B1C967" w:rsidR="00CE7D35" w:rsidRPr="005667AA" w:rsidRDefault="00CE7D35" w:rsidP="00CE7D35">
            <w:pPr>
              <w:spacing w:after="0"/>
              <w:jc w:val="center"/>
              <w:rPr>
                <w:rFonts w:ascii="Times New Roman" w:hAnsi="Times New Roman" w:cs="Times New Roman"/>
                <w:color w:val="000000"/>
                <w:sz w:val="24"/>
                <w:szCs w:val="24"/>
              </w:rPr>
            </w:pPr>
            <w:del w:id="2003" w:author="Melissa Oney" w:date="2021-07-12T11:37:00Z">
              <w:r w:rsidRPr="005667AA" w:rsidDel="00047BC7">
                <w:rPr>
                  <w:rFonts w:ascii="Times New Roman" w:hAnsi="Times New Roman" w:cs="Times New Roman"/>
                  <w:color w:val="000000"/>
                  <w:sz w:val="24"/>
                  <w:szCs w:val="24"/>
                </w:rPr>
                <w:delText>(105 ; 236)</w:delText>
              </w:r>
            </w:del>
          </w:p>
        </w:tc>
        <w:tc>
          <w:tcPr>
            <w:tcW w:w="2016" w:type="dxa"/>
            <w:tcBorders>
              <w:top w:val="nil"/>
              <w:left w:val="single" w:sz="4" w:space="0" w:color="auto"/>
              <w:bottom w:val="nil"/>
              <w:right w:val="single" w:sz="4" w:space="0" w:color="auto"/>
            </w:tcBorders>
            <w:vAlign w:val="bottom"/>
            <w:tcPrChange w:id="2004" w:author="Melissa Oney" w:date="2021-08-16T08:57:00Z">
              <w:tcPr>
                <w:tcW w:w="2016" w:type="dxa"/>
                <w:tcBorders>
                  <w:top w:val="nil"/>
                  <w:left w:val="single" w:sz="4" w:space="0" w:color="auto"/>
                  <w:bottom w:val="nil"/>
                  <w:right w:val="single" w:sz="4" w:space="0" w:color="auto"/>
                </w:tcBorders>
                <w:vAlign w:val="bottom"/>
              </w:tcPr>
            </w:tcPrChange>
          </w:tcPr>
          <w:p w14:paraId="3BDE88E6" w14:textId="77777777" w:rsidR="00ED0309" w:rsidRDefault="00CE7D35" w:rsidP="00CE7D35">
            <w:pPr>
              <w:spacing w:after="0"/>
              <w:jc w:val="center"/>
              <w:rPr>
                <w:ins w:id="2005" w:author="Melissa Oney" w:date="2021-08-16T09:02:00Z"/>
                <w:rFonts w:ascii="Calibri" w:hAnsi="Calibri" w:cs="Calibri"/>
              </w:rPr>
            </w:pPr>
            <w:ins w:id="2006" w:author="Melissa Oney" w:date="2021-08-16T08:56:00Z">
              <w:r>
                <w:rPr>
                  <w:rFonts w:ascii="Calibri" w:hAnsi="Calibri" w:cs="Calibri"/>
                </w:rPr>
                <w:t>$1</w:t>
              </w:r>
            </w:ins>
            <w:ins w:id="2007" w:author="Melissa Oney" w:date="2021-08-16T09:02:00Z">
              <w:r w:rsidR="00ED0309">
                <w:rPr>
                  <w:rFonts w:ascii="Calibri" w:hAnsi="Calibri" w:cs="Calibri"/>
                </w:rPr>
                <w:t>,</w:t>
              </w:r>
            </w:ins>
            <w:ins w:id="2008" w:author="Melissa Oney" w:date="2021-08-16T08:56:00Z">
              <w:r>
                <w:rPr>
                  <w:rFonts w:ascii="Calibri" w:hAnsi="Calibri" w:cs="Calibri"/>
                </w:rPr>
                <w:t>978</w:t>
              </w:r>
            </w:ins>
          </w:p>
          <w:p w14:paraId="0F0007B3" w14:textId="253971AD" w:rsidR="00CE7D35" w:rsidRPr="002103E7" w:rsidDel="00FC427F" w:rsidRDefault="00CE7D35" w:rsidP="00CE7D35">
            <w:pPr>
              <w:spacing w:after="0"/>
              <w:jc w:val="center"/>
              <w:rPr>
                <w:del w:id="2009" w:author="Melissa Oney" w:date="2021-07-12T11:37:00Z"/>
                <w:rFonts w:ascii="Times New Roman" w:hAnsi="Times New Roman" w:cs="Times New Roman"/>
                <w:color w:val="000000"/>
                <w:sz w:val="24"/>
                <w:szCs w:val="24"/>
              </w:rPr>
            </w:pPr>
            <w:ins w:id="2010" w:author="Melissa Oney" w:date="2021-08-16T08:56:00Z">
              <w:r>
                <w:rPr>
                  <w:rFonts w:ascii="Calibri" w:hAnsi="Calibri" w:cs="Calibri"/>
                </w:rPr>
                <w:t>(1</w:t>
              </w:r>
            </w:ins>
            <w:ins w:id="2011" w:author="Melissa Oney" w:date="2021-08-16T09:02:00Z">
              <w:r w:rsidR="00ED0309">
                <w:rPr>
                  <w:rFonts w:ascii="Calibri" w:hAnsi="Calibri" w:cs="Calibri"/>
                </w:rPr>
                <w:t>,</w:t>
              </w:r>
            </w:ins>
            <w:ins w:id="2012" w:author="Melissa Oney" w:date="2021-08-16T08:56:00Z">
              <w:r>
                <w:rPr>
                  <w:rFonts w:ascii="Calibri" w:hAnsi="Calibri" w:cs="Calibri"/>
                </w:rPr>
                <w:t>757;</w:t>
              </w:r>
            </w:ins>
            <w:ins w:id="2013" w:author="Melissa Oney" w:date="2021-08-16T09:02:00Z">
              <w:r w:rsidR="00ED0309">
                <w:rPr>
                  <w:rFonts w:ascii="Calibri" w:hAnsi="Calibri" w:cs="Calibri"/>
                </w:rPr>
                <w:t xml:space="preserve"> </w:t>
              </w:r>
            </w:ins>
            <w:ins w:id="2014" w:author="Melissa Oney" w:date="2021-08-16T08:56:00Z">
              <w:r>
                <w:rPr>
                  <w:rFonts w:ascii="Calibri" w:hAnsi="Calibri" w:cs="Calibri"/>
                </w:rPr>
                <w:t>2</w:t>
              </w:r>
            </w:ins>
            <w:ins w:id="2015" w:author="Melissa Oney" w:date="2021-08-16T09:02:00Z">
              <w:r w:rsidR="00ED0309">
                <w:rPr>
                  <w:rFonts w:ascii="Calibri" w:hAnsi="Calibri" w:cs="Calibri"/>
                </w:rPr>
                <w:t>,</w:t>
              </w:r>
            </w:ins>
            <w:ins w:id="2016" w:author="Melissa Oney" w:date="2021-08-16T08:56:00Z">
              <w:r>
                <w:rPr>
                  <w:rFonts w:ascii="Calibri" w:hAnsi="Calibri" w:cs="Calibri"/>
                </w:rPr>
                <w:t>200)</w:t>
              </w:r>
            </w:ins>
            <w:del w:id="2017" w:author="Melissa Oney" w:date="2021-07-12T11:37:00Z">
              <w:r w:rsidRPr="002103E7" w:rsidDel="00FC427F">
                <w:rPr>
                  <w:rFonts w:ascii="Times New Roman" w:hAnsi="Times New Roman" w:cs="Times New Roman"/>
                  <w:color w:val="000000"/>
                  <w:sz w:val="24"/>
                  <w:szCs w:val="24"/>
                </w:rPr>
                <w:delText xml:space="preserve">$2,026 </w:delText>
              </w:r>
            </w:del>
          </w:p>
          <w:p w14:paraId="0F3404F5" w14:textId="5573D5F4" w:rsidR="00CE7D35" w:rsidRPr="005667AA" w:rsidRDefault="00CE7D35" w:rsidP="00CE7D35">
            <w:pPr>
              <w:spacing w:after="0"/>
              <w:jc w:val="center"/>
              <w:rPr>
                <w:rFonts w:ascii="Times New Roman" w:hAnsi="Times New Roman" w:cs="Times New Roman"/>
                <w:color w:val="000000"/>
                <w:sz w:val="24"/>
                <w:szCs w:val="24"/>
              </w:rPr>
            </w:pPr>
            <w:del w:id="2018" w:author="Melissa Oney" w:date="2021-07-12T11:37:00Z">
              <w:r w:rsidRPr="005667AA" w:rsidDel="00FC427F">
                <w:rPr>
                  <w:rFonts w:ascii="Times New Roman" w:hAnsi="Times New Roman" w:cs="Times New Roman"/>
                  <w:color w:val="000000"/>
                  <w:sz w:val="24"/>
                  <w:szCs w:val="24"/>
                </w:rPr>
                <w:delText>(1,833 ; 2,224)</w:delText>
              </w:r>
            </w:del>
          </w:p>
        </w:tc>
        <w:tc>
          <w:tcPr>
            <w:tcW w:w="2016" w:type="dxa"/>
            <w:tcBorders>
              <w:top w:val="nil"/>
              <w:left w:val="single" w:sz="4" w:space="0" w:color="auto"/>
              <w:bottom w:val="nil"/>
              <w:right w:val="single" w:sz="4" w:space="0" w:color="auto"/>
            </w:tcBorders>
            <w:vAlign w:val="bottom"/>
            <w:tcPrChange w:id="2019" w:author="Melissa Oney" w:date="2021-08-16T08:57:00Z">
              <w:tcPr>
                <w:tcW w:w="2016" w:type="dxa"/>
                <w:tcBorders>
                  <w:top w:val="nil"/>
                  <w:left w:val="single" w:sz="4" w:space="0" w:color="auto"/>
                  <w:bottom w:val="nil"/>
                  <w:right w:val="single" w:sz="4" w:space="0" w:color="auto"/>
                </w:tcBorders>
                <w:vAlign w:val="bottom"/>
              </w:tcPr>
            </w:tcPrChange>
          </w:tcPr>
          <w:p w14:paraId="4B34AE89" w14:textId="77777777" w:rsidR="00ED0309" w:rsidRDefault="00CE7D35" w:rsidP="00CE7D35">
            <w:pPr>
              <w:spacing w:after="0"/>
              <w:jc w:val="center"/>
              <w:rPr>
                <w:ins w:id="2020" w:author="Melissa Oney" w:date="2021-08-16T09:02:00Z"/>
                <w:rFonts w:ascii="Calibri" w:hAnsi="Calibri" w:cs="Calibri"/>
              </w:rPr>
            </w:pPr>
            <w:ins w:id="2021" w:author="Melissa Oney" w:date="2021-08-16T08:56:00Z">
              <w:r>
                <w:rPr>
                  <w:rFonts w:ascii="Calibri" w:hAnsi="Calibri" w:cs="Calibri"/>
                </w:rPr>
                <w:t>$10</w:t>
              </w:r>
            </w:ins>
          </w:p>
          <w:p w14:paraId="59AED932" w14:textId="3F18AC5D" w:rsidR="00CE7D35" w:rsidRPr="002103E7" w:rsidDel="00966A5E" w:rsidRDefault="00CE7D35" w:rsidP="00CE7D35">
            <w:pPr>
              <w:spacing w:after="0"/>
              <w:jc w:val="center"/>
              <w:rPr>
                <w:del w:id="2022" w:author="Melissa Oney" w:date="2021-07-12T11:38:00Z"/>
                <w:rFonts w:ascii="Times New Roman" w:hAnsi="Times New Roman" w:cs="Times New Roman"/>
                <w:color w:val="000000"/>
                <w:sz w:val="24"/>
                <w:szCs w:val="24"/>
              </w:rPr>
            </w:pPr>
            <w:ins w:id="2023" w:author="Melissa Oney" w:date="2021-08-16T08:56:00Z">
              <w:r>
                <w:rPr>
                  <w:rFonts w:ascii="Calibri" w:hAnsi="Calibri" w:cs="Calibri"/>
                </w:rPr>
                <w:t>(3;</w:t>
              </w:r>
            </w:ins>
            <w:ins w:id="2024" w:author="Melissa Oney" w:date="2021-08-16T09:02:00Z">
              <w:r w:rsidR="00ED0309">
                <w:rPr>
                  <w:rFonts w:ascii="Calibri" w:hAnsi="Calibri" w:cs="Calibri"/>
                </w:rPr>
                <w:t xml:space="preserve"> </w:t>
              </w:r>
            </w:ins>
            <w:ins w:id="2025" w:author="Melissa Oney" w:date="2021-08-16T08:56:00Z">
              <w:r>
                <w:rPr>
                  <w:rFonts w:ascii="Calibri" w:hAnsi="Calibri" w:cs="Calibri"/>
                </w:rPr>
                <w:t>16)</w:t>
              </w:r>
            </w:ins>
            <w:del w:id="2026" w:author="Melissa Oney" w:date="2021-07-12T11:38:00Z">
              <w:r w:rsidRPr="002103E7" w:rsidDel="00966A5E">
                <w:rPr>
                  <w:rFonts w:ascii="Times New Roman" w:hAnsi="Times New Roman" w:cs="Times New Roman"/>
                  <w:color w:val="000000"/>
                  <w:sz w:val="24"/>
                  <w:szCs w:val="24"/>
                </w:rPr>
                <w:delText xml:space="preserve">$17 </w:delText>
              </w:r>
            </w:del>
          </w:p>
          <w:p w14:paraId="23CF3F7A" w14:textId="2FA3C37B" w:rsidR="00CE7D35" w:rsidRPr="005667AA" w:rsidRDefault="00CE7D35" w:rsidP="00CE7D35">
            <w:pPr>
              <w:spacing w:after="0"/>
              <w:jc w:val="center"/>
              <w:rPr>
                <w:rFonts w:ascii="Times New Roman" w:hAnsi="Times New Roman" w:cs="Times New Roman"/>
                <w:color w:val="000000"/>
                <w:sz w:val="24"/>
                <w:szCs w:val="24"/>
              </w:rPr>
            </w:pPr>
            <w:del w:id="2027" w:author="Melissa Oney" w:date="2021-07-12T11:38:00Z">
              <w:r w:rsidRPr="005667AA" w:rsidDel="00966A5E">
                <w:rPr>
                  <w:rFonts w:ascii="Times New Roman" w:hAnsi="Times New Roman" w:cs="Times New Roman"/>
                  <w:color w:val="000000"/>
                  <w:sz w:val="24"/>
                  <w:szCs w:val="24"/>
                </w:rPr>
                <w:delText>(7 ; 28)</w:delText>
              </w:r>
            </w:del>
          </w:p>
        </w:tc>
        <w:tc>
          <w:tcPr>
            <w:tcW w:w="2016" w:type="dxa"/>
            <w:tcBorders>
              <w:top w:val="nil"/>
              <w:left w:val="single" w:sz="4" w:space="0" w:color="auto"/>
              <w:bottom w:val="nil"/>
              <w:right w:val="single" w:sz="4" w:space="0" w:color="auto"/>
            </w:tcBorders>
            <w:vAlign w:val="bottom"/>
            <w:tcPrChange w:id="2028" w:author="Melissa Oney" w:date="2021-08-16T08:57:00Z">
              <w:tcPr>
                <w:tcW w:w="2016" w:type="dxa"/>
                <w:tcBorders>
                  <w:top w:val="nil"/>
                  <w:left w:val="single" w:sz="4" w:space="0" w:color="auto"/>
                  <w:bottom w:val="nil"/>
                  <w:right w:val="single" w:sz="4" w:space="0" w:color="auto"/>
                </w:tcBorders>
                <w:vAlign w:val="bottom"/>
              </w:tcPr>
            </w:tcPrChange>
          </w:tcPr>
          <w:p w14:paraId="550C8BCB" w14:textId="77777777" w:rsidR="00ED0309" w:rsidRDefault="00CE7D35" w:rsidP="00CE7D35">
            <w:pPr>
              <w:spacing w:after="0"/>
              <w:jc w:val="center"/>
              <w:rPr>
                <w:ins w:id="2029" w:author="Melissa Oney" w:date="2021-08-16T09:03:00Z"/>
                <w:rFonts w:ascii="Calibri" w:hAnsi="Calibri" w:cs="Calibri"/>
              </w:rPr>
            </w:pPr>
            <w:ins w:id="2030" w:author="Melissa Oney" w:date="2021-08-16T08:56:00Z">
              <w:r>
                <w:rPr>
                  <w:rFonts w:ascii="Calibri" w:hAnsi="Calibri" w:cs="Calibri"/>
                </w:rPr>
                <w:t>$81</w:t>
              </w:r>
            </w:ins>
          </w:p>
          <w:p w14:paraId="60C2E11E" w14:textId="5D5BD3F2" w:rsidR="00CE7D35" w:rsidRPr="002103E7" w:rsidDel="00820704" w:rsidRDefault="00CE7D35" w:rsidP="00CE7D35">
            <w:pPr>
              <w:spacing w:after="0"/>
              <w:jc w:val="center"/>
              <w:rPr>
                <w:del w:id="2031" w:author="Melissa Oney" w:date="2021-07-12T11:38:00Z"/>
                <w:rFonts w:ascii="Times New Roman" w:hAnsi="Times New Roman" w:cs="Times New Roman"/>
                <w:color w:val="000000"/>
                <w:sz w:val="24"/>
                <w:szCs w:val="24"/>
              </w:rPr>
            </w:pPr>
            <w:ins w:id="2032" w:author="Melissa Oney" w:date="2021-08-16T08:56:00Z">
              <w:r>
                <w:rPr>
                  <w:rFonts w:ascii="Calibri" w:hAnsi="Calibri" w:cs="Calibri"/>
                </w:rPr>
                <w:t>(47;</w:t>
              </w:r>
            </w:ins>
            <w:ins w:id="2033" w:author="Melissa Oney" w:date="2021-08-16T09:03:00Z">
              <w:r w:rsidR="00ED0309">
                <w:rPr>
                  <w:rFonts w:ascii="Calibri" w:hAnsi="Calibri" w:cs="Calibri"/>
                </w:rPr>
                <w:t xml:space="preserve"> </w:t>
              </w:r>
            </w:ins>
            <w:ins w:id="2034" w:author="Melissa Oney" w:date="2021-08-16T08:56:00Z">
              <w:r>
                <w:rPr>
                  <w:rFonts w:ascii="Calibri" w:hAnsi="Calibri" w:cs="Calibri"/>
                </w:rPr>
                <w:t>117)</w:t>
              </w:r>
            </w:ins>
            <w:del w:id="2035" w:author="Melissa Oney" w:date="2021-07-12T11:38:00Z">
              <w:r w:rsidRPr="002103E7" w:rsidDel="00820704">
                <w:rPr>
                  <w:rFonts w:ascii="Times New Roman" w:hAnsi="Times New Roman" w:cs="Times New Roman"/>
                  <w:color w:val="000000"/>
                  <w:sz w:val="24"/>
                  <w:szCs w:val="24"/>
                </w:rPr>
                <w:delText xml:space="preserve">$125 </w:delText>
              </w:r>
            </w:del>
          </w:p>
          <w:p w14:paraId="2F4325C6" w14:textId="33125C5C" w:rsidR="00CE7D35" w:rsidRPr="005667AA" w:rsidRDefault="00CE7D35" w:rsidP="00CE7D35">
            <w:pPr>
              <w:spacing w:after="0"/>
              <w:jc w:val="center"/>
              <w:rPr>
                <w:rFonts w:ascii="Times New Roman" w:hAnsi="Times New Roman" w:cs="Times New Roman"/>
                <w:color w:val="000000"/>
                <w:sz w:val="24"/>
                <w:szCs w:val="24"/>
              </w:rPr>
            </w:pPr>
            <w:del w:id="2036" w:author="Melissa Oney" w:date="2021-07-12T11:38:00Z">
              <w:r w:rsidRPr="005667AA" w:rsidDel="00820704">
                <w:rPr>
                  <w:rFonts w:ascii="Times New Roman" w:hAnsi="Times New Roman" w:cs="Times New Roman"/>
                  <w:color w:val="000000"/>
                  <w:sz w:val="24"/>
                  <w:szCs w:val="24"/>
                </w:rPr>
                <w:delText>(75 ; 180)</w:delText>
              </w:r>
            </w:del>
          </w:p>
        </w:tc>
        <w:tc>
          <w:tcPr>
            <w:tcW w:w="2016" w:type="dxa"/>
            <w:tcBorders>
              <w:top w:val="nil"/>
              <w:left w:val="single" w:sz="4" w:space="0" w:color="auto"/>
              <w:bottom w:val="nil"/>
              <w:right w:val="single" w:sz="4" w:space="0" w:color="auto"/>
            </w:tcBorders>
            <w:vAlign w:val="bottom"/>
            <w:tcPrChange w:id="2037" w:author="Melissa Oney" w:date="2021-08-16T08:57:00Z">
              <w:tcPr>
                <w:tcW w:w="2016" w:type="dxa"/>
                <w:tcBorders>
                  <w:top w:val="nil"/>
                  <w:left w:val="single" w:sz="4" w:space="0" w:color="auto"/>
                  <w:bottom w:val="nil"/>
                  <w:right w:val="single" w:sz="4" w:space="0" w:color="auto"/>
                </w:tcBorders>
                <w:vAlign w:val="bottom"/>
              </w:tcPr>
            </w:tcPrChange>
          </w:tcPr>
          <w:p w14:paraId="2CE92C33" w14:textId="77777777" w:rsidR="00ED0309" w:rsidRDefault="00CE7D35" w:rsidP="00CE7D35">
            <w:pPr>
              <w:spacing w:after="0"/>
              <w:jc w:val="center"/>
              <w:rPr>
                <w:ins w:id="2038" w:author="Melissa Oney" w:date="2021-08-16T09:03:00Z"/>
                <w:rFonts w:ascii="Calibri" w:hAnsi="Calibri" w:cs="Calibri"/>
              </w:rPr>
            </w:pPr>
            <w:ins w:id="2039" w:author="Melissa Oney" w:date="2021-08-16T08:57:00Z">
              <w:r>
                <w:rPr>
                  <w:rFonts w:ascii="Calibri" w:hAnsi="Calibri" w:cs="Calibri"/>
                </w:rPr>
                <w:t>$1</w:t>
              </w:r>
            </w:ins>
            <w:ins w:id="2040" w:author="Melissa Oney" w:date="2021-08-16T09:03:00Z">
              <w:r w:rsidR="00ED0309">
                <w:rPr>
                  <w:rFonts w:ascii="Calibri" w:hAnsi="Calibri" w:cs="Calibri"/>
                </w:rPr>
                <w:t>,</w:t>
              </w:r>
            </w:ins>
            <w:ins w:id="2041" w:author="Melissa Oney" w:date="2021-08-16T08:57:00Z">
              <w:r>
                <w:rPr>
                  <w:rFonts w:ascii="Calibri" w:hAnsi="Calibri" w:cs="Calibri"/>
                </w:rPr>
                <w:t>369</w:t>
              </w:r>
            </w:ins>
          </w:p>
          <w:p w14:paraId="3E0CE9A8" w14:textId="2F719A6F" w:rsidR="00CE7D35" w:rsidRPr="002103E7" w:rsidDel="009724E4" w:rsidRDefault="00CE7D35" w:rsidP="00CE7D35">
            <w:pPr>
              <w:spacing w:after="0"/>
              <w:jc w:val="center"/>
              <w:rPr>
                <w:del w:id="2042" w:author="Melissa Oney" w:date="2021-07-12T11:38:00Z"/>
                <w:rFonts w:ascii="Times New Roman" w:hAnsi="Times New Roman" w:cs="Times New Roman"/>
                <w:color w:val="000000"/>
                <w:sz w:val="24"/>
                <w:szCs w:val="24"/>
              </w:rPr>
            </w:pPr>
            <w:ins w:id="2043" w:author="Melissa Oney" w:date="2021-08-16T08:57:00Z">
              <w:r>
                <w:rPr>
                  <w:rFonts w:ascii="Calibri" w:hAnsi="Calibri" w:cs="Calibri"/>
                </w:rPr>
                <w:t>(1</w:t>
              </w:r>
            </w:ins>
            <w:ins w:id="2044" w:author="Melissa Oney" w:date="2021-08-16T09:03:00Z">
              <w:r w:rsidR="00ED0309">
                <w:rPr>
                  <w:rFonts w:ascii="Calibri" w:hAnsi="Calibri" w:cs="Calibri"/>
                </w:rPr>
                <w:t>,</w:t>
              </w:r>
            </w:ins>
            <w:ins w:id="2045" w:author="Melissa Oney" w:date="2021-08-16T08:57:00Z">
              <w:r>
                <w:rPr>
                  <w:rFonts w:ascii="Calibri" w:hAnsi="Calibri" w:cs="Calibri"/>
                </w:rPr>
                <w:t>101;</w:t>
              </w:r>
            </w:ins>
            <w:ins w:id="2046" w:author="Melissa Oney" w:date="2021-08-16T09:03:00Z">
              <w:r w:rsidR="00080619">
                <w:rPr>
                  <w:rFonts w:ascii="Calibri" w:hAnsi="Calibri" w:cs="Calibri"/>
                </w:rPr>
                <w:t xml:space="preserve"> </w:t>
              </w:r>
            </w:ins>
            <w:ins w:id="2047" w:author="Melissa Oney" w:date="2021-08-16T08:57:00Z">
              <w:r>
                <w:rPr>
                  <w:rFonts w:ascii="Calibri" w:hAnsi="Calibri" w:cs="Calibri"/>
                </w:rPr>
                <w:t>1</w:t>
              </w:r>
            </w:ins>
            <w:ins w:id="2048" w:author="Melissa Oney" w:date="2021-08-16T09:03:00Z">
              <w:r w:rsidR="00080619">
                <w:rPr>
                  <w:rFonts w:ascii="Calibri" w:hAnsi="Calibri" w:cs="Calibri"/>
                </w:rPr>
                <w:t>,</w:t>
              </w:r>
            </w:ins>
            <w:ins w:id="2049" w:author="Melissa Oney" w:date="2021-08-16T08:57:00Z">
              <w:r>
                <w:rPr>
                  <w:rFonts w:ascii="Calibri" w:hAnsi="Calibri" w:cs="Calibri"/>
                </w:rPr>
                <w:t>664)</w:t>
              </w:r>
            </w:ins>
            <w:del w:id="2050" w:author="Melissa Oney" w:date="2021-07-12T11:38:00Z">
              <w:r w:rsidRPr="002103E7" w:rsidDel="009724E4">
                <w:rPr>
                  <w:rFonts w:ascii="Times New Roman" w:hAnsi="Times New Roman" w:cs="Times New Roman"/>
                  <w:color w:val="000000"/>
                  <w:sz w:val="24"/>
                  <w:szCs w:val="24"/>
                </w:rPr>
                <w:delText xml:space="preserve">$2,091 </w:delText>
              </w:r>
            </w:del>
          </w:p>
          <w:p w14:paraId="106CABE0" w14:textId="31802223" w:rsidR="00CE7D35" w:rsidRPr="005667AA" w:rsidRDefault="00CE7D35" w:rsidP="00CE7D35">
            <w:pPr>
              <w:spacing w:after="0"/>
              <w:jc w:val="center"/>
              <w:rPr>
                <w:rFonts w:ascii="Times New Roman" w:hAnsi="Times New Roman" w:cs="Times New Roman"/>
                <w:color w:val="000000"/>
                <w:sz w:val="24"/>
                <w:szCs w:val="24"/>
              </w:rPr>
            </w:pPr>
            <w:del w:id="2051" w:author="Melissa Oney" w:date="2021-07-12T11:38:00Z">
              <w:r w:rsidRPr="005667AA" w:rsidDel="009724E4">
                <w:rPr>
                  <w:rFonts w:ascii="Times New Roman" w:hAnsi="Times New Roman" w:cs="Times New Roman"/>
                  <w:color w:val="000000"/>
                  <w:sz w:val="24"/>
                  <w:szCs w:val="24"/>
                </w:rPr>
                <w:delText>(1,726 ; 2,480)</w:delText>
              </w:r>
            </w:del>
          </w:p>
        </w:tc>
      </w:tr>
      <w:tr w:rsidR="00CE7D35" w:rsidRPr="00EE6431" w14:paraId="399E6818" w14:textId="77777777" w:rsidTr="00080619">
        <w:tblPrEx>
          <w:tblW w:w="14112" w:type="dxa"/>
          <w:tblLayout w:type="fixed"/>
          <w:tblLook w:val="0000" w:firstRow="0" w:lastRow="0" w:firstColumn="0" w:lastColumn="0" w:noHBand="0" w:noVBand="0"/>
          <w:tblPrExChange w:id="2052" w:author="Melissa Oney" w:date="2021-08-16T08:57:00Z">
            <w:tblPrEx>
              <w:tblW w:w="14112" w:type="dxa"/>
              <w:tblLayout w:type="fixed"/>
              <w:tblLook w:val="0000" w:firstRow="0" w:lastRow="0" w:firstColumn="0" w:lastColumn="0" w:noHBand="0" w:noVBand="0"/>
            </w:tblPrEx>
          </w:tblPrExChange>
        </w:tblPrEx>
        <w:tc>
          <w:tcPr>
            <w:tcW w:w="2016" w:type="dxa"/>
            <w:tcBorders>
              <w:top w:val="nil"/>
              <w:left w:val="nil"/>
              <w:bottom w:val="nil"/>
              <w:right w:val="nil"/>
            </w:tcBorders>
            <w:tcPrChange w:id="2053" w:author="Melissa Oney" w:date="2021-08-16T08:57:00Z">
              <w:tcPr>
                <w:tcW w:w="2016" w:type="dxa"/>
                <w:tcBorders>
                  <w:top w:val="nil"/>
                  <w:left w:val="nil"/>
                  <w:bottom w:val="nil"/>
                  <w:right w:val="nil"/>
                </w:tcBorders>
              </w:tcPr>
            </w:tcPrChange>
          </w:tcPr>
          <w:p w14:paraId="0C6C21F8"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25-36</w:t>
            </w:r>
          </w:p>
        </w:tc>
        <w:tc>
          <w:tcPr>
            <w:tcW w:w="2016" w:type="dxa"/>
            <w:tcBorders>
              <w:top w:val="nil"/>
              <w:left w:val="nil"/>
              <w:bottom w:val="nil"/>
              <w:right w:val="single" w:sz="4" w:space="0" w:color="auto"/>
            </w:tcBorders>
            <w:vAlign w:val="bottom"/>
            <w:tcPrChange w:id="2054" w:author="Melissa Oney" w:date="2021-08-16T08:57:00Z">
              <w:tcPr>
                <w:tcW w:w="2016" w:type="dxa"/>
                <w:tcBorders>
                  <w:top w:val="nil"/>
                  <w:left w:val="nil"/>
                  <w:bottom w:val="nil"/>
                  <w:right w:val="single" w:sz="4" w:space="0" w:color="auto"/>
                </w:tcBorders>
                <w:vAlign w:val="bottom"/>
              </w:tcPr>
            </w:tcPrChange>
          </w:tcPr>
          <w:p w14:paraId="12BF1CFB" w14:textId="77777777" w:rsidR="00ED0309" w:rsidRDefault="00CE7D35" w:rsidP="00CE7D35">
            <w:pPr>
              <w:spacing w:after="0"/>
              <w:jc w:val="center"/>
              <w:rPr>
                <w:ins w:id="2055" w:author="Melissa Oney" w:date="2021-08-16T09:00:00Z"/>
                <w:rFonts w:ascii="Calibri" w:hAnsi="Calibri" w:cs="Calibri"/>
              </w:rPr>
            </w:pPr>
            <w:ins w:id="2056" w:author="Melissa Oney" w:date="2021-08-16T08:55:00Z">
              <w:r>
                <w:rPr>
                  <w:rFonts w:ascii="Calibri" w:hAnsi="Calibri" w:cs="Calibri"/>
                </w:rPr>
                <w:t>$459</w:t>
              </w:r>
            </w:ins>
          </w:p>
          <w:p w14:paraId="2B5FCEF5" w14:textId="48C78B58" w:rsidR="00CE7D35" w:rsidRPr="002103E7" w:rsidDel="00E666FE" w:rsidRDefault="00CE7D35" w:rsidP="00CE7D35">
            <w:pPr>
              <w:spacing w:after="0"/>
              <w:jc w:val="center"/>
              <w:rPr>
                <w:del w:id="2057" w:author="Melissa Oney" w:date="2021-07-12T11:36:00Z"/>
                <w:rFonts w:ascii="Times New Roman" w:hAnsi="Times New Roman" w:cs="Times New Roman"/>
                <w:color w:val="000000"/>
                <w:sz w:val="24"/>
                <w:szCs w:val="24"/>
              </w:rPr>
            </w:pPr>
            <w:ins w:id="2058" w:author="Melissa Oney" w:date="2021-08-16T08:55:00Z">
              <w:r>
                <w:rPr>
                  <w:rFonts w:ascii="Calibri" w:hAnsi="Calibri" w:cs="Calibri"/>
                </w:rPr>
                <w:t>(175;</w:t>
              </w:r>
            </w:ins>
            <w:ins w:id="2059" w:author="Melissa Oney" w:date="2021-08-16T09:00:00Z">
              <w:r w:rsidR="00ED0309">
                <w:rPr>
                  <w:rFonts w:ascii="Calibri" w:hAnsi="Calibri" w:cs="Calibri"/>
                </w:rPr>
                <w:t xml:space="preserve"> </w:t>
              </w:r>
            </w:ins>
            <w:ins w:id="2060" w:author="Melissa Oney" w:date="2021-08-16T08:55:00Z">
              <w:r>
                <w:rPr>
                  <w:rFonts w:ascii="Calibri" w:hAnsi="Calibri" w:cs="Calibri"/>
                </w:rPr>
                <w:t>765)</w:t>
              </w:r>
            </w:ins>
            <w:del w:id="2061" w:author="Melissa Oney" w:date="2021-07-12T11:36:00Z">
              <w:r w:rsidRPr="002103E7" w:rsidDel="00E666FE">
                <w:rPr>
                  <w:rFonts w:ascii="Times New Roman" w:hAnsi="Times New Roman" w:cs="Times New Roman"/>
                  <w:color w:val="000000"/>
                  <w:sz w:val="24"/>
                  <w:szCs w:val="24"/>
                </w:rPr>
                <w:delText xml:space="preserve">$718 </w:delText>
              </w:r>
            </w:del>
          </w:p>
          <w:p w14:paraId="159358C2" w14:textId="244D3F4B" w:rsidR="00CE7D35" w:rsidRPr="005667AA" w:rsidRDefault="00CE7D35" w:rsidP="00CE7D35">
            <w:pPr>
              <w:spacing w:after="0"/>
              <w:jc w:val="center"/>
              <w:rPr>
                <w:rFonts w:ascii="Times New Roman" w:hAnsi="Times New Roman" w:cs="Times New Roman"/>
                <w:color w:val="000000"/>
                <w:sz w:val="24"/>
                <w:szCs w:val="24"/>
              </w:rPr>
            </w:pPr>
            <w:del w:id="2062" w:author="Melissa Oney" w:date="2021-07-12T11:36:00Z">
              <w:r w:rsidRPr="005667AA" w:rsidDel="00E666FE">
                <w:rPr>
                  <w:rFonts w:ascii="Times New Roman" w:hAnsi="Times New Roman" w:cs="Times New Roman"/>
                  <w:color w:val="000000"/>
                  <w:sz w:val="24"/>
                  <w:szCs w:val="24"/>
                </w:rPr>
                <w:delText>(440 ; 991)</w:delText>
              </w:r>
            </w:del>
          </w:p>
        </w:tc>
        <w:tc>
          <w:tcPr>
            <w:tcW w:w="2016" w:type="dxa"/>
            <w:tcBorders>
              <w:top w:val="nil"/>
              <w:left w:val="single" w:sz="4" w:space="0" w:color="auto"/>
              <w:bottom w:val="nil"/>
              <w:right w:val="single" w:sz="4" w:space="0" w:color="auto"/>
            </w:tcBorders>
            <w:vAlign w:val="bottom"/>
            <w:tcPrChange w:id="2063" w:author="Melissa Oney" w:date="2021-08-16T08:57:00Z">
              <w:tcPr>
                <w:tcW w:w="2016" w:type="dxa"/>
                <w:tcBorders>
                  <w:top w:val="nil"/>
                  <w:left w:val="single" w:sz="4" w:space="0" w:color="auto"/>
                  <w:bottom w:val="nil"/>
                  <w:right w:val="single" w:sz="4" w:space="0" w:color="auto"/>
                </w:tcBorders>
                <w:vAlign w:val="bottom"/>
              </w:tcPr>
            </w:tcPrChange>
          </w:tcPr>
          <w:p w14:paraId="0403DECE" w14:textId="77777777" w:rsidR="00ED0309" w:rsidRDefault="00CE7D35" w:rsidP="00CE7D35">
            <w:pPr>
              <w:spacing w:after="0"/>
              <w:jc w:val="center"/>
              <w:rPr>
                <w:ins w:id="2064" w:author="Melissa Oney" w:date="2021-08-16T09:01:00Z"/>
                <w:rFonts w:ascii="Calibri" w:hAnsi="Calibri" w:cs="Calibri"/>
              </w:rPr>
            </w:pPr>
            <w:ins w:id="2065" w:author="Melissa Oney" w:date="2021-08-16T08:56:00Z">
              <w:r>
                <w:rPr>
                  <w:rFonts w:ascii="Calibri" w:hAnsi="Calibri" w:cs="Calibri"/>
                </w:rPr>
                <w:t>$139</w:t>
              </w:r>
            </w:ins>
          </w:p>
          <w:p w14:paraId="50C0D674" w14:textId="23873F48" w:rsidR="00CE7D35" w:rsidRPr="002103E7" w:rsidDel="00047BC7" w:rsidRDefault="00CE7D35" w:rsidP="00CE7D35">
            <w:pPr>
              <w:spacing w:after="0"/>
              <w:jc w:val="center"/>
              <w:rPr>
                <w:del w:id="2066" w:author="Melissa Oney" w:date="2021-07-12T11:37:00Z"/>
                <w:rFonts w:ascii="Times New Roman" w:hAnsi="Times New Roman" w:cs="Times New Roman"/>
                <w:color w:val="000000"/>
                <w:sz w:val="24"/>
                <w:szCs w:val="24"/>
              </w:rPr>
            </w:pPr>
            <w:ins w:id="2067" w:author="Melissa Oney" w:date="2021-08-16T08:56:00Z">
              <w:r>
                <w:rPr>
                  <w:rFonts w:ascii="Calibri" w:hAnsi="Calibri" w:cs="Calibri"/>
                </w:rPr>
                <w:t>(52;</w:t>
              </w:r>
            </w:ins>
            <w:ins w:id="2068" w:author="Melissa Oney" w:date="2021-08-16T09:01:00Z">
              <w:r w:rsidR="00ED0309">
                <w:rPr>
                  <w:rFonts w:ascii="Calibri" w:hAnsi="Calibri" w:cs="Calibri"/>
                </w:rPr>
                <w:t xml:space="preserve"> </w:t>
              </w:r>
            </w:ins>
            <w:ins w:id="2069" w:author="Melissa Oney" w:date="2021-08-16T08:56:00Z">
              <w:r>
                <w:rPr>
                  <w:rFonts w:ascii="Calibri" w:hAnsi="Calibri" w:cs="Calibri"/>
                </w:rPr>
                <w:t>226)</w:t>
              </w:r>
            </w:ins>
            <w:del w:id="2070" w:author="Melissa Oney" w:date="2021-07-12T11:37:00Z">
              <w:r w:rsidRPr="002103E7" w:rsidDel="00047BC7">
                <w:rPr>
                  <w:rFonts w:ascii="Times New Roman" w:hAnsi="Times New Roman" w:cs="Times New Roman"/>
                  <w:color w:val="000000"/>
                  <w:sz w:val="24"/>
                  <w:szCs w:val="24"/>
                </w:rPr>
                <w:delText xml:space="preserve">$224 </w:delText>
              </w:r>
            </w:del>
          </w:p>
          <w:p w14:paraId="10F00107" w14:textId="29FD3C2E" w:rsidR="00CE7D35" w:rsidRPr="005667AA" w:rsidRDefault="00CE7D35" w:rsidP="00CE7D35">
            <w:pPr>
              <w:spacing w:after="0"/>
              <w:jc w:val="center"/>
              <w:rPr>
                <w:rFonts w:ascii="Times New Roman" w:hAnsi="Times New Roman" w:cs="Times New Roman"/>
                <w:color w:val="000000"/>
                <w:sz w:val="24"/>
                <w:szCs w:val="24"/>
              </w:rPr>
            </w:pPr>
            <w:del w:id="2071" w:author="Melissa Oney" w:date="2021-07-12T11:37:00Z">
              <w:r w:rsidRPr="005667AA" w:rsidDel="00047BC7">
                <w:rPr>
                  <w:rFonts w:ascii="Times New Roman" w:hAnsi="Times New Roman" w:cs="Times New Roman"/>
                  <w:color w:val="000000"/>
                  <w:sz w:val="24"/>
                  <w:szCs w:val="24"/>
                </w:rPr>
                <w:delText>(145 ; 306)</w:delText>
              </w:r>
            </w:del>
          </w:p>
        </w:tc>
        <w:tc>
          <w:tcPr>
            <w:tcW w:w="2016" w:type="dxa"/>
            <w:tcBorders>
              <w:top w:val="nil"/>
              <w:left w:val="single" w:sz="4" w:space="0" w:color="auto"/>
              <w:bottom w:val="nil"/>
              <w:right w:val="single" w:sz="4" w:space="0" w:color="auto"/>
            </w:tcBorders>
            <w:vAlign w:val="bottom"/>
            <w:tcPrChange w:id="2072" w:author="Melissa Oney" w:date="2021-08-16T08:57:00Z">
              <w:tcPr>
                <w:tcW w:w="2016" w:type="dxa"/>
                <w:tcBorders>
                  <w:top w:val="nil"/>
                  <w:left w:val="single" w:sz="4" w:space="0" w:color="auto"/>
                  <w:bottom w:val="nil"/>
                  <w:right w:val="single" w:sz="4" w:space="0" w:color="auto"/>
                </w:tcBorders>
                <w:vAlign w:val="bottom"/>
              </w:tcPr>
            </w:tcPrChange>
          </w:tcPr>
          <w:p w14:paraId="02096682" w14:textId="77777777" w:rsidR="00ED0309" w:rsidRDefault="00CE7D35" w:rsidP="00CE7D35">
            <w:pPr>
              <w:spacing w:after="0"/>
              <w:jc w:val="center"/>
              <w:rPr>
                <w:ins w:id="2073" w:author="Melissa Oney" w:date="2021-08-16T09:02:00Z"/>
                <w:rFonts w:ascii="Calibri" w:hAnsi="Calibri" w:cs="Calibri"/>
              </w:rPr>
            </w:pPr>
            <w:ins w:id="2074" w:author="Melissa Oney" w:date="2021-08-16T08:56:00Z">
              <w:r>
                <w:rPr>
                  <w:rFonts w:ascii="Calibri" w:hAnsi="Calibri" w:cs="Calibri"/>
                </w:rPr>
                <w:t>$1</w:t>
              </w:r>
            </w:ins>
            <w:ins w:id="2075" w:author="Melissa Oney" w:date="2021-08-16T09:02:00Z">
              <w:r w:rsidR="00ED0309">
                <w:rPr>
                  <w:rFonts w:ascii="Calibri" w:hAnsi="Calibri" w:cs="Calibri"/>
                </w:rPr>
                <w:t>,</w:t>
              </w:r>
            </w:ins>
            <w:ins w:id="2076" w:author="Melissa Oney" w:date="2021-08-16T08:56:00Z">
              <w:r>
                <w:rPr>
                  <w:rFonts w:ascii="Calibri" w:hAnsi="Calibri" w:cs="Calibri"/>
                </w:rPr>
                <w:t>298</w:t>
              </w:r>
            </w:ins>
          </w:p>
          <w:p w14:paraId="626417B2" w14:textId="1F0E1080" w:rsidR="00CE7D35" w:rsidRPr="002103E7" w:rsidDel="00FC427F" w:rsidRDefault="00CE7D35" w:rsidP="00CE7D35">
            <w:pPr>
              <w:spacing w:after="0"/>
              <w:jc w:val="center"/>
              <w:rPr>
                <w:del w:id="2077" w:author="Melissa Oney" w:date="2021-07-12T11:37:00Z"/>
                <w:rFonts w:ascii="Times New Roman" w:hAnsi="Times New Roman" w:cs="Times New Roman"/>
                <w:color w:val="000000"/>
                <w:sz w:val="24"/>
                <w:szCs w:val="24"/>
              </w:rPr>
            </w:pPr>
            <w:ins w:id="2078" w:author="Melissa Oney" w:date="2021-08-16T08:56:00Z">
              <w:r>
                <w:rPr>
                  <w:rFonts w:ascii="Calibri" w:hAnsi="Calibri" w:cs="Calibri"/>
                </w:rPr>
                <w:t>(1</w:t>
              </w:r>
            </w:ins>
            <w:ins w:id="2079" w:author="Melissa Oney" w:date="2021-08-16T09:02:00Z">
              <w:r w:rsidR="00ED0309">
                <w:rPr>
                  <w:rFonts w:ascii="Calibri" w:hAnsi="Calibri" w:cs="Calibri"/>
                </w:rPr>
                <w:t>,</w:t>
              </w:r>
            </w:ins>
            <w:ins w:id="2080" w:author="Melissa Oney" w:date="2021-08-16T08:56:00Z">
              <w:r>
                <w:rPr>
                  <w:rFonts w:ascii="Calibri" w:hAnsi="Calibri" w:cs="Calibri"/>
                </w:rPr>
                <w:t>092;</w:t>
              </w:r>
            </w:ins>
            <w:ins w:id="2081" w:author="Melissa Oney" w:date="2021-08-16T09:02:00Z">
              <w:r w:rsidR="00ED0309">
                <w:rPr>
                  <w:rFonts w:ascii="Calibri" w:hAnsi="Calibri" w:cs="Calibri"/>
                </w:rPr>
                <w:t xml:space="preserve"> </w:t>
              </w:r>
            </w:ins>
            <w:ins w:id="2082" w:author="Melissa Oney" w:date="2021-08-16T08:56:00Z">
              <w:r>
                <w:rPr>
                  <w:rFonts w:ascii="Calibri" w:hAnsi="Calibri" w:cs="Calibri"/>
                </w:rPr>
                <w:t>1</w:t>
              </w:r>
            </w:ins>
            <w:ins w:id="2083" w:author="Melissa Oney" w:date="2021-08-16T09:02:00Z">
              <w:r w:rsidR="00ED0309">
                <w:rPr>
                  <w:rFonts w:ascii="Calibri" w:hAnsi="Calibri" w:cs="Calibri"/>
                </w:rPr>
                <w:t>,</w:t>
              </w:r>
            </w:ins>
            <w:ins w:id="2084" w:author="Melissa Oney" w:date="2021-08-16T08:56:00Z">
              <w:r>
                <w:rPr>
                  <w:rFonts w:ascii="Calibri" w:hAnsi="Calibri" w:cs="Calibri"/>
                </w:rPr>
                <w:t>517)</w:t>
              </w:r>
            </w:ins>
            <w:del w:id="2085" w:author="Melissa Oney" w:date="2021-07-12T11:37:00Z">
              <w:r w:rsidRPr="002103E7" w:rsidDel="00FC427F">
                <w:rPr>
                  <w:rFonts w:ascii="Times New Roman" w:hAnsi="Times New Roman" w:cs="Times New Roman"/>
                  <w:color w:val="000000"/>
                  <w:sz w:val="24"/>
                  <w:szCs w:val="24"/>
                </w:rPr>
                <w:delText xml:space="preserve">$1,327 </w:delText>
              </w:r>
            </w:del>
          </w:p>
          <w:p w14:paraId="34EE03AC" w14:textId="7B0CC4E3" w:rsidR="00CE7D35" w:rsidRPr="005667AA" w:rsidRDefault="00CE7D35" w:rsidP="00CE7D35">
            <w:pPr>
              <w:spacing w:after="0"/>
              <w:jc w:val="center"/>
              <w:rPr>
                <w:rFonts w:ascii="Times New Roman" w:hAnsi="Times New Roman" w:cs="Times New Roman"/>
                <w:color w:val="000000"/>
                <w:sz w:val="24"/>
                <w:szCs w:val="24"/>
              </w:rPr>
            </w:pPr>
            <w:del w:id="2086" w:author="Melissa Oney" w:date="2021-07-12T11:37:00Z">
              <w:r w:rsidRPr="005667AA" w:rsidDel="00FC427F">
                <w:rPr>
                  <w:rFonts w:ascii="Times New Roman" w:hAnsi="Times New Roman" w:cs="Times New Roman"/>
                  <w:color w:val="000000"/>
                  <w:sz w:val="24"/>
                  <w:szCs w:val="24"/>
                </w:rPr>
                <w:delText>(1,147 ; 1,516)</w:delText>
              </w:r>
            </w:del>
          </w:p>
        </w:tc>
        <w:tc>
          <w:tcPr>
            <w:tcW w:w="2016" w:type="dxa"/>
            <w:tcBorders>
              <w:top w:val="nil"/>
              <w:left w:val="single" w:sz="4" w:space="0" w:color="auto"/>
              <w:bottom w:val="nil"/>
              <w:right w:val="single" w:sz="4" w:space="0" w:color="auto"/>
            </w:tcBorders>
            <w:vAlign w:val="bottom"/>
            <w:tcPrChange w:id="2087" w:author="Melissa Oney" w:date="2021-08-16T08:57:00Z">
              <w:tcPr>
                <w:tcW w:w="2016" w:type="dxa"/>
                <w:tcBorders>
                  <w:top w:val="nil"/>
                  <w:left w:val="single" w:sz="4" w:space="0" w:color="auto"/>
                  <w:bottom w:val="nil"/>
                  <w:right w:val="single" w:sz="4" w:space="0" w:color="auto"/>
                </w:tcBorders>
                <w:vAlign w:val="bottom"/>
              </w:tcPr>
            </w:tcPrChange>
          </w:tcPr>
          <w:p w14:paraId="03A65613" w14:textId="77777777" w:rsidR="00ED0309" w:rsidRDefault="00CE7D35" w:rsidP="00CE7D35">
            <w:pPr>
              <w:spacing w:after="0"/>
              <w:jc w:val="center"/>
              <w:rPr>
                <w:ins w:id="2088" w:author="Melissa Oney" w:date="2021-08-16T09:02:00Z"/>
                <w:rFonts w:ascii="Calibri" w:hAnsi="Calibri" w:cs="Calibri"/>
              </w:rPr>
            </w:pPr>
            <w:ins w:id="2089" w:author="Melissa Oney" w:date="2021-08-16T08:56:00Z">
              <w:r>
                <w:rPr>
                  <w:rFonts w:ascii="Calibri" w:hAnsi="Calibri" w:cs="Calibri"/>
                </w:rPr>
                <w:t>$7</w:t>
              </w:r>
            </w:ins>
          </w:p>
          <w:p w14:paraId="2A0FA890" w14:textId="1F40D9D1" w:rsidR="00CE7D35" w:rsidRPr="002103E7" w:rsidDel="00966A5E" w:rsidRDefault="00CE7D35" w:rsidP="00CE7D35">
            <w:pPr>
              <w:spacing w:after="0"/>
              <w:jc w:val="center"/>
              <w:rPr>
                <w:del w:id="2090" w:author="Melissa Oney" w:date="2021-07-12T11:38:00Z"/>
                <w:rFonts w:ascii="Times New Roman" w:hAnsi="Times New Roman" w:cs="Times New Roman"/>
                <w:color w:val="000000"/>
                <w:sz w:val="24"/>
                <w:szCs w:val="24"/>
              </w:rPr>
            </w:pPr>
            <w:ins w:id="2091" w:author="Melissa Oney" w:date="2021-08-16T08:56:00Z">
              <w:r>
                <w:rPr>
                  <w:rFonts w:ascii="Calibri" w:hAnsi="Calibri" w:cs="Calibri"/>
                </w:rPr>
                <w:t>(1;</w:t>
              </w:r>
            </w:ins>
            <w:ins w:id="2092" w:author="Melissa Oney" w:date="2021-08-16T09:02:00Z">
              <w:r w:rsidR="00ED0309">
                <w:rPr>
                  <w:rFonts w:ascii="Calibri" w:hAnsi="Calibri" w:cs="Calibri"/>
                </w:rPr>
                <w:t xml:space="preserve"> </w:t>
              </w:r>
            </w:ins>
            <w:ins w:id="2093" w:author="Melissa Oney" w:date="2021-08-16T08:56:00Z">
              <w:r>
                <w:rPr>
                  <w:rFonts w:ascii="Calibri" w:hAnsi="Calibri" w:cs="Calibri"/>
                </w:rPr>
                <w:t>13)</w:t>
              </w:r>
            </w:ins>
            <w:del w:id="2094" w:author="Melissa Oney" w:date="2021-07-12T11:38:00Z">
              <w:r w:rsidRPr="002103E7" w:rsidDel="00966A5E">
                <w:rPr>
                  <w:rFonts w:ascii="Times New Roman" w:hAnsi="Times New Roman" w:cs="Times New Roman"/>
                  <w:color w:val="000000"/>
                  <w:sz w:val="24"/>
                  <w:szCs w:val="24"/>
                </w:rPr>
                <w:delText xml:space="preserve">$9 </w:delText>
              </w:r>
            </w:del>
          </w:p>
          <w:p w14:paraId="35C2764D" w14:textId="3D481554" w:rsidR="00CE7D35" w:rsidRPr="005667AA" w:rsidRDefault="00CE7D35" w:rsidP="00CE7D35">
            <w:pPr>
              <w:spacing w:after="0"/>
              <w:jc w:val="center"/>
              <w:rPr>
                <w:rFonts w:ascii="Times New Roman" w:hAnsi="Times New Roman" w:cs="Times New Roman"/>
                <w:color w:val="000000"/>
                <w:sz w:val="24"/>
                <w:szCs w:val="24"/>
              </w:rPr>
            </w:pPr>
            <w:del w:id="2095" w:author="Melissa Oney" w:date="2021-07-12T11:38:00Z">
              <w:r w:rsidRPr="005667AA" w:rsidDel="00966A5E">
                <w:rPr>
                  <w:rFonts w:ascii="Times New Roman" w:hAnsi="Times New Roman" w:cs="Times New Roman"/>
                  <w:color w:val="000000"/>
                  <w:sz w:val="24"/>
                  <w:szCs w:val="24"/>
                </w:rPr>
                <w:delText>(1 ; 18)</w:delText>
              </w:r>
            </w:del>
          </w:p>
        </w:tc>
        <w:tc>
          <w:tcPr>
            <w:tcW w:w="2016" w:type="dxa"/>
            <w:tcBorders>
              <w:top w:val="nil"/>
              <w:left w:val="single" w:sz="4" w:space="0" w:color="auto"/>
              <w:bottom w:val="nil"/>
              <w:right w:val="single" w:sz="4" w:space="0" w:color="auto"/>
            </w:tcBorders>
            <w:vAlign w:val="bottom"/>
            <w:tcPrChange w:id="2096" w:author="Melissa Oney" w:date="2021-08-16T08:57:00Z">
              <w:tcPr>
                <w:tcW w:w="2016" w:type="dxa"/>
                <w:tcBorders>
                  <w:top w:val="nil"/>
                  <w:left w:val="single" w:sz="4" w:space="0" w:color="auto"/>
                  <w:bottom w:val="nil"/>
                  <w:right w:val="single" w:sz="4" w:space="0" w:color="auto"/>
                </w:tcBorders>
                <w:vAlign w:val="bottom"/>
              </w:tcPr>
            </w:tcPrChange>
          </w:tcPr>
          <w:p w14:paraId="4B51703C" w14:textId="77777777" w:rsidR="00ED0309" w:rsidRDefault="00CE7D35" w:rsidP="00CE7D35">
            <w:pPr>
              <w:spacing w:after="0"/>
              <w:jc w:val="center"/>
              <w:rPr>
                <w:ins w:id="2097" w:author="Melissa Oney" w:date="2021-08-16T09:03:00Z"/>
                <w:rFonts w:ascii="Calibri" w:hAnsi="Calibri" w:cs="Calibri"/>
              </w:rPr>
            </w:pPr>
            <w:ins w:id="2098" w:author="Melissa Oney" w:date="2021-08-16T08:56:00Z">
              <w:r>
                <w:rPr>
                  <w:rFonts w:ascii="Calibri" w:hAnsi="Calibri" w:cs="Calibri"/>
                </w:rPr>
                <w:t>$65</w:t>
              </w:r>
            </w:ins>
          </w:p>
          <w:p w14:paraId="00414796" w14:textId="0E4B7C1A" w:rsidR="00CE7D35" w:rsidRPr="002103E7" w:rsidDel="00820704" w:rsidRDefault="00CE7D35" w:rsidP="00CE7D35">
            <w:pPr>
              <w:spacing w:after="0"/>
              <w:jc w:val="center"/>
              <w:rPr>
                <w:del w:id="2099" w:author="Melissa Oney" w:date="2021-07-12T11:38:00Z"/>
                <w:rFonts w:ascii="Times New Roman" w:hAnsi="Times New Roman" w:cs="Times New Roman"/>
                <w:color w:val="000000"/>
                <w:sz w:val="24"/>
                <w:szCs w:val="24"/>
              </w:rPr>
            </w:pPr>
            <w:ins w:id="2100" w:author="Melissa Oney" w:date="2021-08-16T08:56:00Z">
              <w:r>
                <w:rPr>
                  <w:rFonts w:ascii="Calibri" w:hAnsi="Calibri" w:cs="Calibri"/>
                </w:rPr>
                <w:t>(31;</w:t>
              </w:r>
            </w:ins>
            <w:ins w:id="2101" w:author="Melissa Oney" w:date="2021-08-16T09:03:00Z">
              <w:r w:rsidR="00ED0309">
                <w:rPr>
                  <w:rFonts w:ascii="Calibri" w:hAnsi="Calibri" w:cs="Calibri"/>
                </w:rPr>
                <w:t xml:space="preserve"> </w:t>
              </w:r>
            </w:ins>
            <w:ins w:id="2102" w:author="Melissa Oney" w:date="2021-08-16T08:56:00Z">
              <w:r>
                <w:rPr>
                  <w:rFonts w:ascii="Calibri" w:hAnsi="Calibri" w:cs="Calibri"/>
                </w:rPr>
                <w:t>99)</w:t>
              </w:r>
            </w:ins>
            <w:del w:id="2103" w:author="Melissa Oney" w:date="2021-07-12T11:38:00Z">
              <w:r w:rsidRPr="002103E7" w:rsidDel="00820704">
                <w:rPr>
                  <w:rFonts w:ascii="Times New Roman" w:hAnsi="Times New Roman" w:cs="Times New Roman"/>
                  <w:color w:val="000000"/>
                  <w:sz w:val="24"/>
                  <w:szCs w:val="24"/>
                </w:rPr>
                <w:delText xml:space="preserve">$104 </w:delText>
              </w:r>
            </w:del>
          </w:p>
          <w:p w14:paraId="6363F046" w14:textId="525CA657" w:rsidR="00CE7D35" w:rsidRPr="005667AA" w:rsidRDefault="00CE7D35" w:rsidP="00CE7D35">
            <w:pPr>
              <w:spacing w:after="0"/>
              <w:jc w:val="center"/>
              <w:rPr>
                <w:rFonts w:ascii="Times New Roman" w:hAnsi="Times New Roman" w:cs="Times New Roman"/>
                <w:color w:val="000000"/>
                <w:sz w:val="24"/>
                <w:szCs w:val="24"/>
              </w:rPr>
            </w:pPr>
            <w:del w:id="2104" w:author="Melissa Oney" w:date="2021-07-12T11:38:00Z">
              <w:r w:rsidRPr="005667AA" w:rsidDel="00820704">
                <w:rPr>
                  <w:rFonts w:ascii="Times New Roman" w:hAnsi="Times New Roman" w:cs="Times New Roman"/>
                  <w:color w:val="000000"/>
                  <w:sz w:val="24"/>
                  <w:szCs w:val="24"/>
                </w:rPr>
                <w:delText>(59 ; 154)</w:delText>
              </w:r>
            </w:del>
          </w:p>
        </w:tc>
        <w:tc>
          <w:tcPr>
            <w:tcW w:w="2016" w:type="dxa"/>
            <w:tcBorders>
              <w:top w:val="nil"/>
              <w:left w:val="single" w:sz="4" w:space="0" w:color="auto"/>
              <w:bottom w:val="nil"/>
              <w:right w:val="single" w:sz="4" w:space="0" w:color="auto"/>
            </w:tcBorders>
            <w:vAlign w:val="bottom"/>
            <w:tcPrChange w:id="2105" w:author="Melissa Oney" w:date="2021-08-16T08:57:00Z">
              <w:tcPr>
                <w:tcW w:w="2016" w:type="dxa"/>
                <w:tcBorders>
                  <w:top w:val="nil"/>
                  <w:left w:val="single" w:sz="4" w:space="0" w:color="auto"/>
                  <w:bottom w:val="nil"/>
                  <w:right w:val="single" w:sz="4" w:space="0" w:color="auto"/>
                </w:tcBorders>
                <w:vAlign w:val="bottom"/>
              </w:tcPr>
            </w:tcPrChange>
          </w:tcPr>
          <w:p w14:paraId="58420240" w14:textId="77777777" w:rsidR="00080619" w:rsidRDefault="00CE7D35" w:rsidP="00CE7D35">
            <w:pPr>
              <w:spacing w:after="0"/>
              <w:jc w:val="center"/>
              <w:rPr>
                <w:ins w:id="2106" w:author="Melissa Oney" w:date="2021-08-16T09:03:00Z"/>
                <w:rFonts w:ascii="Calibri" w:hAnsi="Calibri" w:cs="Calibri"/>
              </w:rPr>
            </w:pPr>
            <w:ins w:id="2107" w:author="Melissa Oney" w:date="2021-08-16T08:57:00Z">
              <w:r>
                <w:rPr>
                  <w:rFonts w:ascii="Calibri" w:hAnsi="Calibri" w:cs="Calibri"/>
                </w:rPr>
                <w:t>$1</w:t>
              </w:r>
            </w:ins>
            <w:ins w:id="2108" w:author="Melissa Oney" w:date="2021-08-16T09:03:00Z">
              <w:r w:rsidR="00080619">
                <w:rPr>
                  <w:rFonts w:ascii="Calibri" w:hAnsi="Calibri" w:cs="Calibri"/>
                </w:rPr>
                <w:t>,</w:t>
              </w:r>
            </w:ins>
            <w:ins w:id="2109" w:author="Melissa Oney" w:date="2021-08-16T08:57:00Z">
              <w:r>
                <w:rPr>
                  <w:rFonts w:ascii="Calibri" w:hAnsi="Calibri" w:cs="Calibri"/>
                </w:rPr>
                <w:t>415</w:t>
              </w:r>
            </w:ins>
          </w:p>
          <w:p w14:paraId="0C05A2C6" w14:textId="32AF95FF" w:rsidR="00CE7D35" w:rsidRPr="002103E7" w:rsidDel="009724E4" w:rsidRDefault="00CE7D35" w:rsidP="00CE7D35">
            <w:pPr>
              <w:spacing w:after="0"/>
              <w:jc w:val="center"/>
              <w:rPr>
                <w:del w:id="2110" w:author="Melissa Oney" w:date="2021-07-12T11:38:00Z"/>
                <w:rFonts w:ascii="Times New Roman" w:hAnsi="Times New Roman" w:cs="Times New Roman"/>
                <w:color w:val="000000"/>
                <w:sz w:val="24"/>
                <w:szCs w:val="24"/>
              </w:rPr>
            </w:pPr>
            <w:ins w:id="2111" w:author="Melissa Oney" w:date="2021-08-16T08:57:00Z">
              <w:r>
                <w:rPr>
                  <w:rFonts w:ascii="Calibri" w:hAnsi="Calibri" w:cs="Calibri"/>
                </w:rPr>
                <w:t>(1</w:t>
              </w:r>
            </w:ins>
            <w:ins w:id="2112" w:author="Melissa Oney" w:date="2021-08-16T09:03:00Z">
              <w:r w:rsidR="00080619">
                <w:rPr>
                  <w:rFonts w:ascii="Calibri" w:hAnsi="Calibri" w:cs="Calibri"/>
                </w:rPr>
                <w:t>,</w:t>
              </w:r>
            </w:ins>
            <w:ins w:id="2113" w:author="Melissa Oney" w:date="2021-08-16T08:57:00Z">
              <w:r>
                <w:rPr>
                  <w:rFonts w:ascii="Calibri" w:hAnsi="Calibri" w:cs="Calibri"/>
                </w:rPr>
                <w:t>124;</w:t>
              </w:r>
            </w:ins>
            <w:ins w:id="2114" w:author="Melissa Oney" w:date="2021-08-16T09:03:00Z">
              <w:r w:rsidR="00080619">
                <w:rPr>
                  <w:rFonts w:ascii="Calibri" w:hAnsi="Calibri" w:cs="Calibri"/>
                </w:rPr>
                <w:t xml:space="preserve"> </w:t>
              </w:r>
            </w:ins>
            <w:ins w:id="2115" w:author="Melissa Oney" w:date="2021-08-16T08:57:00Z">
              <w:r>
                <w:rPr>
                  <w:rFonts w:ascii="Calibri" w:hAnsi="Calibri" w:cs="Calibri"/>
                </w:rPr>
                <w:t>1</w:t>
              </w:r>
            </w:ins>
            <w:ins w:id="2116" w:author="Melissa Oney" w:date="2021-08-16T09:03:00Z">
              <w:r w:rsidR="00080619">
                <w:rPr>
                  <w:rFonts w:ascii="Calibri" w:hAnsi="Calibri" w:cs="Calibri"/>
                </w:rPr>
                <w:t>,</w:t>
              </w:r>
            </w:ins>
            <w:ins w:id="2117" w:author="Melissa Oney" w:date="2021-08-16T08:57:00Z">
              <w:r>
                <w:rPr>
                  <w:rFonts w:ascii="Calibri" w:hAnsi="Calibri" w:cs="Calibri"/>
                </w:rPr>
                <w:t>730)</w:t>
              </w:r>
            </w:ins>
            <w:del w:id="2118" w:author="Melissa Oney" w:date="2021-07-12T11:38:00Z">
              <w:r w:rsidRPr="002103E7" w:rsidDel="009724E4">
                <w:rPr>
                  <w:rFonts w:ascii="Times New Roman" w:hAnsi="Times New Roman" w:cs="Times New Roman"/>
                  <w:color w:val="000000"/>
                  <w:sz w:val="24"/>
                  <w:szCs w:val="24"/>
                </w:rPr>
                <w:delText xml:space="preserve">$2,127 </w:delText>
              </w:r>
            </w:del>
          </w:p>
          <w:p w14:paraId="4F4232A9" w14:textId="689BD687" w:rsidR="00CE7D35" w:rsidRPr="005667AA" w:rsidRDefault="00CE7D35" w:rsidP="00CE7D35">
            <w:pPr>
              <w:spacing w:after="0"/>
              <w:jc w:val="center"/>
              <w:rPr>
                <w:rFonts w:ascii="Times New Roman" w:hAnsi="Times New Roman" w:cs="Times New Roman"/>
                <w:color w:val="000000"/>
                <w:sz w:val="24"/>
                <w:szCs w:val="24"/>
              </w:rPr>
            </w:pPr>
            <w:del w:id="2119" w:author="Melissa Oney" w:date="2021-07-12T11:38:00Z">
              <w:r w:rsidRPr="005667AA" w:rsidDel="009724E4">
                <w:rPr>
                  <w:rFonts w:ascii="Times New Roman" w:hAnsi="Times New Roman" w:cs="Times New Roman"/>
                  <w:color w:val="000000"/>
                  <w:sz w:val="24"/>
                  <w:szCs w:val="24"/>
                </w:rPr>
                <w:delText>(1,706 ; 2,592)</w:delText>
              </w:r>
            </w:del>
          </w:p>
        </w:tc>
      </w:tr>
      <w:tr w:rsidR="00CE7D35" w:rsidRPr="00EE6431" w14:paraId="1590AE72" w14:textId="77777777" w:rsidTr="00080619">
        <w:tblPrEx>
          <w:tblW w:w="14112" w:type="dxa"/>
          <w:tblLayout w:type="fixed"/>
          <w:tblLook w:val="0000" w:firstRow="0" w:lastRow="0" w:firstColumn="0" w:lastColumn="0" w:noHBand="0" w:noVBand="0"/>
          <w:tblPrExChange w:id="2120" w:author="Melissa Oney" w:date="2021-08-16T08:57:00Z">
            <w:tblPrEx>
              <w:tblW w:w="14112" w:type="dxa"/>
              <w:tblLayout w:type="fixed"/>
              <w:tblLook w:val="0000" w:firstRow="0" w:lastRow="0" w:firstColumn="0" w:lastColumn="0" w:noHBand="0" w:noVBand="0"/>
            </w:tblPrEx>
          </w:tblPrExChange>
        </w:tblPrEx>
        <w:tc>
          <w:tcPr>
            <w:tcW w:w="2016" w:type="dxa"/>
            <w:tcBorders>
              <w:top w:val="nil"/>
              <w:left w:val="nil"/>
              <w:right w:val="nil"/>
            </w:tcBorders>
            <w:tcPrChange w:id="2121" w:author="Melissa Oney" w:date="2021-08-16T08:57:00Z">
              <w:tcPr>
                <w:tcW w:w="2016" w:type="dxa"/>
                <w:tcBorders>
                  <w:top w:val="nil"/>
                  <w:left w:val="nil"/>
                  <w:right w:val="nil"/>
                </w:tcBorders>
              </w:tcPr>
            </w:tcPrChange>
          </w:tcPr>
          <w:p w14:paraId="0D0C2D60"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37-48</w:t>
            </w:r>
          </w:p>
        </w:tc>
        <w:tc>
          <w:tcPr>
            <w:tcW w:w="2016" w:type="dxa"/>
            <w:tcBorders>
              <w:top w:val="nil"/>
              <w:left w:val="nil"/>
              <w:right w:val="single" w:sz="4" w:space="0" w:color="auto"/>
            </w:tcBorders>
            <w:vAlign w:val="bottom"/>
            <w:tcPrChange w:id="2122" w:author="Melissa Oney" w:date="2021-08-16T08:57:00Z">
              <w:tcPr>
                <w:tcW w:w="2016" w:type="dxa"/>
                <w:tcBorders>
                  <w:top w:val="nil"/>
                  <w:left w:val="nil"/>
                  <w:right w:val="single" w:sz="4" w:space="0" w:color="auto"/>
                </w:tcBorders>
                <w:vAlign w:val="bottom"/>
              </w:tcPr>
            </w:tcPrChange>
          </w:tcPr>
          <w:p w14:paraId="18D61861" w14:textId="77777777" w:rsidR="00ED0309" w:rsidRDefault="00ED0309" w:rsidP="00CE7D35">
            <w:pPr>
              <w:spacing w:after="0"/>
              <w:jc w:val="center"/>
              <w:rPr>
                <w:ins w:id="2123" w:author="Melissa Oney" w:date="2021-08-16T09:00:00Z"/>
                <w:rFonts w:ascii="Calibri" w:hAnsi="Calibri" w:cs="Calibri"/>
              </w:rPr>
            </w:pPr>
            <w:ins w:id="2124" w:author="Melissa Oney" w:date="2021-08-16T09:00:00Z">
              <w:r>
                <w:rPr>
                  <w:rFonts w:ascii="Calibri" w:hAnsi="Calibri" w:cs="Calibri"/>
                </w:rPr>
                <w:t>-</w:t>
              </w:r>
            </w:ins>
            <w:ins w:id="2125" w:author="Melissa Oney" w:date="2021-08-16T08:55:00Z">
              <w:r w:rsidR="00CE7D35">
                <w:rPr>
                  <w:rFonts w:ascii="Calibri" w:hAnsi="Calibri" w:cs="Calibri"/>
                </w:rPr>
                <w:t>$335</w:t>
              </w:r>
            </w:ins>
          </w:p>
          <w:p w14:paraId="27356862" w14:textId="6871FC81" w:rsidR="00CE7D35" w:rsidRPr="002103E7" w:rsidDel="00E666FE" w:rsidRDefault="00CE7D35" w:rsidP="00CE7D35">
            <w:pPr>
              <w:spacing w:after="0"/>
              <w:jc w:val="center"/>
              <w:rPr>
                <w:del w:id="2126" w:author="Melissa Oney" w:date="2021-07-12T11:36:00Z"/>
                <w:rFonts w:ascii="Times New Roman" w:hAnsi="Times New Roman" w:cs="Times New Roman"/>
                <w:color w:val="000000"/>
                <w:sz w:val="24"/>
                <w:szCs w:val="24"/>
              </w:rPr>
            </w:pPr>
            <w:ins w:id="2127" w:author="Melissa Oney" w:date="2021-08-16T08:55:00Z">
              <w:r>
                <w:rPr>
                  <w:rFonts w:ascii="Calibri" w:hAnsi="Calibri" w:cs="Calibri"/>
                </w:rPr>
                <w:t>(-671;</w:t>
              </w:r>
            </w:ins>
            <w:ins w:id="2128" w:author="Melissa Oney" w:date="2021-08-16T09:00:00Z">
              <w:r w:rsidR="00ED0309">
                <w:rPr>
                  <w:rFonts w:ascii="Calibri" w:hAnsi="Calibri" w:cs="Calibri"/>
                </w:rPr>
                <w:t xml:space="preserve"> </w:t>
              </w:r>
            </w:ins>
            <w:ins w:id="2129" w:author="Melissa Oney" w:date="2021-08-16T08:55:00Z">
              <w:r>
                <w:rPr>
                  <w:rFonts w:ascii="Calibri" w:hAnsi="Calibri" w:cs="Calibri"/>
                </w:rPr>
                <w:t>4)</w:t>
              </w:r>
            </w:ins>
            <w:del w:id="2130" w:author="Melissa Oney" w:date="2021-07-12T11:36:00Z">
              <w:r w:rsidRPr="002103E7" w:rsidDel="00E666FE">
                <w:rPr>
                  <w:rFonts w:ascii="Times New Roman" w:hAnsi="Times New Roman" w:cs="Times New Roman"/>
                  <w:color w:val="000000"/>
                  <w:sz w:val="24"/>
                  <w:szCs w:val="24"/>
                </w:rPr>
                <w:delText xml:space="preserve">$48 </w:delText>
              </w:r>
            </w:del>
          </w:p>
          <w:p w14:paraId="46F24D65" w14:textId="2798EBF3" w:rsidR="00CE7D35" w:rsidRPr="005667AA" w:rsidRDefault="00CE7D35" w:rsidP="00CE7D35">
            <w:pPr>
              <w:spacing w:after="0"/>
              <w:jc w:val="center"/>
              <w:rPr>
                <w:rFonts w:ascii="Times New Roman" w:hAnsi="Times New Roman" w:cs="Times New Roman"/>
                <w:color w:val="000000"/>
                <w:sz w:val="24"/>
                <w:szCs w:val="24"/>
              </w:rPr>
            </w:pPr>
            <w:del w:id="2131" w:author="Melissa Oney" w:date="2021-07-12T11:36:00Z">
              <w:r w:rsidRPr="005667AA" w:rsidDel="00E666FE">
                <w:rPr>
                  <w:rFonts w:ascii="Times New Roman" w:hAnsi="Times New Roman" w:cs="Times New Roman"/>
                  <w:color w:val="000000"/>
                  <w:sz w:val="24"/>
                  <w:szCs w:val="24"/>
                </w:rPr>
                <w:delText>(-257 ; 365)</w:delText>
              </w:r>
            </w:del>
          </w:p>
        </w:tc>
        <w:tc>
          <w:tcPr>
            <w:tcW w:w="2016" w:type="dxa"/>
            <w:tcBorders>
              <w:top w:val="nil"/>
              <w:left w:val="single" w:sz="4" w:space="0" w:color="auto"/>
              <w:right w:val="single" w:sz="4" w:space="0" w:color="auto"/>
            </w:tcBorders>
            <w:vAlign w:val="bottom"/>
            <w:tcPrChange w:id="2132" w:author="Melissa Oney" w:date="2021-08-16T08:57:00Z">
              <w:tcPr>
                <w:tcW w:w="2016" w:type="dxa"/>
                <w:tcBorders>
                  <w:top w:val="nil"/>
                  <w:left w:val="single" w:sz="4" w:space="0" w:color="auto"/>
                  <w:right w:val="single" w:sz="4" w:space="0" w:color="auto"/>
                </w:tcBorders>
                <w:vAlign w:val="bottom"/>
              </w:tcPr>
            </w:tcPrChange>
          </w:tcPr>
          <w:p w14:paraId="32D74B85" w14:textId="77777777" w:rsidR="00ED0309" w:rsidRDefault="00CE7D35" w:rsidP="00CE7D35">
            <w:pPr>
              <w:spacing w:after="0"/>
              <w:jc w:val="center"/>
              <w:rPr>
                <w:ins w:id="2133" w:author="Melissa Oney" w:date="2021-08-16T09:01:00Z"/>
                <w:rFonts w:ascii="Calibri" w:hAnsi="Calibri" w:cs="Calibri"/>
              </w:rPr>
            </w:pPr>
            <w:ins w:id="2134" w:author="Melissa Oney" w:date="2021-08-16T08:56:00Z">
              <w:r>
                <w:rPr>
                  <w:rFonts w:ascii="Calibri" w:hAnsi="Calibri" w:cs="Calibri"/>
                </w:rPr>
                <w:t>$193</w:t>
              </w:r>
            </w:ins>
          </w:p>
          <w:p w14:paraId="588FF4B4" w14:textId="0878F806" w:rsidR="00CE7D35" w:rsidRPr="002103E7" w:rsidDel="00047BC7" w:rsidRDefault="00CE7D35" w:rsidP="00CE7D35">
            <w:pPr>
              <w:spacing w:after="0"/>
              <w:jc w:val="center"/>
              <w:rPr>
                <w:del w:id="2135" w:author="Melissa Oney" w:date="2021-07-12T11:37:00Z"/>
                <w:rFonts w:ascii="Times New Roman" w:hAnsi="Times New Roman" w:cs="Times New Roman"/>
                <w:color w:val="000000"/>
                <w:sz w:val="24"/>
                <w:szCs w:val="24"/>
              </w:rPr>
            </w:pPr>
            <w:ins w:id="2136" w:author="Melissa Oney" w:date="2021-08-16T08:56:00Z">
              <w:r>
                <w:rPr>
                  <w:rFonts w:ascii="Calibri" w:hAnsi="Calibri" w:cs="Calibri"/>
                </w:rPr>
                <w:t>(88;</w:t>
              </w:r>
            </w:ins>
            <w:ins w:id="2137" w:author="Melissa Oney" w:date="2021-08-16T09:01:00Z">
              <w:r w:rsidR="00ED0309">
                <w:rPr>
                  <w:rFonts w:ascii="Calibri" w:hAnsi="Calibri" w:cs="Calibri"/>
                </w:rPr>
                <w:t xml:space="preserve"> </w:t>
              </w:r>
            </w:ins>
            <w:ins w:id="2138" w:author="Melissa Oney" w:date="2021-08-16T08:56:00Z">
              <w:r>
                <w:rPr>
                  <w:rFonts w:ascii="Calibri" w:hAnsi="Calibri" w:cs="Calibri"/>
                </w:rPr>
                <w:t>307)</w:t>
              </w:r>
            </w:ins>
            <w:del w:id="2139" w:author="Melissa Oney" w:date="2021-07-12T11:37:00Z">
              <w:r w:rsidRPr="002103E7" w:rsidDel="00047BC7">
                <w:rPr>
                  <w:rFonts w:ascii="Times New Roman" w:hAnsi="Times New Roman" w:cs="Times New Roman"/>
                  <w:color w:val="000000"/>
                  <w:sz w:val="24"/>
                  <w:szCs w:val="24"/>
                </w:rPr>
                <w:delText xml:space="preserve">$275 </w:delText>
              </w:r>
            </w:del>
          </w:p>
          <w:p w14:paraId="25AB9581" w14:textId="0E6F0F2D" w:rsidR="00CE7D35" w:rsidRPr="005667AA" w:rsidRDefault="00CE7D35" w:rsidP="00CE7D35">
            <w:pPr>
              <w:spacing w:after="0"/>
              <w:jc w:val="center"/>
              <w:rPr>
                <w:rFonts w:ascii="Times New Roman" w:hAnsi="Times New Roman" w:cs="Times New Roman"/>
                <w:color w:val="000000"/>
                <w:sz w:val="24"/>
                <w:szCs w:val="24"/>
              </w:rPr>
            </w:pPr>
            <w:del w:id="2140" w:author="Melissa Oney" w:date="2021-07-12T11:37:00Z">
              <w:r w:rsidRPr="005667AA" w:rsidDel="00047BC7">
                <w:rPr>
                  <w:rFonts w:ascii="Times New Roman" w:hAnsi="Times New Roman" w:cs="Times New Roman"/>
                  <w:color w:val="000000"/>
                  <w:sz w:val="24"/>
                  <w:szCs w:val="24"/>
                </w:rPr>
                <w:delText>(176 ; 378)</w:delText>
              </w:r>
            </w:del>
          </w:p>
        </w:tc>
        <w:tc>
          <w:tcPr>
            <w:tcW w:w="2016" w:type="dxa"/>
            <w:tcBorders>
              <w:top w:val="nil"/>
              <w:left w:val="single" w:sz="4" w:space="0" w:color="auto"/>
              <w:right w:val="single" w:sz="4" w:space="0" w:color="auto"/>
            </w:tcBorders>
            <w:vAlign w:val="bottom"/>
            <w:tcPrChange w:id="2141" w:author="Melissa Oney" w:date="2021-08-16T08:57:00Z">
              <w:tcPr>
                <w:tcW w:w="2016" w:type="dxa"/>
                <w:tcBorders>
                  <w:top w:val="nil"/>
                  <w:left w:val="single" w:sz="4" w:space="0" w:color="auto"/>
                  <w:right w:val="single" w:sz="4" w:space="0" w:color="auto"/>
                </w:tcBorders>
                <w:vAlign w:val="bottom"/>
              </w:tcPr>
            </w:tcPrChange>
          </w:tcPr>
          <w:p w14:paraId="69D5DE23" w14:textId="77777777" w:rsidR="00ED0309" w:rsidRDefault="00CE7D35" w:rsidP="00CE7D35">
            <w:pPr>
              <w:spacing w:after="0"/>
              <w:jc w:val="center"/>
              <w:rPr>
                <w:ins w:id="2142" w:author="Melissa Oney" w:date="2021-08-16T09:02:00Z"/>
                <w:rFonts w:ascii="Calibri" w:hAnsi="Calibri" w:cs="Calibri"/>
              </w:rPr>
            </w:pPr>
            <w:ins w:id="2143" w:author="Melissa Oney" w:date="2021-08-16T08:56:00Z">
              <w:r>
                <w:rPr>
                  <w:rFonts w:ascii="Calibri" w:hAnsi="Calibri" w:cs="Calibri"/>
                </w:rPr>
                <w:t>$748</w:t>
              </w:r>
            </w:ins>
          </w:p>
          <w:p w14:paraId="42932FDC" w14:textId="45ECDC02" w:rsidR="00CE7D35" w:rsidRPr="002103E7" w:rsidDel="00FC427F" w:rsidRDefault="00CE7D35" w:rsidP="00CE7D35">
            <w:pPr>
              <w:spacing w:after="0"/>
              <w:jc w:val="center"/>
              <w:rPr>
                <w:del w:id="2144" w:author="Melissa Oney" w:date="2021-07-12T11:37:00Z"/>
                <w:rFonts w:ascii="Times New Roman" w:hAnsi="Times New Roman" w:cs="Times New Roman"/>
                <w:color w:val="000000"/>
                <w:sz w:val="24"/>
                <w:szCs w:val="24"/>
              </w:rPr>
            </w:pPr>
            <w:ins w:id="2145" w:author="Melissa Oney" w:date="2021-08-16T08:56:00Z">
              <w:r>
                <w:rPr>
                  <w:rFonts w:ascii="Calibri" w:hAnsi="Calibri" w:cs="Calibri"/>
                </w:rPr>
                <w:t>(489;</w:t>
              </w:r>
            </w:ins>
            <w:ins w:id="2146" w:author="Melissa Oney" w:date="2021-08-16T09:02:00Z">
              <w:r w:rsidR="00ED0309">
                <w:rPr>
                  <w:rFonts w:ascii="Calibri" w:hAnsi="Calibri" w:cs="Calibri"/>
                </w:rPr>
                <w:t xml:space="preserve"> </w:t>
              </w:r>
            </w:ins>
            <w:ins w:id="2147" w:author="Melissa Oney" w:date="2021-08-16T08:56:00Z">
              <w:r>
                <w:rPr>
                  <w:rFonts w:ascii="Calibri" w:hAnsi="Calibri" w:cs="Calibri"/>
                </w:rPr>
                <w:t>1</w:t>
              </w:r>
            </w:ins>
            <w:ins w:id="2148" w:author="Melissa Oney" w:date="2021-08-16T09:02:00Z">
              <w:r w:rsidR="00ED0309">
                <w:rPr>
                  <w:rFonts w:ascii="Calibri" w:hAnsi="Calibri" w:cs="Calibri"/>
                </w:rPr>
                <w:t>,</w:t>
              </w:r>
            </w:ins>
            <w:ins w:id="2149" w:author="Melissa Oney" w:date="2021-08-16T08:56:00Z">
              <w:r>
                <w:rPr>
                  <w:rFonts w:ascii="Calibri" w:hAnsi="Calibri" w:cs="Calibri"/>
                </w:rPr>
                <w:t>011)</w:t>
              </w:r>
            </w:ins>
            <w:del w:id="2150" w:author="Melissa Oney" w:date="2021-07-12T11:37:00Z">
              <w:r w:rsidRPr="002103E7" w:rsidDel="00FC427F">
                <w:rPr>
                  <w:rFonts w:ascii="Times New Roman" w:hAnsi="Times New Roman" w:cs="Times New Roman"/>
                  <w:color w:val="000000"/>
                  <w:sz w:val="24"/>
                  <w:szCs w:val="24"/>
                </w:rPr>
                <w:delText xml:space="preserve">$865 </w:delText>
              </w:r>
            </w:del>
          </w:p>
          <w:p w14:paraId="239FD507" w14:textId="4FE8CB01" w:rsidR="00CE7D35" w:rsidRPr="005667AA" w:rsidRDefault="00CE7D35" w:rsidP="00CE7D35">
            <w:pPr>
              <w:spacing w:after="0"/>
              <w:jc w:val="center"/>
              <w:rPr>
                <w:rFonts w:ascii="Times New Roman" w:hAnsi="Times New Roman" w:cs="Times New Roman"/>
                <w:color w:val="000000"/>
                <w:sz w:val="24"/>
                <w:szCs w:val="24"/>
              </w:rPr>
            </w:pPr>
            <w:del w:id="2151" w:author="Melissa Oney" w:date="2021-07-12T11:37:00Z">
              <w:r w:rsidRPr="005667AA" w:rsidDel="00FC427F">
                <w:rPr>
                  <w:rFonts w:ascii="Times New Roman" w:hAnsi="Times New Roman" w:cs="Times New Roman"/>
                  <w:color w:val="000000"/>
                  <w:sz w:val="24"/>
                  <w:szCs w:val="24"/>
                </w:rPr>
                <w:delText>(654 ; 1,083)</w:delText>
              </w:r>
            </w:del>
          </w:p>
        </w:tc>
        <w:tc>
          <w:tcPr>
            <w:tcW w:w="2016" w:type="dxa"/>
            <w:tcBorders>
              <w:top w:val="nil"/>
              <w:left w:val="single" w:sz="4" w:space="0" w:color="auto"/>
              <w:right w:val="single" w:sz="4" w:space="0" w:color="auto"/>
            </w:tcBorders>
            <w:vAlign w:val="bottom"/>
            <w:tcPrChange w:id="2152" w:author="Melissa Oney" w:date="2021-08-16T08:57:00Z">
              <w:tcPr>
                <w:tcW w:w="2016" w:type="dxa"/>
                <w:tcBorders>
                  <w:top w:val="nil"/>
                  <w:left w:val="single" w:sz="4" w:space="0" w:color="auto"/>
                  <w:right w:val="single" w:sz="4" w:space="0" w:color="auto"/>
                </w:tcBorders>
                <w:vAlign w:val="bottom"/>
              </w:tcPr>
            </w:tcPrChange>
          </w:tcPr>
          <w:p w14:paraId="55254582" w14:textId="77777777" w:rsidR="00ED0309" w:rsidRDefault="00CE7D35" w:rsidP="00CE7D35">
            <w:pPr>
              <w:spacing w:after="0"/>
              <w:jc w:val="center"/>
              <w:rPr>
                <w:ins w:id="2153" w:author="Melissa Oney" w:date="2021-08-16T09:02:00Z"/>
                <w:rFonts w:ascii="Calibri" w:hAnsi="Calibri" w:cs="Calibri"/>
              </w:rPr>
            </w:pPr>
            <w:ins w:id="2154" w:author="Melissa Oney" w:date="2021-08-16T08:56:00Z">
              <w:r>
                <w:rPr>
                  <w:rFonts w:ascii="Calibri" w:hAnsi="Calibri" w:cs="Calibri"/>
                </w:rPr>
                <w:t>$4</w:t>
              </w:r>
            </w:ins>
          </w:p>
          <w:p w14:paraId="45BC39AC" w14:textId="11E88145" w:rsidR="00CE7D35" w:rsidRPr="002103E7" w:rsidDel="00966A5E" w:rsidRDefault="00CE7D35" w:rsidP="00CE7D35">
            <w:pPr>
              <w:spacing w:after="0"/>
              <w:jc w:val="center"/>
              <w:rPr>
                <w:del w:id="2155" w:author="Melissa Oney" w:date="2021-07-12T11:38:00Z"/>
                <w:rFonts w:ascii="Times New Roman" w:hAnsi="Times New Roman" w:cs="Times New Roman"/>
                <w:color w:val="000000"/>
                <w:sz w:val="24"/>
                <w:szCs w:val="24"/>
              </w:rPr>
            </w:pPr>
            <w:ins w:id="2156" w:author="Melissa Oney" w:date="2021-08-16T08:56:00Z">
              <w:r>
                <w:rPr>
                  <w:rFonts w:ascii="Calibri" w:hAnsi="Calibri" w:cs="Calibri"/>
                </w:rPr>
                <w:t>(-3;</w:t>
              </w:r>
            </w:ins>
            <w:ins w:id="2157" w:author="Melissa Oney" w:date="2021-08-16T09:02:00Z">
              <w:r w:rsidR="00ED0309">
                <w:rPr>
                  <w:rFonts w:ascii="Calibri" w:hAnsi="Calibri" w:cs="Calibri"/>
                </w:rPr>
                <w:t xml:space="preserve"> </w:t>
              </w:r>
            </w:ins>
            <w:ins w:id="2158" w:author="Melissa Oney" w:date="2021-08-16T08:56:00Z">
              <w:r>
                <w:rPr>
                  <w:rFonts w:ascii="Calibri" w:hAnsi="Calibri" w:cs="Calibri"/>
                </w:rPr>
                <w:t>11)</w:t>
              </w:r>
            </w:ins>
            <w:del w:id="2159" w:author="Melissa Oney" w:date="2021-07-12T11:38:00Z">
              <w:r w:rsidRPr="002103E7" w:rsidDel="00966A5E">
                <w:rPr>
                  <w:rFonts w:ascii="Times New Roman" w:hAnsi="Times New Roman" w:cs="Times New Roman"/>
                  <w:color w:val="000000"/>
                  <w:sz w:val="24"/>
                  <w:szCs w:val="24"/>
                </w:rPr>
                <w:delText xml:space="preserve">$4 </w:delText>
              </w:r>
            </w:del>
          </w:p>
          <w:p w14:paraId="60FD43F0" w14:textId="7B918E01" w:rsidR="00CE7D35" w:rsidRPr="005667AA" w:rsidRDefault="00CE7D35" w:rsidP="00CE7D35">
            <w:pPr>
              <w:spacing w:after="0"/>
              <w:jc w:val="center"/>
              <w:rPr>
                <w:rFonts w:ascii="Times New Roman" w:hAnsi="Times New Roman" w:cs="Times New Roman"/>
                <w:color w:val="000000"/>
                <w:sz w:val="24"/>
                <w:szCs w:val="24"/>
              </w:rPr>
            </w:pPr>
            <w:del w:id="2160" w:author="Melissa Oney" w:date="2021-07-12T11:38:00Z">
              <w:r w:rsidRPr="005667AA" w:rsidDel="00966A5E">
                <w:rPr>
                  <w:rFonts w:ascii="Times New Roman" w:hAnsi="Times New Roman" w:cs="Times New Roman"/>
                  <w:color w:val="000000"/>
                  <w:sz w:val="24"/>
                  <w:szCs w:val="24"/>
                </w:rPr>
                <w:delText>(-5 ; 14)</w:delText>
              </w:r>
            </w:del>
          </w:p>
        </w:tc>
        <w:tc>
          <w:tcPr>
            <w:tcW w:w="2016" w:type="dxa"/>
            <w:tcBorders>
              <w:top w:val="nil"/>
              <w:left w:val="single" w:sz="4" w:space="0" w:color="auto"/>
              <w:right w:val="single" w:sz="4" w:space="0" w:color="auto"/>
            </w:tcBorders>
            <w:vAlign w:val="bottom"/>
            <w:tcPrChange w:id="2161" w:author="Melissa Oney" w:date="2021-08-16T08:57:00Z">
              <w:tcPr>
                <w:tcW w:w="2016" w:type="dxa"/>
                <w:tcBorders>
                  <w:top w:val="nil"/>
                  <w:left w:val="single" w:sz="4" w:space="0" w:color="auto"/>
                  <w:right w:val="single" w:sz="4" w:space="0" w:color="auto"/>
                </w:tcBorders>
                <w:vAlign w:val="bottom"/>
              </w:tcPr>
            </w:tcPrChange>
          </w:tcPr>
          <w:p w14:paraId="5D86AFB1" w14:textId="77777777" w:rsidR="00ED0309" w:rsidRDefault="00CE7D35" w:rsidP="00CE7D35">
            <w:pPr>
              <w:spacing w:after="0"/>
              <w:jc w:val="center"/>
              <w:rPr>
                <w:ins w:id="2162" w:author="Melissa Oney" w:date="2021-08-16T09:03:00Z"/>
                <w:rFonts w:ascii="Calibri" w:hAnsi="Calibri" w:cs="Calibri"/>
              </w:rPr>
            </w:pPr>
            <w:ins w:id="2163" w:author="Melissa Oney" w:date="2021-08-16T08:56:00Z">
              <w:r>
                <w:rPr>
                  <w:rFonts w:ascii="Calibri" w:hAnsi="Calibri" w:cs="Calibri"/>
                </w:rPr>
                <w:t>$51</w:t>
              </w:r>
            </w:ins>
          </w:p>
          <w:p w14:paraId="6F2440D3" w14:textId="130EFA90" w:rsidR="00CE7D35" w:rsidRPr="002103E7" w:rsidDel="00820704" w:rsidRDefault="00CE7D35" w:rsidP="00CE7D35">
            <w:pPr>
              <w:spacing w:after="0"/>
              <w:jc w:val="center"/>
              <w:rPr>
                <w:del w:id="2164" w:author="Melissa Oney" w:date="2021-07-12T11:38:00Z"/>
                <w:rFonts w:ascii="Times New Roman" w:hAnsi="Times New Roman" w:cs="Times New Roman"/>
                <w:color w:val="000000"/>
                <w:sz w:val="24"/>
                <w:szCs w:val="24"/>
              </w:rPr>
            </w:pPr>
            <w:ins w:id="2165" w:author="Melissa Oney" w:date="2021-08-16T08:56:00Z">
              <w:r>
                <w:rPr>
                  <w:rFonts w:ascii="Calibri" w:hAnsi="Calibri" w:cs="Calibri"/>
                </w:rPr>
                <w:t>(14;</w:t>
              </w:r>
            </w:ins>
            <w:ins w:id="2166" w:author="Melissa Oney" w:date="2021-08-16T09:03:00Z">
              <w:r w:rsidR="00ED0309">
                <w:rPr>
                  <w:rFonts w:ascii="Calibri" w:hAnsi="Calibri" w:cs="Calibri"/>
                </w:rPr>
                <w:t xml:space="preserve"> </w:t>
              </w:r>
            </w:ins>
            <w:ins w:id="2167" w:author="Melissa Oney" w:date="2021-08-16T08:56:00Z">
              <w:r>
                <w:rPr>
                  <w:rFonts w:ascii="Calibri" w:hAnsi="Calibri" w:cs="Calibri"/>
                </w:rPr>
                <w:t>85)</w:t>
              </w:r>
            </w:ins>
            <w:del w:id="2168" w:author="Melissa Oney" w:date="2021-07-12T11:38:00Z">
              <w:r w:rsidRPr="002103E7" w:rsidDel="00820704">
                <w:rPr>
                  <w:rFonts w:ascii="Times New Roman" w:hAnsi="Times New Roman" w:cs="Times New Roman"/>
                  <w:color w:val="000000"/>
                  <w:sz w:val="24"/>
                  <w:szCs w:val="24"/>
                </w:rPr>
                <w:delText xml:space="preserve">$81 </w:delText>
              </w:r>
            </w:del>
          </w:p>
          <w:p w14:paraId="5CD7DB68" w14:textId="249FA1AB" w:rsidR="00CE7D35" w:rsidRPr="005667AA" w:rsidRDefault="00CE7D35" w:rsidP="00CE7D35">
            <w:pPr>
              <w:spacing w:after="0"/>
              <w:jc w:val="center"/>
              <w:rPr>
                <w:rFonts w:ascii="Times New Roman" w:hAnsi="Times New Roman" w:cs="Times New Roman"/>
                <w:color w:val="000000"/>
                <w:sz w:val="24"/>
                <w:szCs w:val="24"/>
              </w:rPr>
            </w:pPr>
            <w:del w:id="2169" w:author="Melissa Oney" w:date="2021-07-12T11:38:00Z">
              <w:r w:rsidRPr="005667AA" w:rsidDel="00820704">
                <w:rPr>
                  <w:rFonts w:ascii="Times New Roman" w:hAnsi="Times New Roman" w:cs="Times New Roman"/>
                  <w:color w:val="000000"/>
                  <w:sz w:val="24"/>
                  <w:szCs w:val="24"/>
                </w:rPr>
                <w:delText>(35 ; 131)</w:delText>
              </w:r>
            </w:del>
          </w:p>
        </w:tc>
        <w:tc>
          <w:tcPr>
            <w:tcW w:w="2016" w:type="dxa"/>
            <w:tcBorders>
              <w:top w:val="nil"/>
              <w:left w:val="single" w:sz="4" w:space="0" w:color="auto"/>
              <w:right w:val="single" w:sz="4" w:space="0" w:color="auto"/>
            </w:tcBorders>
            <w:vAlign w:val="bottom"/>
            <w:tcPrChange w:id="2170" w:author="Melissa Oney" w:date="2021-08-16T08:57:00Z">
              <w:tcPr>
                <w:tcW w:w="2016" w:type="dxa"/>
                <w:tcBorders>
                  <w:top w:val="nil"/>
                  <w:left w:val="single" w:sz="4" w:space="0" w:color="auto"/>
                  <w:right w:val="single" w:sz="4" w:space="0" w:color="auto"/>
                </w:tcBorders>
                <w:vAlign w:val="bottom"/>
              </w:tcPr>
            </w:tcPrChange>
          </w:tcPr>
          <w:p w14:paraId="15B9275F" w14:textId="77777777" w:rsidR="00080619" w:rsidRDefault="00CE7D35" w:rsidP="00CE7D35">
            <w:pPr>
              <w:spacing w:after="0"/>
              <w:jc w:val="center"/>
              <w:rPr>
                <w:ins w:id="2171" w:author="Melissa Oney" w:date="2021-08-16T09:03:00Z"/>
                <w:rFonts w:ascii="Calibri" w:hAnsi="Calibri" w:cs="Calibri"/>
              </w:rPr>
            </w:pPr>
            <w:ins w:id="2172" w:author="Melissa Oney" w:date="2021-08-16T08:57:00Z">
              <w:r>
                <w:rPr>
                  <w:rFonts w:ascii="Calibri" w:hAnsi="Calibri" w:cs="Calibri"/>
                </w:rPr>
                <w:t>$1</w:t>
              </w:r>
            </w:ins>
            <w:ins w:id="2173" w:author="Melissa Oney" w:date="2021-08-16T09:03:00Z">
              <w:r w:rsidR="00080619">
                <w:rPr>
                  <w:rFonts w:ascii="Calibri" w:hAnsi="Calibri" w:cs="Calibri"/>
                </w:rPr>
                <w:t>,</w:t>
              </w:r>
            </w:ins>
            <w:ins w:id="2174" w:author="Melissa Oney" w:date="2021-08-16T08:57:00Z">
              <w:r>
                <w:rPr>
                  <w:rFonts w:ascii="Calibri" w:hAnsi="Calibri" w:cs="Calibri"/>
                </w:rPr>
                <w:t>500</w:t>
              </w:r>
            </w:ins>
          </w:p>
          <w:p w14:paraId="60090F41" w14:textId="464BABE8" w:rsidR="00CE7D35" w:rsidRPr="002103E7" w:rsidDel="009724E4" w:rsidRDefault="00CE7D35" w:rsidP="00CE7D35">
            <w:pPr>
              <w:spacing w:after="0"/>
              <w:jc w:val="center"/>
              <w:rPr>
                <w:del w:id="2175" w:author="Melissa Oney" w:date="2021-07-12T11:38:00Z"/>
                <w:rFonts w:ascii="Times New Roman" w:hAnsi="Times New Roman" w:cs="Times New Roman"/>
                <w:color w:val="000000"/>
                <w:sz w:val="24"/>
                <w:szCs w:val="24"/>
              </w:rPr>
            </w:pPr>
            <w:ins w:id="2176" w:author="Melissa Oney" w:date="2021-08-16T08:57:00Z">
              <w:r>
                <w:rPr>
                  <w:rFonts w:ascii="Calibri" w:hAnsi="Calibri" w:cs="Calibri"/>
                </w:rPr>
                <w:t>(1</w:t>
              </w:r>
            </w:ins>
            <w:ins w:id="2177" w:author="Melissa Oney" w:date="2021-08-16T09:03:00Z">
              <w:r w:rsidR="00080619">
                <w:rPr>
                  <w:rFonts w:ascii="Calibri" w:hAnsi="Calibri" w:cs="Calibri"/>
                </w:rPr>
                <w:t>,</w:t>
              </w:r>
            </w:ins>
            <w:ins w:id="2178" w:author="Melissa Oney" w:date="2021-08-16T08:57:00Z">
              <w:r>
                <w:rPr>
                  <w:rFonts w:ascii="Calibri" w:hAnsi="Calibri" w:cs="Calibri"/>
                </w:rPr>
                <w:t>197;</w:t>
              </w:r>
            </w:ins>
            <w:ins w:id="2179" w:author="Melissa Oney" w:date="2021-08-16T09:03:00Z">
              <w:r w:rsidR="00080619">
                <w:rPr>
                  <w:rFonts w:ascii="Calibri" w:hAnsi="Calibri" w:cs="Calibri"/>
                </w:rPr>
                <w:t xml:space="preserve"> </w:t>
              </w:r>
            </w:ins>
            <w:ins w:id="2180" w:author="Melissa Oney" w:date="2021-08-16T08:57:00Z">
              <w:r>
                <w:rPr>
                  <w:rFonts w:ascii="Calibri" w:hAnsi="Calibri" w:cs="Calibri"/>
                </w:rPr>
                <w:t>1</w:t>
              </w:r>
            </w:ins>
            <w:ins w:id="2181" w:author="Melissa Oney" w:date="2021-08-16T09:03:00Z">
              <w:r w:rsidR="00080619">
                <w:rPr>
                  <w:rFonts w:ascii="Calibri" w:hAnsi="Calibri" w:cs="Calibri"/>
                </w:rPr>
                <w:t>,</w:t>
              </w:r>
            </w:ins>
            <w:ins w:id="2182" w:author="Melissa Oney" w:date="2021-08-16T08:57:00Z">
              <w:r>
                <w:rPr>
                  <w:rFonts w:ascii="Calibri" w:hAnsi="Calibri" w:cs="Calibri"/>
                </w:rPr>
                <w:t>850)</w:t>
              </w:r>
            </w:ins>
            <w:del w:id="2183" w:author="Melissa Oney" w:date="2021-07-12T11:38:00Z">
              <w:r w:rsidRPr="002103E7" w:rsidDel="009724E4">
                <w:rPr>
                  <w:rFonts w:ascii="Times New Roman" w:hAnsi="Times New Roman" w:cs="Times New Roman"/>
                  <w:color w:val="000000"/>
                  <w:sz w:val="24"/>
                  <w:szCs w:val="24"/>
                </w:rPr>
                <w:delText xml:space="preserve">$1,883 </w:delText>
              </w:r>
            </w:del>
          </w:p>
          <w:p w14:paraId="569B0EB9" w14:textId="4F29577D" w:rsidR="00CE7D35" w:rsidRPr="005667AA" w:rsidRDefault="00CE7D35" w:rsidP="00CE7D35">
            <w:pPr>
              <w:spacing w:after="0"/>
              <w:jc w:val="center"/>
              <w:rPr>
                <w:rFonts w:ascii="Times New Roman" w:hAnsi="Times New Roman" w:cs="Times New Roman"/>
                <w:color w:val="000000"/>
                <w:sz w:val="24"/>
                <w:szCs w:val="24"/>
              </w:rPr>
            </w:pPr>
            <w:del w:id="2184" w:author="Melissa Oney" w:date="2021-07-12T11:38:00Z">
              <w:r w:rsidRPr="005667AA" w:rsidDel="009724E4">
                <w:rPr>
                  <w:rFonts w:ascii="Times New Roman" w:hAnsi="Times New Roman" w:cs="Times New Roman"/>
                  <w:color w:val="000000"/>
                  <w:sz w:val="24"/>
                  <w:szCs w:val="24"/>
                </w:rPr>
                <w:delText>(1,468 ; 2,321)</w:delText>
              </w:r>
            </w:del>
          </w:p>
        </w:tc>
      </w:tr>
      <w:tr w:rsidR="00CE7D35" w:rsidRPr="00EE6431" w14:paraId="1901754A" w14:textId="77777777" w:rsidTr="00080619">
        <w:tblPrEx>
          <w:tblW w:w="14112" w:type="dxa"/>
          <w:tblLayout w:type="fixed"/>
          <w:tblLook w:val="0000" w:firstRow="0" w:lastRow="0" w:firstColumn="0" w:lastColumn="0" w:noHBand="0" w:noVBand="0"/>
          <w:tblPrExChange w:id="2185" w:author="Melissa Oney" w:date="2021-08-16T08:57:00Z">
            <w:tblPrEx>
              <w:tblW w:w="14112" w:type="dxa"/>
              <w:tblLayout w:type="fixed"/>
              <w:tblLook w:val="0000" w:firstRow="0" w:lastRow="0" w:firstColumn="0" w:lastColumn="0" w:noHBand="0" w:noVBand="0"/>
            </w:tblPrEx>
          </w:tblPrExChange>
        </w:tblPrEx>
        <w:tc>
          <w:tcPr>
            <w:tcW w:w="2016" w:type="dxa"/>
            <w:tcBorders>
              <w:top w:val="nil"/>
              <w:left w:val="nil"/>
              <w:bottom w:val="single" w:sz="4" w:space="0" w:color="auto"/>
              <w:right w:val="nil"/>
            </w:tcBorders>
            <w:tcPrChange w:id="2186" w:author="Melissa Oney" w:date="2021-08-16T08:57:00Z">
              <w:tcPr>
                <w:tcW w:w="2016" w:type="dxa"/>
                <w:tcBorders>
                  <w:top w:val="nil"/>
                  <w:left w:val="nil"/>
                  <w:bottom w:val="single" w:sz="4" w:space="0" w:color="auto"/>
                  <w:right w:val="nil"/>
                </w:tcBorders>
              </w:tcPr>
            </w:tcPrChange>
          </w:tcPr>
          <w:p w14:paraId="6A80F9B8"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Months 49-60</w:t>
            </w:r>
          </w:p>
        </w:tc>
        <w:tc>
          <w:tcPr>
            <w:tcW w:w="2016" w:type="dxa"/>
            <w:tcBorders>
              <w:top w:val="nil"/>
              <w:left w:val="nil"/>
              <w:bottom w:val="single" w:sz="4" w:space="0" w:color="auto"/>
              <w:right w:val="single" w:sz="4" w:space="0" w:color="auto"/>
            </w:tcBorders>
            <w:vAlign w:val="bottom"/>
            <w:tcPrChange w:id="2187" w:author="Melissa Oney" w:date="2021-08-16T08:57:00Z">
              <w:tcPr>
                <w:tcW w:w="2016" w:type="dxa"/>
                <w:tcBorders>
                  <w:top w:val="nil"/>
                  <w:left w:val="nil"/>
                  <w:bottom w:val="single" w:sz="4" w:space="0" w:color="auto"/>
                  <w:right w:val="single" w:sz="4" w:space="0" w:color="auto"/>
                </w:tcBorders>
                <w:vAlign w:val="bottom"/>
              </w:tcPr>
            </w:tcPrChange>
          </w:tcPr>
          <w:p w14:paraId="0A8D176D" w14:textId="77777777" w:rsidR="00ED0309" w:rsidRDefault="00ED0309" w:rsidP="00CE7D35">
            <w:pPr>
              <w:spacing w:after="0"/>
              <w:jc w:val="center"/>
              <w:rPr>
                <w:ins w:id="2188" w:author="Melissa Oney" w:date="2021-08-16T09:01:00Z"/>
                <w:rFonts w:ascii="Calibri" w:hAnsi="Calibri" w:cs="Calibri"/>
              </w:rPr>
            </w:pPr>
            <w:ins w:id="2189" w:author="Melissa Oney" w:date="2021-08-16T09:01:00Z">
              <w:r>
                <w:rPr>
                  <w:rFonts w:ascii="Calibri" w:hAnsi="Calibri" w:cs="Calibri"/>
                </w:rPr>
                <w:t>-</w:t>
              </w:r>
            </w:ins>
            <w:ins w:id="2190" w:author="Melissa Oney" w:date="2021-08-16T08:55:00Z">
              <w:r w:rsidR="00CE7D35">
                <w:rPr>
                  <w:rFonts w:ascii="Calibri" w:hAnsi="Calibri" w:cs="Calibri"/>
                </w:rPr>
                <w:t>$826</w:t>
              </w:r>
            </w:ins>
          </w:p>
          <w:p w14:paraId="70F8EB6C" w14:textId="5EDC6846" w:rsidR="00CE7D35" w:rsidRPr="002103E7" w:rsidDel="00E666FE" w:rsidRDefault="00CE7D35" w:rsidP="00CE7D35">
            <w:pPr>
              <w:spacing w:after="0"/>
              <w:jc w:val="center"/>
              <w:rPr>
                <w:del w:id="2191" w:author="Melissa Oney" w:date="2021-07-12T11:36:00Z"/>
                <w:rFonts w:ascii="Times New Roman" w:hAnsi="Times New Roman" w:cs="Times New Roman"/>
                <w:color w:val="000000"/>
                <w:sz w:val="24"/>
                <w:szCs w:val="24"/>
              </w:rPr>
            </w:pPr>
            <w:ins w:id="2192" w:author="Melissa Oney" w:date="2021-08-16T08:55:00Z">
              <w:r>
                <w:rPr>
                  <w:rFonts w:ascii="Calibri" w:hAnsi="Calibri" w:cs="Calibri"/>
                </w:rPr>
                <w:t>(-1</w:t>
              </w:r>
            </w:ins>
            <w:ins w:id="2193" w:author="Melissa Oney" w:date="2021-08-16T09:01:00Z">
              <w:r w:rsidR="00ED0309">
                <w:rPr>
                  <w:rFonts w:ascii="Calibri" w:hAnsi="Calibri" w:cs="Calibri"/>
                </w:rPr>
                <w:t>,</w:t>
              </w:r>
            </w:ins>
            <w:ins w:id="2194" w:author="Melissa Oney" w:date="2021-08-16T08:55:00Z">
              <w:r>
                <w:rPr>
                  <w:rFonts w:ascii="Calibri" w:hAnsi="Calibri" w:cs="Calibri"/>
                </w:rPr>
                <w:t>182;</w:t>
              </w:r>
            </w:ins>
            <w:ins w:id="2195" w:author="Melissa Oney" w:date="2021-08-16T09:01:00Z">
              <w:r w:rsidR="00ED0309">
                <w:rPr>
                  <w:rFonts w:ascii="Calibri" w:hAnsi="Calibri" w:cs="Calibri"/>
                </w:rPr>
                <w:t xml:space="preserve"> </w:t>
              </w:r>
            </w:ins>
            <w:ins w:id="2196" w:author="Melissa Oney" w:date="2021-08-16T08:55:00Z">
              <w:r>
                <w:rPr>
                  <w:rFonts w:ascii="Calibri" w:hAnsi="Calibri" w:cs="Calibri"/>
                </w:rPr>
                <w:t>-477)</w:t>
              </w:r>
            </w:ins>
            <w:del w:id="2197" w:author="Melissa Oney" w:date="2021-07-12T11:36:00Z">
              <w:r w:rsidRPr="002103E7" w:rsidDel="00E666FE">
                <w:rPr>
                  <w:rFonts w:ascii="Times New Roman" w:hAnsi="Times New Roman" w:cs="Times New Roman"/>
                  <w:color w:val="000000"/>
                  <w:sz w:val="24"/>
                  <w:szCs w:val="24"/>
                </w:rPr>
                <w:delText xml:space="preserve">-$416 </w:delText>
              </w:r>
            </w:del>
          </w:p>
          <w:p w14:paraId="186C7770" w14:textId="0FA6A335" w:rsidR="00CE7D35" w:rsidRPr="005667AA" w:rsidRDefault="00CE7D35" w:rsidP="00CE7D35">
            <w:pPr>
              <w:spacing w:after="0"/>
              <w:jc w:val="center"/>
              <w:rPr>
                <w:rFonts w:ascii="Times New Roman" w:hAnsi="Times New Roman" w:cs="Times New Roman"/>
                <w:color w:val="000000"/>
                <w:sz w:val="24"/>
                <w:szCs w:val="24"/>
              </w:rPr>
            </w:pPr>
            <w:del w:id="2198" w:author="Melissa Oney" w:date="2021-07-12T11:36:00Z">
              <w:r w:rsidRPr="005667AA" w:rsidDel="00E666FE">
                <w:rPr>
                  <w:rFonts w:ascii="Times New Roman" w:hAnsi="Times New Roman" w:cs="Times New Roman"/>
                  <w:color w:val="000000"/>
                  <w:sz w:val="24"/>
                  <w:szCs w:val="24"/>
                </w:rPr>
                <w:delText>(-741 ; -62)</w:delText>
              </w:r>
            </w:del>
          </w:p>
        </w:tc>
        <w:tc>
          <w:tcPr>
            <w:tcW w:w="2016" w:type="dxa"/>
            <w:tcBorders>
              <w:top w:val="nil"/>
              <w:left w:val="single" w:sz="4" w:space="0" w:color="auto"/>
              <w:bottom w:val="single" w:sz="4" w:space="0" w:color="auto"/>
              <w:right w:val="single" w:sz="4" w:space="0" w:color="auto"/>
            </w:tcBorders>
            <w:vAlign w:val="bottom"/>
            <w:tcPrChange w:id="2199" w:author="Melissa Oney" w:date="2021-08-16T08:57:00Z">
              <w:tcPr>
                <w:tcW w:w="2016" w:type="dxa"/>
                <w:tcBorders>
                  <w:top w:val="nil"/>
                  <w:left w:val="single" w:sz="4" w:space="0" w:color="auto"/>
                  <w:bottom w:val="single" w:sz="4" w:space="0" w:color="auto"/>
                  <w:right w:val="single" w:sz="4" w:space="0" w:color="auto"/>
                </w:tcBorders>
                <w:vAlign w:val="bottom"/>
              </w:tcPr>
            </w:tcPrChange>
          </w:tcPr>
          <w:p w14:paraId="726C255D" w14:textId="77777777" w:rsidR="00ED0309" w:rsidRDefault="00CE7D35" w:rsidP="00CE7D35">
            <w:pPr>
              <w:spacing w:after="0"/>
              <w:jc w:val="center"/>
              <w:rPr>
                <w:ins w:id="2200" w:author="Melissa Oney" w:date="2021-08-16T09:01:00Z"/>
                <w:rFonts w:ascii="Calibri" w:hAnsi="Calibri" w:cs="Calibri"/>
              </w:rPr>
            </w:pPr>
            <w:ins w:id="2201" w:author="Melissa Oney" w:date="2021-08-16T08:56:00Z">
              <w:r>
                <w:rPr>
                  <w:rFonts w:ascii="Calibri" w:hAnsi="Calibri" w:cs="Calibri"/>
                </w:rPr>
                <w:t>$269</w:t>
              </w:r>
            </w:ins>
          </w:p>
          <w:p w14:paraId="142EB811" w14:textId="39E2566C" w:rsidR="00CE7D35" w:rsidRPr="002103E7" w:rsidDel="00047BC7" w:rsidRDefault="00CE7D35" w:rsidP="00CE7D35">
            <w:pPr>
              <w:spacing w:after="0"/>
              <w:jc w:val="center"/>
              <w:rPr>
                <w:del w:id="2202" w:author="Melissa Oney" w:date="2021-07-12T11:37:00Z"/>
                <w:rFonts w:ascii="Times New Roman" w:hAnsi="Times New Roman" w:cs="Times New Roman"/>
                <w:color w:val="000000"/>
                <w:sz w:val="24"/>
                <w:szCs w:val="24"/>
              </w:rPr>
            </w:pPr>
            <w:ins w:id="2203" w:author="Melissa Oney" w:date="2021-08-16T08:56:00Z">
              <w:r>
                <w:rPr>
                  <w:rFonts w:ascii="Calibri" w:hAnsi="Calibri" w:cs="Calibri"/>
                </w:rPr>
                <w:t>(126;</w:t>
              </w:r>
            </w:ins>
            <w:ins w:id="2204" w:author="Melissa Oney" w:date="2021-08-16T09:01:00Z">
              <w:r w:rsidR="00ED0309">
                <w:rPr>
                  <w:rFonts w:ascii="Calibri" w:hAnsi="Calibri" w:cs="Calibri"/>
                </w:rPr>
                <w:t xml:space="preserve"> </w:t>
              </w:r>
            </w:ins>
            <w:ins w:id="2205" w:author="Melissa Oney" w:date="2021-08-16T08:56:00Z">
              <w:r>
                <w:rPr>
                  <w:rFonts w:ascii="Calibri" w:hAnsi="Calibri" w:cs="Calibri"/>
                </w:rPr>
                <w:t>422)</w:t>
              </w:r>
            </w:ins>
            <w:del w:id="2206" w:author="Melissa Oney" w:date="2021-07-12T11:37:00Z">
              <w:r w:rsidRPr="002103E7" w:rsidDel="00047BC7">
                <w:rPr>
                  <w:rFonts w:ascii="Times New Roman" w:hAnsi="Times New Roman" w:cs="Times New Roman"/>
                  <w:color w:val="000000"/>
                  <w:sz w:val="24"/>
                  <w:szCs w:val="24"/>
                </w:rPr>
                <w:delText xml:space="preserve">$340 </w:delText>
              </w:r>
            </w:del>
          </w:p>
          <w:p w14:paraId="5F581660" w14:textId="1ED9DB2C" w:rsidR="00CE7D35" w:rsidRPr="005667AA" w:rsidRDefault="00CE7D35" w:rsidP="00CE7D35">
            <w:pPr>
              <w:spacing w:after="0"/>
              <w:jc w:val="center"/>
              <w:rPr>
                <w:rFonts w:ascii="Times New Roman" w:hAnsi="Times New Roman" w:cs="Times New Roman"/>
                <w:color w:val="000000"/>
                <w:sz w:val="24"/>
                <w:szCs w:val="24"/>
              </w:rPr>
            </w:pPr>
            <w:del w:id="2207" w:author="Melissa Oney" w:date="2021-07-12T11:37:00Z">
              <w:r w:rsidRPr="005667AA" w:rsidDel="00047BC7">
                <w:rPr>
                  <w:rFonts w:ascii="Times New Roman" w:hAnsi="Times New Roman" w:cs="Times New Roman"/>
                  <w:color w:val="000000"/>
                  <w:sz w:val="24"/>
                  <w:szCs w:val="24"/>
                </w:rPr>
                <w:delText>(214 ; 479)</w:delText>
              </w:r>
            </w:del>
          </w:p>
        </w:tc>
        <w:tc>
          <w:tcPr>
            <w:tcW w:w="2016" w:type="dxa"/>
            <w:tcBorders>
              <w:top w:val="nil"/>
              <w:left w:val="single" w:sz="4" w:space="0" w:color="auto"/>
              <w:bottom w:val="single" w:sz="4" w:space="0" w:color="auto"/>
              <w:right w:val="single" w:sz="4" w:space="0" w:color="auto"/>
            </w:tcBorders>
            <w:vAlign w:val="bottom"/>
            <w:tcPrChange w:id="2208" w:author="Melissa Oney" w:date="2021-08-16T08:57:00Z">
              <w:tcPr>
                <w:tcW w:w="2016" w:type="dxa"/>
                <w:tcBorders>
                  <w:top w:val="nil"/>
                  <w:left w:val="single" w:sz="4" w:space="0" w:color="auto"/>
                  <w:bottom w:val="single" w:sz="4" w:space="0" w:color="auto"/>
                  <w:right w:val="single" w:sz="4" w:space="0" w:color="auto"/>
                </w:tcBorders>
                <w:vAlign w:val="bottom"/>
              </w:tcPr>
            </w:tcPrChange>
          </w:tcPr>
          <w:p w14:paraId="4CAFCDD0" w14:textId="77777777" w:rsidR="00ED0309" w:rsidRDefault="00CE7D35" w:rsidP="00CE7D35">
            <w:pPr>
              <w:spacing w:after="0"/>
              <w:jc w:val="center"/>
              <w:rPr>
                <w:ins w:id="2209" w:author="Melissa Oney" w:date="2021-08-16T09:02:00Z"/>
                <w:rFonts w:ascii="Calibri" w:hAnsi="Calibri" w:cs="Calibri"/>
              </w:rPr>
            </w:pPr>
            <w:ins w:id="2210" w:author="Melissa Oney" w:date="2021-08-16T08:56:00Z">
              <w:r>
                <w:rPr>
                  <w:rFonts w:ascii="Calibri" w:hAnsi="Calibri" w:cs="Calibri"/>
                </w:rPr>
                <w:t>$239</w:t>
              </w:r>
            </w:ins>
          </w:p>
          <w:p w14:paraId="515F558A" w14:textId="0F777A82" w:rsidR="00CE7D35" w:rsidRPr="002103E7" w:rsidDel="00FC427F" w:rsidRDefault="00CE7D35" w:rsidP="00CE7D35">
            <w:pPr>
              <w:spacing w:after="0"/>
              <w:jc w:val="center"/>
              <w:rPr>
                <w:del w:id="2211" w:author="Melissa Oney" w:date="2021-07-12T11:37:00Z"/>
                <w:rFonts w:ascii="Times New Roman" w:hAnsi="Times New Roman" w:cs="Times New Roman"/>
                <w:color w:val="000000"/>
                <w:sz w:val="24"/>
                <w:szCs w:val="24"/>
              </w:rPr>
            </w:pPr>
            <w:ins w:id="2212" w:author="Melissa Oney" w:date="2021-08-16T08:56:00Z">
              <w:r>
                <w:rPr>
                  <w:rFonts w:ascii="Calibri" w:hAnsi="Calibri" w:cs="Calibri"/>
                </w:rPr>
                <w:t>(-37;</w:t>
              </w:r>
            </w:ins>
            <w:ins w:id="2213" w:author="Melissa Oney" w:date="2021-08-16T09:02:00Z">
              <w:r w:rsidR="00ED0309">
                <w:rPr>
                  <w:rFonts w:ascii="Calibri" w:hAnsi="Calibri" w:cs="Calibri"/>
                </w:rPr>
                <w:t xml:space="preserve"> </w:t>
              </w:r>
            </w:ins>
            <w:ins w:id="2214" w:author="Melissa Oney" w:date="2021-08-16T08:56:00Z">
              <w:r>
                <w:rPr>
                  <w:rFonts w:ascii="Calibri" w:hAnsi="Calibri" w:cs="Calibri"/>
                </w:rPr>
                <w:t>520)</w:t>
              </w:r>
            </w:ins>
            <w:del w:id="2215" w:author="Melissa Oney" w:date="2021-07-12T11:37:00Z">
              <w:r w:rsidRPr="002103E7" w:rsidDel="00FC427F">
                <w:rPr>
                  <w:rFonts w:ascii="Times New Roman" w:hAnsi="Times New Roman" w:cs="Times New Roman"/>
                  <w:color w:val="000000"/>
                  <w:sz w:val="24"/>
                  <w:szCs w:val="24"/>
                </w:rPr>
                <w:delText xml:space="preserve">$449 </w:delText>
              </w:r>
            </w:del>
          </w:p>
          <w:p w14:paraId="516161DA" w14:textId="739367DA" w:rsidR="00CE7D35" w:rsidRPr="005667AA" w:rsidRDefault="00CE7D35" w:rsidP="00CE7D35">
            <w:pPr>
              <w:spacing w:after="0"/>
              <w:jc w:val="center"/>
              <w:rPr>
                <w:rFonts w:ascii="Times New Roman" w:hAnsi="Times New Roman" w:cs="Times New Roman"/>
                <w:color w:val="000000"/>
                <w:sz w:val="24"/>
                <w:szCs w:val="24"/>
              </w:rPr>
            </w:pPr>
            <w:del w:id="2216" w:author="Melissa Oney" w:date="2021-07-12T11:37:00Z">
              <w:r w:rsidRPr="005667AA" w:rsidDel="00FC427F">
                <w:rPr>
                  <w:rFonts w:ascii="Times New Roman" w:hAnsi="Times New Roman" w:cs="Times New Roman"/>
                  <w:color w:val="000000"/>
                  <w:sz w:val="24"/>
                  <w:szCs w:val="24"/>
                </w:rPr>
                <w:delText>(214 ; 686)</w:delText>
              </w:r>
            </w:del>
          </w:p>
        </w:tc>
        <w:tc>
          <w:tcPr>
            <w:tcW w:w="2016" w:type="dxa"/>
            <w:tcBorders>
              <w:top w:val="nil"/>
              <w:left w:val="single" w:sz="4" w:space="0" w:color="auto"/>
              <w:bottom w:val="single" w:sz="4" w:space="0" w:color="auto"/>
              <w:right w:val="single" w:sz="4" w:space="0" w:color="auto"/>
            </w:tcBorders>
            <w:vAlign w:val="bottom"/>
            <w:tcPrChange w:id="2217" w:author="Melissa Oney" w:date="2021-08-16T08:57:00Z">
              <w:tcPr>
                <w:tcW w:w="2016" w:type="dxa"/>
                <w:tcBorders>
                  <w:top w:val="nil"/>
                  <w:left w:val="single" w:sz="4" w:space="0" w:color="auto"/>
                  <w:bottom w:val="single" w:sz="4" w:space="0" w:color="auto"/>
                  <w:right w:val="single" w:sz="4" w:space="0" w:color="auto"/>
                </w:tcBorders>
                <w:vAlign w:val="bottom"/>
              </w:tcPr>
            </w:tcPrChange>
          </w:tcPr>
          <w:p w14:paraId="522E6388" w14:textId="77777777" w:rsidR="00ED0309" w:rsidRDefault="00CE7D35" w:rsidP="00CE7D35">
            <w:pPr>
              <w:spacing w:after="0"/>
              <w:jc w:val="center"/>
              <w:rPr>
                <w:ins w:id="2218" w:author="Melissa Oney" w:date="2021-08-16T09:02:00Z"/>
                <w:rFonts w:ascii="Calibri" w:hAnsi="Calibri" w:cs="Calibri"/>
              </w:rPr>
            </w:pPr>
            <w:ins w:id="2219" w:author="Melissa Oney" w:date="2021-08-16T08:56:00Z">
              <w:r>
                <w:rPr>
                  <w:rFonts w:ascii="Calibri" w:hAnsi="Calibri" w:cs="Calibri"/>
                </w:rPr>
                <w:t>$2</w:t>
              </w:r>
            </w:ins>
          </w:p>
          <w:p w14:paraId="1FF3D66B" w14:textId="58AD3B89" w:rsidR="00CE7D35" w:rsidRPr="002103E7" w:rsidDel="00966A5E" w:rsidRDefault="00CE7D35" w:rsidP="00CE7D35">
            <w:pPr>
              <w:spacing w:after="0"/>
              <w:jc w:val="center"/>
              <w:rPr>
                <w:del w:id="2220" w:author="Melissa Oney" w:date="2021-07-12T11:38:00Z"/>
                <w:rFonts w:ascii="Times New Roman" w:hAnsi="Times New Roman" w:cs="Times New Roman"/>
                <w:color w:val="000000"/>
                <w:sz w:val="24"/>
                <w:szCs w:val="24"/>
              </w:rPr>
            </w:pPr>
            <w:ins w:id="2221" w:author="Melissa Oney" w:date="2021-08-16T08:56:00Z">
              <w:r>
                <w:rPr>
                  <w:rFonts w:ascii="Calibri" w:hAnsi="Calibri" w:cs="Calibri"/>
                </w:rPr>
                <w:t>(-7;</w:t>
              </w:r>
            </w:ins>
            <w:ins w:id="2222" w:author="Melissa Oney" w:date="2021-08-16T09:02:00Z">
              <w:r w:rsidR="00ED0309">
                <w:rPr>
                  <w:rFonts w:ascii="Calibri" w:hAnsi="Calibri" w:cs="Calibri"/>
                </w:rPr>
                <w:t xml:space="preserve"> </w:t>
              </w:r>
            </w:ins>
            <w:ins w:id="2223" w:author="Melissa Oney" w:date="2021-08-16T08:56:00Z">
              <w:r>
                <w:rPr>
                  <w:rFonts w:ascii="Calibri" w:hAnsi="Calibri" w:cs="Calibri"/>
                </w:rPr>
                <w:t>11)</w:t>
              </w:r>
            </w:ins>
            <w:del w:id="2224" w:author="Melissa Oney" w:date="2021-07-12T11:38:00Z">
              <w:r w:rsidRPr="002103E7" w:rsidDel="00966A5E">
                <w:rPr>
                  <w:rFonts w:ascii="Times New Roman" w:hAnsi="Times New Roman" w:cs="Times New Roman"/>
                  <w:color w:val="000000"/>
                  <w:sz w:val="24"/>
                  <w:szCs w:val="24"/>
                </w:rPr>
                <w:delText xml:space="preserve">$1 </w:delText>
              </w:r>
            </w:del>
          </w:p>
          <w:p w14:paraId="687581C3" w14:textId="1C9A5565" w:rsidR="00CE7D35" w:rsidRPr="005667AA" w:rsidRDefault="00CE7D35" w:rsidP="00CE7D35">
            <w:pPr>
              <w:spacing w:after="0"/>
              <w:jc w:val="center"/>
              <w:rPr>
                <w:rFonts w:ascii="Times New Roman" w:hAnsi="Times New Roman" w:cs="Times New Roman"/>
                <w:color w:val="000000"/>
                <w:sz w:val="24"/>
                <w:szCs w:val="24"/>
              </w:rPr>
            </w:pPr>
            <w:del w:id="2225" w:author="Melissa Oney" w:date="2021-07-12T11:38:00Z">
              <w:r w:rsidRPr="005667AA" w:rsidDel="00966A5E">
                <w:rPr>
                  <w:rFonts w:ascii="Times New Roman" w:hAnsi="Times New Roman" w:cs="Times New Roman"/>
                  <w:color w:val="000000"/>
                  <w:sz w:val="24"/>
                  <w:szCs w:val="24"/>
                </w:rPr>
                <w:delText>(-7 ; 8)</w:delText>
              </w:r>
            </w:del>
          </w:p>
        </w:tc>
        <w:tc>
          <w:tcPr>
            <w:tcW w:w="2016" w:type="dxa"/>
            <w:tcBorders>
              <w:top w:val="nil"/>
              <w:left w:val="single" w:sz="4" w:space="0" w:color="auto"/>
              <w:bottom w:val="single" w:sz="4" w:space="0" w:color="auto"/>
              <w:right w:val="single" w:sz="4" w:space="0" w:color="auto"/>
            </w:tcBorders>
            <w:vAlign w:val="bottom"/>
            <w:tcPrChange w:id="2226" w:author="Melissa Oney" w:date="2021-08-16T08:57:00Z">
              <w:tcPr>
                <w:tcW w:w="2016" w:type="dxa"/>
                <w:tcBorders>
                  <w:top w:val="nil"/>
                  <w:left w:val="single" w:sz="4" w:space="0" w:color="auto"/>
                  <w:bottom w:val="single" w:sz="4" w:space="0" w:color="auto"/>
                  <w:right w:val="single" w:sz="4" w:space="0" w:color="auto"/>
                </w:tcBorders>
                <w:vAlign w:val="bottom"/>
              </w:tcPr>
            </w:tcPrChange>
          </w:tcPr>
          <w:p w14:paraId="18E1C788" w14:textId="77777777" w:rsidR="00ED0309" w:rsidRDefault="00CE7D35" w:rsidP="00CE7D35">
            <w:pPr>
              <w:spacing w:after="0"/>
              <w:jc w:val="center"/>
              <w:rPr>
                <w:ins w:id="2227" w:author="Melissa Oney" w:date="2021-08-16T09:03:00Z"/>
                <w:rFonts w:ascii="Calibri" w:hAnsi="Calibri" w:cs="Calibri"/>
              </w:rPr>
            </w:pPr>
            <w:ins w:id="2228" w:author="Melissa Oney" w:date="2021-08-16T08:56:00Z">
              <w:r>
                <w:rPr>
                  <w:rFonts w:ascii="Calibri" w:hAnsi="Calibri" w:cs="Calibri"/>
                </w:rPr>
                <w:t>$38</w:t>
              </w:r>
            </w:ins>
          </w:p>
          <w:p w14:paraId="7F000D32" w14:textId="28B068A6" w:rsidR="00CE7D35" w:rsidRPr="002103E7" w:rsidDel="00820704" w:rsidRDefault="00CE7D35" w:rsidP="00CE7D35">
            <w:pPr>
              <w:spacing w:after="0"/>
              <w:jc w:val="center"/>
              <w:rPr>
                <w:del w:id="2229" w:author="Melissa Oney" w:date="2021-07-12T11:38:00Z"/>
                <w:rFonts w:ascii="Times New Roman" w:hAnsi="Times New Roman" w:cs="Times New Roman"/>
                <w:color w:val="000000"/>
                <w:sz w:val="24"/>
                <w:szCs w:val="24"/>
              </w:rPr>
            </w:pPr>
            <w:ins w:id="2230" w:author="Melissa Oney" w:date="2021-08-16T08:56:00Z">
              <w:r>
                <w:rPr>
                  <w:rFonts w:ascii="Calibri" w:hAnsi="Calibri" w:cs="Calibri"/>
                </w:rPr>
                <w:t>(-1;</w:t>
              </w:r>
            </w:ins>
            <w:ins w:id="2231" w:author="Melissa Oney" w:date="2021-08-16T09:03:00Z">
              <w:r w:rsidR="00ED0309">
                <w:rPr>
                  <w:rFonts w:ascii="Calibri" w:hAnsi="Calibri" w:cs="Calibri"/>
                </w:rPr>
                <w:t xml:space="preserve"> </w:t>
              </w:r>
            </w:ins>
            <w:ins w:id="2232" w:author="Melissa Oney" w:date="2021-08-16T08:56:00Z">
              <w:r>
                <w:rPr>
                  <w:rFonts w:ascii="Calibri" w:hAnsi="Calibri" w:cs="Calibri"/>
                </w:rPr>
                <w:t>78)</w:t>
              </w:r>
            </w:ins>
            <w:del w:id="2233" w:author="Melissa Oney" w:date="2021-07-12T11:38:00Z">
              <w:r w:rsidRPr="002103E7" w:rsidDel="00820704">
                <w:rPr>
                  <w:rFonts w:ascii="Times New Roman" w:hAnsi="Times New Roman" w:cs="Times New Roman"/>
                  <w:color w:val="000000"/>
                  <w:sz w:val="24"/>
                  <w:szCs w:val="24"/>
                </w:rPr>
                <w:delText xml:space="preserve">$57 </w:delText>
              </w:r>
            </w:del>
          </w:p>
          <w:p w14:paraId="400744EE" w14:textId="7805C332" w:rsidR="00CE7D35" w:rsidRPr="005667AA" w:rsidRDefault="00CE7D35" w:rsidP="00CE7D35">
            <w:pPr>
              <w:spacing w:after="0"/>
              <w:jc w:val="center"/>
              <w:rPr>
                <w:rFonts w:ascii="Times New Roman" w:hAnsi="Times New Roman" w:cs="Times New Roman"/>
                <w:color w:val="000000"/>
                <w:sz w:val="24"/>
                <w:szCs w:val="24"/>
              </w:rPr>
            </w:pPr>
            <w:del w:id="2234" w:author="Melissa Oney" w:date="2021-07-12T11:38:00Z">
              <w:r w:rsidRPr="005667AA" w:rsidDel="00820704">
                <w:rPr>
                  <w:rFonts w:ascii="Times New Roman" w:hAnsi="Times New Roman" w:cs="Times New Roman"/>
                  <w:color w:val="000000"/>
                  <w:sz w:val="24"/>
                  <w:szCs w:val="24"/>
                </w:rPr>
                <w:delText>(17 ; 101)</w:delText>
              </w:r>
            </w:del>
          </w:p>
        </w:tc>
        <w:tc>
          <w:tcPr>
            <w:tcW w:w="2016" w:type="dxa"/>
            <w:tcBorders>
              <w:top w:val="nil"/>
              <w:left w:val="single" w:sz="4" w:space="0" w:color="auto"/>
              <w:bottom w:val="single" w:sz="4" w:space="0" w:color="auto"/>
              <w:right w:val="single" w:sz="4" w:space="0" w:color="auto"/>
            </w:tcBorders>
            <w:vAlign w:val="bottom"/>
            <w:tcPrChange w:id="2235" w:author="Melissa Oney" w:date="2021-08-16T08:57:00Z">
              <w:tcPr>
                <w:tcW w:w="2016" w:type="dxa"/>
                <w:tcBorders>
                  <w:top w:val="nil"/>
                  <w:left w:val="single" w:sz="4" w:space="0" w:color="auto"/>
                  <w:bottom w:val="single" w:sz="4" w:space="0" w:color="auto"/>
                  <w:right w:val="single" w:sz="4" w:space="0" w:color="auto"/>
                </w:tcBorders>
                <w:vAlign w:val="bottom"/>
              </w:tcPr>
            </w:tcPrChange>
          </w:tcPr>
          <w:p w14:paraId="7BD953A5" w14:textId="77777777" w:rsidR="00080619" w:rsidRDefault="00CE7D35" w:rsidP="00CE7D35">
            <w:pPr>
              <w:spacing w:after="0"/>
              <w:jc w:val="center"/>
              <w:rPr>
                <w:ins w:id="2236" w:author="Melissa Oney" w:date="2021-08-16T09:04:00Z"/>
                <w:rFonts w:ascii="Calibri" w:hAnsi="Calibri" w:cs="Calibri"/>
              </w:rPr>
            </w:pPr>
            <w:ins w:id="2237" w:author="Melissa Oney" w:date="2021-08-16T08:57:00Z">
              <w:r>
                <w:rPr>
                  <w:rFonts w:ascii="Calibri" w:hAnsi="Calibri" w:cs="Calibri"/>
                </w:rPr>
                <w:t>$1</w:t>
              </w:r>
            </w:ins>
            <w:ins w:id="2238" w:author="Melissa Oney" w:date="2021-08-16T09:03:00Z">
              <w:r w:rsidR="00080619">
                <w:rPr>
                  <w:rFonts w:ascii="Calibri" w:hAnsi="Calibri" w:cs="Calibri"/>
                </w:rPr>
                <w:t>,</w:t>
              </w:r>
            </w:ins>
            <w:ins w:id="2239" w:author="Melissa Oney" w:date="2021-08-16T08:57:00Z">
              <w:r>
                <w:rPr>
                  <w:rFonts w:ascii="Calibri" w:hAnsi="Calibri" w:cs="Calibri"/>
                </w:rPr>
                <w:t>597</w:t>
              </w:r>
            </w:ins>
          </w:p>
          <w:p w14:paraId="71EC2B69" w14:textId="333B4F0E" w:rsidR="00CE7D35" w:rsidRPr="002103E7" w:rsidDel="009724E4" w:rsidRDefault="00CE7D35" w:rsidP="00CE7D35">
            <w:pPr>
              <w:spacing w:after="0"/>
              <w:jc w:val="center"/>
              <w:rPr>
                <w:del w:id="2240" w:author="Melissa Oney" w:date="2021-07-12T11:38:00Z"/>
                <w:rFonts w:ascii="Times New Roman" w:hAnsi="Times New Roman" w:cs="Times New Roman"/>
                <w:color w:val="000000"/>
                <w:sz w:val="24"/>
                <w:szCs w:val="24"/>
              </w:rPr>
            </w:pPr>
            <w:ins w:id="2241" w:author="Melissa Oney" w:date="2021-08-16T08:57:00Z">
              <w:r>
                <w:rPr>
                  <w:rFonts w:ascii="Calibri" w:hAnsi="Calibri" w:cs="Calibri"/>
                </w:rPr>
                <w:t>(1</w:t>
              </w:r>
            </w:ins>
            <w:ins w:id="2242" w:author="Melissa Oney" w:date="2021-08-16T09:04:00Z">
              <w:r w:rsidR="00080619">
                <w:rPr>
                  <w:rFonts w:ascii="Calibri" w:hAnsi="Calibri" w:cs="Calibri"/>
                </w:rPr>
                <w:t>,</w:t>
              </w:r>
            </w:ins>
            <w:ins w:id="2243" w:author="Melissa Oney" w:date="2021-08-16T08:57:00Z">
              <w:r>
                <w:rPr>
                  <w:rFonts w:ascii="Calibri" w:hAnsi="Calibri" w:cs="Calibri"/>
                </w:rPr>
                <w:t>226;</w:t>
              </w:r>
            </w:ins>
            <w:ins w:id="2244" w:author="Melissa Oney" w:date="2021-08-16T09:04:00Z">
              <w:r w:rsidR="00080619">
                <w:rPr>
                  <w:rFonts w:ascii="Calibri" w:hAnsi="Calibri" w:cs="Calibri"/>
                </w:rPr>
                <w:t xml:space="preserve"> </w:t>
              </w:r>
            </w:ins>
            <w:ins w:id="2245" w:author="Melissa Oney" w:date="2021-08-16T08:57:00Z">
              <w:r>
                <w:rPr>
                  <w:rFonts w:ascii="Calibri" w:hAnsi="Calibri" w:cs="Calibri"/>
                </w:rPr>
                <w:t>1</w:t>
              </w:r>
            </w:ins>
            <w:ins w:id="2246" w:author="Melissa Oney" w:date="2021-08-16T09:04:00Z">
              <w:r w:rsidR="00080619">
                <w:rPr>
                  <w:rFonts w:ascii="Calibri" w:hAnsi="Calibri" w:cs="Calibri"/>
                </w:rPr>
                <w:t>,</w:t>
              </w:r>
            </w:ins>
            <w:ins w:id="2247" w:author="Melissa Oney" w:date="2021-08-16T08:57:00Z">
              <w:r>
                <w:rPr>
                  <w:rFonts w:ascii="Calibri" w:hAnsi="Calibri" w:cs="Calibri"/>
                </w:rPr>
                <w:t>989)</w:t>
              </w:r>
            </w:ins>
            <w:del w:id="2248" w:author="Melissa Oney" w:date="2021-07-12T11:38:00Z">
              <w:r w:rsidRPr="002103E7" w:rsidDel="009724E4">
                <w:rPr>
                  <w:rFonts w:ascii="Times New Roman" w:hAnsi="Times New Roman" w:cs="Times New Roman"/>
                  <w:color w:val="000000"/>
                  <w:sz w:val="24"/>
                  <w:szCs w:val="24"/>
                </w:rPr>
                <w:delText xml:space="preserve">$1,958 </w:delText>
              </w:r>
            </w:del>
          </w:p>
          <w:p w14:paraId="0C4A49E4" w14:textId="43E4AB22" w:rsidR="00CE7D35" w:rsidRPr="005667AA" w:rsidRDefault="00CE7D35" w:rsidP="00CE7D35">
            <w:pPr>
              <w:spacing w:after="0"/>
              <w:jc w:val="center"/>
              <w:rPr>
                <w:rFonts w:ascii="Times New Roman" w:hAnsi="Times New Roman" w:cs="Times New Roman"/>
                <w:color w:val="000000"/>
                <w:sz w:val="24"/>
                <w:szCs w:val="24"/>
              </w:rPr>
            </w:pPr>
            <w:del w:id="2249" w:author="Melissa Oney" w:date="2021-07-12T11:38:00Z">
              <w:r w:rsidRPr="005667AA" w:rsidDel="009724E4">
                <w:rPr>
                  <w:rFonts w:ascii="Times New Roman" w:hAnsi="Times New Roman" w:cs="Times New Roman"/>
                  <w:color w:val="000000"/>
                  <w:sz w:val="24"/>
                  <w:szCs w:val="24"/>
                </w:rPr>
                <w:delText>(1,466 ; 2,460)</w:delText>
              </w:r>
            </w:del>
          </w:p>
        </w:tc>
      </w:tr>
      <w:tr w:rsidR="00CE7D35" w:rsidRPr="00EE6431" w14:paraId="6BE3E363" w14:textId="77777777" w:rsidTr="00080619">
        <w:tblPrEx>
          <w:tblW w:w="14112" w:type="dxa"/>
          <w:tblLayout w:type="fixed"/>
          <w:tblLook w:val="0000" w:firstRow="0" w:lastRow="0" w:firstColumn="0" w:lastColumn="0" w:noHBand="0" w:noVBand="0"/>
          <w:tblPrExChange w:id="2250" w:author="Melissa Oney" w:date="2021-08-16T08:57:00Z">
            <w:tblPrEx>
              <w:tblW w:w="14112" w:type="dxa"/>
              <w:tblLayout w:type="fixed"/>
              <w:tblLook w:val="0000" w:firstRow="0" w:lastRow="0" w:firstColumn="0" w:lastColumn="0" w:noHBand="0" w:noVBand="0"/>
            </w:tblPrEx>
          </w:tblPrExChange>
        </w:tblPrEx>
        <w:tc>
          <w:tcPr>
            <w:tcW w:w="2016" w:type="dxa"/>
            <w:tcBorders>
              <w:top w:val="single" w:sz="4" w:space="0" w:color="auto"/>
              <w:left w:val="nil"/>
              <w:bottom w:val="single" w:sz="4" w:space="0" w:color="auto"/>
              <w:right w:val="nil"/>
            </w:tcBorders>
            <w:tcPrChange w:id="2251" w:author="Melissa Oney" w:date="2021-08-16T08:57:00Z">
              <w:tcPr>
                <w:tcW w:w="2016" w:type="dxa"/>
                <w:tcBorders>
                  <w:top w:val="single" w:sz="4" w:space="0" w:color="auto"/>
                  <w:left w:val="nil"/>
                  <w:bottom w:val="single" w:sz="4" w:space="0" w:color="auto"/>
                  <w:right w:val="nil"/>
                </w:tcBorders>
              </w:tcPr>
            </w:tcPrChange>
          </w:tcPr>
          <w:p w14:paraId="67FD59F8" w14:textId="77777777" w:rsidR="00CE7D35" w:rsidRPr="00EE6431" w:rsidRDefault="00CE7D35" w:rsidP="00CE7D35">
            <w:pPr>
              <w:spacing w:after="0"/>
              <w:rPr>
                <w:rFonts w:ascii="Times New Roman" w:hAnsi="Times New Roman"/>
                <w:color w:val="000000"/>
                <w:sz w:val="24"/>
                <w:szCs w:val="24"/>
              </w:rPr>
            </w:pPr>
            <w:r w:rsidRPr="00EE6431">
              <w:rPr>
                <w:rFonts w:ascii="Times New Roman" w:hAnsi="Times New Roman"/>
                <w:color w:val="000000"/>
                <w:sz w:val="24"/>
                <w:szCs w:val="24"/>
              </w:rPr>
              <w:t>Total</w:t>
            </w:r>
          </w:p>
        </w:tc>
        <w:tc>
          <w:tcPr>
            <w:tcW w:w="2016" w:type="dxa"/>
            <w:tcBorders>
              <w:top w:val="single" w:sz="4" w:space="0" w:color="auto"/>
              <w:left w:val="nil"/>
              <w:bottom w:val="single" w:sz="4" w:space="0" w:color="auto"/>
              <w:right w:val="single" w:sz="4" w:space="0" w:color="auto"/>
            </w:tcBorders>
            <w:vAlign w:val="bottom"/>
            <w:tcPrChange w:id="2252" w:author="Melissa Oney" w:date="2021-08-16T08:57:00Z">
              <w:tcPr>
                <w:tcW w:w="2016" w:type="dxa"/>
                <w:tcBorders>
                  <w:top w:val="single" w:sz="4" w:space="0" w:color="auto"/>
                  <w:left w:val="nil"/>
                  <w:bottom w:val="single" w:sz="4" w:space="0" w:color="auto"/>
                  <w:right w:val="single" w:sz="4" w:space="0" w:color="auto"/>
                </w:tcBorders>
                <w:vAlign w:val="bottom"/>
              </w:tcPr>
            </w:tcPrChange>
          </w:tcPr>
          <w:p w14:paraId="77F28E88" w14:textId="77777777" w:rsidR="00ED0309" w:rsidRDefault="00CE7D35" w:rsidP="00CE7D35">
            <w:pPr>
              <w:spacing w:after="0"/>
              <w:jc w:val="center"/>
              <w:rPr>
                <w:ins w:id="2253" w:author="Melissa Oney" w:date="2021-08-16T09:01:00Z"/>
                <w:rFonts w:ascii="Calibri" w:hAnsi="Calibri" w:cs="Calibri"/>
              </w:rPr>
            </w:pPr>
            <w:ins w:id="2254" w:author="Melissa Oney" w:date="2021-08-16T08:55:00Z">
              <w:r>
                <w:rPr>
                  <w:rFonts w:ascii="Calibri" w:hAnsi="Calibri" w:cs="Calibri"/>
                </w:rPr>
                <w:t>$5</w:t>
              </w:r>
            </w:ins>
            <w:ins w:id="2255" w:author="Melissa Oney" w:date="2021-08-16T09:01:00Z">
              <w:r w:rsidR="00ED0309">
                <w:rPr>
                  <w:rFonts w:ascii="Calibri" w:hAnsi="Calibri" w:cs="Calibri"/>
                </w:rPr>
                <w:t>,</w:t>
              </w:r>
            </w:ins>
            <w:ins w:id="2256" w:author="Melissa Oney" w:date="2021-08-16T08:55:00Z">
              <w:r>
                <w:rPr>
                  <w:rFonts w:ascii="Calibri" w:hAnsi="Calibri" w:cs="Calibri"/>
                </w:rPr>
                <w:t>680</w:t>
              </w:r>
            </w:ins>
          </w:p>
          <w:p w14:paraId="7D7160DF" w14:textId="4D2D769A" w:rsidR="00CE7D35" w:rsidRPr="002103E7" w:rsidDel="00E666FE" w:rsidRDefault="00CE7D35" w:rsidP="00CE7D35">
            <w:pPr>
              <w:spacing w:after="0"/>
              <w:jc w:val="center"/>
              <w:rPr>
                <w:del w:id="2257" w:author="Melissa Oney" w:date="2021-07-12T11:36:00Z"/>
                <w:rFonts w:ascii="Times New Roman" w:hAnsi="Times New Roman" w:cs="Times New Roman"/>
                <w:color w:val="000000"/>
                <w:sz w:val="24"/>
                <w:szCs w:val="24"/>
              </w:rPr>
            </w:pPr>
            <w:ins w:id="2258" w:author="Melissa Oney" w:date="2021-08-16T08:55:00Z">
              <w:r>
                <w:rPr>
                  <w:rFonts w:ascii="Calibri" w:hAnsi="Calibri" w:cs="Calibri"/>
                </w:rPr>
                <w:t>(4</w:t>
              </w:r>
            </w:ins>
            <w:ins w:id="2259" w:author="Melissa Oney" w:date="2021-08-16T09:01:00Z">
              <w:r w:rsidR="00ED0309">
                <w:rPr>
                  <w:rFonts w:ascii="Calibri" w:hAnsi="Calibri" w:cs="Calibri"/>
                </w:rPr>
                <w:t>,</w:t>
              </w:r>
            </w:ins>
            <w:ins w:id="2260" w:author="Melissa Oney" w:date="2021-08-16T08:55:00Z">
              <w:r>
                <w:rPr>
                  <w:rFonts w:ascii="Calibri" w:hAnsi="Calibri" w:cs="Calibri"/>
                </w:rPr>
                <w:t>178;</w:t>
              </w:r>
            </w:ins>
            <w:ins w:id="2261" w:author="Melissa Oney" w:date="2021-08-16T09:01:00Z">
              <w:r w:rsidR="00ED0309">
                <w:rPr>
                  <w:rFonts w:ascii="Calibri" w:hAnsi="Calibri" w:cs="Calibri"/>
                </w:rPr>
                <w:t xml:space="preserve"> </w:t>
              </w:r>
            </w:ins>
            <w:ins w:id="2262" w:author="Melissa Oney" w:date="2021-08-16T08:55:00Z">
              <w:r>
                <w:rPr>
                  <w:rFonts w:ascii="Calibri" w:hAnsi="Calibri" w:cs="Calibri"/>
                </w:rPr>
                <w:t>7</w:t>
              </w:r>
            </w:ins>
            <w:ins w:id="2263" w:author="Melissa Oney" w:date="2021-08-16T09:01:00Z">
              <w:r w:rsidR="00ED0309">
                <w:rPr>
                  <w:rFonts w:ascii="Calibri" w:hAnsi="Calibri" w:cs="Calibri"/>
                </w:rPr>
                <w:t>,</w:t>
              </w:r>
            </w:ins>
            <w:ins w:id="2264" w:author="Melissa Oney" w:date="2021-08-16T08:55:00Z">
              <w:r>
                <w:rPr>
                  <w:rFonts w:ascii="Calibri" w:hAnsi="Calibri" w:cs="Calibri"/>
                </w:rPr>
                <w:t>222)</w:t>
              </w:r>
            </w:ins>
            <w:del w:id="2265" w:author="Melissa Oney" w:date="2021-07-12T11:36:00Z">
              <w:r w:rsidRPr="002103E7" w:rsidDel="00E666FE">
                <w:rPr>
                  <w:rFonts w:ascii="Times New Roman" w:hAnsi="Times New Roman" w:cs="Times New Roman"/>
                  <w:color w:val="000000"/>
                  <w:sz w:val="24"/>
                  <w:szCs w:val="24"/>
                </w:rPr>
                <w:delText xml:space="preserve">$6,916 </w:delText>
              </w:r>
            </w:del>
          </w:p>
          <w:p w14:paraId="019E4CCB" w14:textId="33035572" w:rsidR="00CE7D35" w:rsidRPr="005667AA" w:rsidRDefault="00CE7D35" w:rsidP="00CE7D35">
            <w:pPr>
              <w:spacing w:after="0"/>
              <w:jc w:val="center"/>
              <w:rPr>
                <w:rFonts w:ascii="Times New Roman" w:hAnsi="Times New Roman" w:cs="Times New Roman"/>
                <w:color w:val="000000"/>
                <w:sz w:val="24"/>
                <w:szCs w:val="24"/>
              </w:rPr>
            </w:pPr>
            <w:del w:id="2266" w:author="Melissa Oney" w:date="2021-07-12T11:36:00Z">
              <w:r w:rsidRPr="005667AA" w:rsidDel="00E666FE">
                <w:rPr>
                  <w:rFonts w:ascii="Times New Roman" w:hAnsi="Times New Roman" w:cs="Times New Roman"/>
                  <w:color w:val="000000"/>
                  <w:sz w:val="24"/>
                  <w:szCs w:val="24"/>
                </w:rPr>
                <w:delText>(5,514 ; 8,325)</w:delText>
              </w:r>
            </w:del>
          </w:p>
        </w:tc>
        <w:tc>
          <w:tcPr>
            <w:tcW w:w="2016" w:type="dxa"/>
            <w:tcBorders>
              <w:top w:val="single" w:sz="4" w:space="0" w:color="auto"/>
              <w:left w:val="single" w:sz="4" w:space="0" w:color="auto"/>
              <w:bottom w:val="single" w:sz="4" w:space="0" w:color="auto"/>
              <w:right w:val="single" w:sz="4" w:space="0" w:color="auto"/>
            </w:tcBorders>
            <w:vAlign w:val="bottom"/>
            <w:tcPrChange w:id="2267" w:author="Melissa Oney" w:date="2021-08-16T08:57:00Z">
              <w:tcPr>
                <w:tcW w:w="2016" w:type="dxa"/>
                <w:tcBorders>
                  <w:top w:val="single" w:sz="4" w:space="0" w:color="auto"/>
                  <w:left w:val="single" w:sz="4" w:space="0" w:color="auto"/>
                  <w:bottom w:val="single" w:sz="4" w:space="0" w:color="auto"/>
                  <w:right w:val="single" w:sz="4" w:space="0" w:color="auto"/>
                </w:tcBorders>
                <w:vAlign w:val="bottom"/>
              </w:tcPr>
            </w:tcPrChange>
          </w:tcPr>
          <w:p w14:paraId="2D4D49B4" w14:textId="77777777" w:rsidR="00ED0309" w:rsidRDefault="00CE7D35" w:rsidP="00CE7D35">
            <w:pPr>
              <w:spacing w:after="0"/>
              <w:jc w:val="center"/>
              <w:rPr>
                <w:ins w:id="2268" w:author="Melissa Oney" w:date="2021-08-16T09:01:00Z"/>
                <w:rFonts w:ascii="Calibri" w:hAnsi="Calibri" w:cs="Calibri"/>
              </w:rPr>
            </w:pPr>
            <w:ins w:id="2269" w:author="Melissa Oney" w:date="2021-08-16T08:56:00Z">
              <w:r>
                <w:rPr>
                  <w:rFonts w:ascii="Calibri" w:hAnsi="Calibri" w:cs="Calibri"/>
                </w:rPr>
                <w:t>$767</w:t>
              </w:r>
            </w:ins>
          </w:p>
          <w:p w14:paraId="30F4ABF0" w14:textId="75D22AE0" w:rsidR="00CE7D35" w:rsidRPr="002103E7" w:rsidDel="00047BC7" w:rsidRDefault="00CE7D35" w:rsidP="00CE7D35">
            <w:pPr>
              <w:spacing w:after="0"/>
              <w:jc w:val="center"/>
              <w:rPr>
                <w:del w:id="2270" w:author="Melissa Oney" w:date="2021-07-12T11:37:00Z"/>
                <w:rFonts w:ascii="Times New Roman" w:hAnsi="Times New Roman" w:cs="Times New Roman"/>
                <w:color w:val="000000"/>
                <w:sz w:val="24"/>
                <w:szCs w:val="24"/>
              </w:rPr>
            </w:pPr>
            <w:ins w:id="2271" w:author="Melissa Oney" w:date="2021-08-16T08:56:00Z">
              <w:r>
                <w:rPr>
                  <w:rFonts w:ascii="Calibri" w:hAnsi="Calibri" w:cs="Calibri"/>
                </w:rPr>
                <w:t>(301;</w:t>
              </w:r>
            </w:ins>
            <w:ins w:id="2272" w:author="Melissa Oney" w:date="2021-08-16T09:01:00Z">
              <w:r w:rsidR="00ED0309">
                <w:rPr>
                  <w:rFonts w:ascii="Calibri" w:hAnsi="Calibri" w:cs="Calibri"/>
                </w:rPr>
                <w:t xml:space="preserve"> </w:t>
              </w:r>
            </w:ins>
            <w:ins w:id="2273" w:author="Melissa Oney" w:date="2021-08-16T08:56:00Z">
              <w:r>
                <w:rPr>
                  <w:rFonts w:ascii="Calibri" w:hAnsi="Calibri" w:cs="Calibri"/>
                </w:rPr>
                <w:t>1</w:t>
              </w:r>
            </w:ins>
            <w:ins w:id="2274" w:author="Melissa Oney" w:date="2021-08-16T09:01:00Z">
              <w:r w:rsidR="00ED0309">
                <w:rPr>
                  <w:rFonts w:ascii="Calibri" w:hAnsi="Calibri" w:cs="Calibri"/>
                </w:rPr>
                <w:t>,</w:t>
              </w:r>
            </w:ins>
            <w:ins w:id="2275" w:author="Melissa Oney" w:date="2021-08-16T08:56:00Z">
              <w:r>
                <w:rPr>
                  <w:rFonts w:ascii="Calibri" w:hAnsi="Calibri" w:cs="Calibri"/>
                </w:rPr>
                <w:t>232)</w:t>
              </w:r>
            </w:ins>
            <w:del w:id="2276" w:author="Melissa Oney" w:date="2021-07-12T11:37:00Z">
              <w:r w:rsidRPr="002103E7" w:rsidDel="00047BC7">
                <w:rPr>
                  <w:rFonts w:ascii="Times New Roman" w:hAnsi="Times New Roman" w:cs="Times New Roman"/>
                  <w:color w:val="000000"/>
                  <w:sz w:val="24"/>
                  <w:szCs w:val="24"/>
                </w:rPr>
                <w:delText xml:space="preserve">$1,149 </w:delText>
              </w:r>
            </w:del>
          </w:p>
          <w:p w14:paraId="3574E5C3" w14:textId="62FD1FB8" w:rsidR="00CE7D35" w:rsidRPr="005667AA" w:rsidRDefault="00CE7D35" w:rsidP="00CE7D35">
            <w:pPr>
              <w:spacing w:after="0"/>
              <w:jc w:val="center"/>
              <w:rPr>
                <w:rFonts w:ascii="Times New Roman" w:hAnsi="Times New Roman" w:cs="Times New Roman"/>
                <w:color w:val="000000"/>
                <w:sz w:val="24"/>
                <w:szCs w:val="24"/>
              </w:rPr>
            </w:pPr>
            <w:del w:id="2277" w:author="Melissa Oney" w:date="2021-07-12T11:37:00Z">
              <w:r w:rsidRPr="005667AA" w:rsidDel="00047BC7">
                <w:rPr>
                  <w:rFonts w:ascii="Times New Roman" w:hAnsi="Times New Roman" w:cs="Times New Roman"/>
                  <w:color w:val="000000"/>
                  <w:sz w:val="24"/>
                  <w:szCs w:val="24"/>
                </w:rPr>
                <w:delText>(743 ; 1,559)</w:delText>
              </w:r>
            </w:del>
          </w:p>
        </w:tc>
        <w:tc>
          <w:tcPr>
            <w:tcW w:w="2016" w:type="dxa"/>
            <w:tcBorders>
              <w:top w:val="single" w:sz="4" w:space="0" w:color="auto"/>
              <w:left w:val="single" w:sz="4" w:space="0" w:color="auto"/>
              <w:bottom w:val="single" w:sz="4" w:space="0" w:color="auto"/>
              <w:right w:val="single" w:sz="4" w:space="0" w:color="auto"/>
            </w:tcBorders>
            <w:vAlign w:val="bottom"/>
            <w:tcPrChange w:id="2278" w:author="Melissa Oney" w:date="2021-08-16T08:57:00Z">
              <w:tcPr>
                <w:tcW w:w="2016" w:type="dxa"/>
                <w:tcBorders>
                  <w:top w:val="single" w:sz="4" w:space="0" w:color="auto"/>
                  <w:left w:val="single" w:sz="4" w:space="0" w:color="auto"/>
                  <w:bottom w:val="single" w:sz="4" w:space="0" w:color="auto"/>
                  <w:right w:val="single" w:sz="4" w:space="0" w:color="auto"/>
                </w:tcBorders>
                <w:vAlign w:val="bottom"/>
              </w:tcPr>
            </w:tcPrChange>
          </w:tcPr>
          <w:p w14:paraId="55A7E124" w14:textId="77777777" w:rsidR="00ED0309" w:rsidRDefault="00CE7D35" w:rsidP="00CE7D35">
            <w:pPr>
              <w:spacing w:after="0"/>
              <w:jc w:val="center"/>
              <w:rPr>
                <w:ins w:id="2279" w:author="Melissa Oney" w:date="2021-08-16T09:02:00Z"/>
                <w:rFonts w:ascii="Calibri" w:hAnsi="Calibri" w:cs="Calibri"/>
              </w:rPr>
            </w:pPr>
            <w:ins w:id="2280" w:author="Melissa Oney" w:date="2021-08-16T08:56:00Z">
              <w:r>
                <w:rPr>
                  <w:rFonts w:ascii="Calibri" w:hAnsi="Calibri" w:cs="Calibri"/>
                </w:rPr>
                <w:t>$8</w:t>
              </w:r>
            </w:ins>
            <w:ins w:id="2281" w:author="Melissa Oney" w:date="2021-08-16T09:02:00Z">
              <w:r w:rsidR="00ED0309">
                <w:rPr>
                  <w:rFonts w:ascii="Calibri" w:hAnsi="Calibri" w:cs="Calibri"/>
                </w:rPr>
                <w:t>,</w:t>
              </w:r>
            </w:ins>
            <w:ins w:id="2282" w:author="Melissa Oney" w:date="2021-08-16T08:56:00Z">
              <w:r>
                <w:rPr>
                  <w:rFonts w:ascii="Calibri" w:hAnsi="Calibri" w:cs="Calibri"/>
                </w:rPr>
                <w:t>809</w:t>
              </w:r>
            </w:ins>
          </w:p>
          <w:p w14:paraId="609F4B6F" w14:textId="07CA587B" w:rsidR="00CE7D35" w:rsidRPr="002103E7" w:rsidDel="00FC427F" w:rsidRDefault="00CE7D35" w:rsidP="00CE7D35">
            <w:pPr>
              <w:spacing w:after="0"/>
              <w:jc w:val="center"/>
              <w:rPr>
                <w:del w:id="2283" w:author="Melissa Oney" w:date="2021-07-12T11:37:00Z"/>
                <w:rFonts w:ascii="Times New Roman" w:hAnsi="Times New Roman" w:cs="Times New Roman"/>
                <w:color w:val="000000"/>
                <w:sz w:val="24"/>
                <w:szCs w:val="24"/>
              </w:rPr>
            </w:pPr>
            <w:ins w:id="2284" w:author="Melissa Oney" w:date="2021-08-16T08:56:00Z">
              <w:r>
                <w:rPr>
                  <w:rFonts w:ascii="Calibri" w:hAnsi="Calibri" w:cs="Calibri"/>
                </w:rPr>
                <w:t>(7</w:t>
              </w:r>
            </w:ins>
            <w:ins w:id="2285" w:author="Melissa Oney" w:date="2021-08-16T09:02:00Z">
              <w:r w:rsidR="00ED0309">
                <w:rPr>
                  <w:rFonts w:ascii="Calibri" w:hAnsi="Calibri" w:cs="Calibri"/>
                </w:rPr>
                <w:t>,</w:t>
              </w:r>
            </w:ins>
            <w:ins w:id="2286" w:author="Melissa Oney" w:date="2021-08-16T08:56:00Z">
              <w:r>
                <w:rPr>
                  <w:rFonts w:ascii="Calibri" w:hAnsi="Calibri" w:cs="Calibri"/>
                </w:rPr>
                <w:t>667;</w:t>
              </w:r>
            </w:ins>
            <w:ins w:id="2287" w:author="Melissa Oney" w:date="2021-08-16T09:02:00Z">
              <w:r w:rsidR="00ED0309">
                <w:rPr>
                  <w:rFonts w:ascii="Calibri" w:hAnsi="Calibri" w:cs="Calibri"/>
                </w:rPr>
                <w:t xml:space="preserve"> </w:t>
              </w:r>
            </w:ins>
            <w:ins w:id="2288" w:author="Melissa Oney" w:date="2021-08-16T08:56:00Z">
              <w:r>
                <w:rPr>
                  <w:rFonts w:ascii="Calibri" w:hAnsi="Calibri" w:cs="Calibri"/>
                </w:rPr>
                <w:t>9</w:t>
              </w:r>
            </w:ins>
            <w:ins w:id="2289" w:author="Melissa Oney" w:date="2021-08-16T09:02:00Z">
              <w:r w:rsidR="00ED0309">
                <w:rPr>
                  <w:rFonts w:ascii="Calibri" w:hAnsi="Calibri" w:cs="Calibri"/>
                </w:rPr>
                <w:t>,</w:t>
              </w:r>
            </w:ins>
            <w:ins w:id="2290" w:author="Melissa Oney" w:date="2021-08-16T08:56:00Z">
              <w:r>
                <w:rPr>
                  <w:rFonts w:ascii="Calibri" w:hAnsi="Calibri" w:cs="Calibri"/>
                </w:rPr>
                <w:t>872)</w:t>
              </w:r>
            </w:ins>
            <w:del w:id="2291" w:author="Melissa Oney" w:date="2021-07-12T11:37:00Z">
              <w:r w:rsidRPr="002103E7" w:rsidDel="00FC427F">
                <w:rPr>
                  <w:rFonts w:ascii="Times New Roman" w:hAnsi="Times New Roman" w:cs="Times New Roman"/>
                  <w:color w:val="000000"/>
                  <w:sz w:val="24"/>
                  <w:szCs w:val="24"/>
                </w:rPr>
                <w:delText xml:space="preserve">$9,155 </w:delText>
              </w:r>
            </w:del>
          </w:p>
          <w:p w14:paraId="5A1DBE89" w14:textId="3E0D0319" w:rsidR="00CE7D35" w:rsidRPr="005667AA" w:rsidRDefault="00CE7D35" w:rsidP="00CE7D35">
            <w:pPr>
              <w:spacing w:after="0"/>
              <w:jc w:val="center"/>
              <w:rPr>
                <w:rFonts w:ascii="Times New Roman" w:hAnsi="Times New Roman" w:cs="Times New Roman"/>
                <w:color w:val="000000"/>
                <w:sz w:val="24"/>
                <w:szCs w:val="24"/>
              </w:rPr>
            </w:pPr>
            <w:del w:id="2292" w:author="Melissa Oney" w:date="2021-07-12T11:37:00Z">
              <w:r w:rsidRPr="005667AA" w:rsidDel="00FC427F">
                <w:rPr>
                  <w:rFonts w:ascii="Times New Roman" w:hAnsi="Times New Roman" w:cs="Times New Roman"/>
                  <w:color w:val="000000"/>
                  <w:sz w:val="24"/>
                  <w:szCs w:val="24"/>
                </w:rPr>
                <w:delText>(8,243 ; 10,117)</w:delText>
              </w:r>
            </w:del>
          </w:p>
        </w:tc>
        <w:tc>
          <w:tcPr>
            <w:tcW w:w="2016" w:type="dxa"/>
            <w:tcBorders>
              <w:top w:val="single" w:sz="4" w:space="0" w:color="auto"/>
              <w:left w:val="single" w:sz="4" w:space="0" w:color="auto"/>
              <w:bottom w:val="single" w:sz="4" w:space="0" w:color="auto"/>
              <w:right w:val="single" w:sz="4" w:space="0" w:color="auto"/>
            </w:tcBorders>
            <w:vAlign w:val="bottom"/>
            <w:tcPrChange w:id="2293" w:author="Melissa Oney" w:date="2021-08-16T08:57:00Z">
              <w:tcPr>
                <w:tcW w:w="2016" w:type="dxa"/>
                <w:tcBorders>
                  <w:top w:val="single" w:sz="4" w:space="0" w:color="auto"/>
                  <w:left w:val="single" w:sz="4" w:space="0" w:color="auto"/>
                  <w:bottom w:val="single" w:sz="4" w:space="0" w:color="auto"/>
                  <w:right w:val="single" w:sz="4" w:space="0" w:color="auto"/>
                </w:tcBorders>
                <w:vAlign w:val="bottom"/>
              </w:tcPr>
            </w:tcPrChange>
          </w:tcPr>
          <w:p w14:paraId="7605CDC7" w14:textId="77777777" w:rsidR="00ED0309" w:rsidRDefault="00CE7D35" w:rsidP="00CE7D35">
            <w:pPr>
              <w:spacing w:after="0"/>
              <w:jc w:val="center"/>
              <w:rPr>
                <w:ins w:id="2294" w:author="Melissa Oney" w:date="2021-08-16T09:02:00Z"/>
                <w:rFonts w:ascii="Calibri" w:hAnsi="Calibri" w:cs="Calibri"/>
              </w:rPr>
            </w:pPr>
            <w:ins w:id="2295" w:author="Melissa Oney" w:date="2021-08-16T08:56:00Z">
              <w:r>
                <w:rPr>
                  <w:rFonts w:ascii="Calibri" w:hAnsi="Calibri" w:cs="Calibri"/>
                </w:rPr>
                <w:t>$39</w:t>
              </w:r>
            </w:ins>
          </w:p>
          <w:p w14:paraId="4223661C" w14:textId="57B447F9" w:rsidR="00CE7D35" w:rsidRPr="002103E7" w:rsidDel="00966A5E" w:rsidRDefault="00CE7D35" w:rsidP="00CE7D35">
            <w:pPr>
              <w:spacing w:after="0"/>
              <w:jc w:val="center"/>
              <w:rPr>
                <w:del w:id="2296" w:author="Melissa Oney" w:date="2021-07-12T11:38:00Z"/>
                <w:rFonts w:ascii="Times New Roman" w:hAnsi="Times New Roman" w:cs="Times New Roman"/>
                <w:color w:val="000000"/>
                <w:sz w:val="24"/>
                <w:szCs w:val="24"/>
              </w:rPr>
            </w:pPr>
            <w:ins w:id="2297" w:author="Melissa Oney" w:date="2021-08-16T08:56:00Z">
              <w:r>
                <w:rPr>
                  <w:rFonts w:ascii="Calibri" w:hAnsi="Calibri" w:cs="Calibri"/>
                </w:rPr>
                <w:t>(9;</w:t>
              </w:r>
            </w:ins>
            <w:ins w:id="2298" w:author="Melissa Oney" w:date="2021-08-16T09:02:00Z">
              <w:r w:rsidR="00ED0309">
                <w:rPr>
                  <w:rFonts w:ascii="Calibri" w:hAnsi="Calibri" w:cs="Calibri"/>
                </w:rPr>
                <w:t xml:space="preserve"> </w:t>
              </w:r>
            </w:ins>
            <w:ins w:id="2299" w:author="Melissa Oney" w:date="2021-08-16T08:56:00Z">
              <w:r>
                <w:rPr>
                  <w:rFonts w:ascii="Calibri" w:hAnsi="Calibri" w:cs="Calibri"/>
                </w:rPr>
                <w:t>68)</w:t>
              </w:r>
            </w:ins>
            <w:del w:id="2300" w:author="Melissa Oney" w:date="2021-07-12T11:38:00Z">
              <w:r w:rsidRPr="002103E7" w:rsidDel="00966A5E">
                <w:rPr>
                  <w:rFonts w:ascii="Times New Roman" w:hAnsi="Times New Roman" w:cs="Times New Roman"/>
                  <w:color w:val="000000"/>
                  <w:sz w:val="24"/>
                  <w:szCs w:val="24"/>
                </w:rPr>
                <w:delText xml:space="preserve">$58 </w:delText>
              </w:r>
            </w:del>
          </w:p>
          <w:p w14:paraId="63111FEE" w14:textId="46F3DF67" w:rsidR="00CE7D35" w:rsidRPr="005667AA" w:rsidRDefault="00CE7D35" w:rsidP="00CE7D35">
            <w:pPr>
              <w:spacing w:after="0"/>
              <w:jc w:val="center"/>
              <w:rPr>
                <w:rFonts w:ascii="Times New Roman" w:hAnsi="Times New Roman" w:cs="Times New Roman"/>
                <w:color w:val="000000"/>
                <w:sz w:val="24"/>
                <w:szCs w:val="24"/>
              </w:rPr>
            </w:pPr>
            <w:del w:id="2301" w:author="Melissa Oney" w:date="2021-07-12T11:38:00Z">
              <w:r w:rsidRPr="005667AA" w:rsidDel="00966A5E">
                <w:rPr>
                  <w:rFonts w:ascii="Times New Roman" w:hAnsi="Times New Roman" w:cs="Times New Roman"/>
                  <w:color w:val="000000"/>
                  <w:sz w:val="24"/>
                  <w:szCs w:val="24"/>
                </w:rPr>
                <w:delText>(18 ; 97)</w:delText>
              </w:r>
            </w:del>
          </w:p>
        </w:tc>
        <w:tc>
          <w:tcPr>
            <w:tcW w:w="2016" w:type="dxa"/>
            <w:tcBorders>
              <w:top w:val="single" w:sz="4" w:space="0" w:color="auto"/>
              <w:left w:val="single" w:sz="4" w:space="0" w:color="auto"/>
              <w:bottom w:val="single" w:sz="4" w:space="0" w:color="auto"/>
              <w:right w:val="single" w:sz="4" w:space="0" w:color="auto"/>
            </w:tcBorders>
            <w:vAlign w:val="bottom"/>
            <w:tcPrChange w:id="2302" w:author="Melissa Oney" w:date="2021-08-16T08:57:00Z">
              <w:tcPr>
                <w:tcW w:w="2016" w:type="dxa"/>
                <w:tcBorders>
                  <w:top w:val="single" w:sz="4" w:space="0" w:color="auto"/>
                  <w:left w:val="single" w:sz="4" w:space="0" w:color="auto"/>
                  <w:bottom w:val="single" w:sz="4" w:space="0" w:color="auto"/>
                  <w:right w:val="single" w:sz="4" w:space="0" w:color="auto"/>
                </w:tcBorders>
                <w:vAlign w:val="bottom"/>
              </w:tcPr>
            </w:tcPrChange>
          </w:tcPr>
          <w:p w14:paraId="58E61487" w14:textId="77777777" w:rsidR="00ED0309" w:rsidRDefault="00CE7D35" w:rsidP="00CE7D35">
            <w:pPr>
              <w:spacing w:after="0"/>
              <w:jc w:val="center"/>
              <w:rPr>
                <w:ins w:id="2303" w:author="Melissa Oney" w:date="2021-08-16T09:03:00Z"/>
                <w:rFonts w:ascii="Calibri" w:hAnsi="Calibri" w:cs="Calibri"/>
              </w:rPr>
            </w:pPr>
            <w:ins w:id="2304" w:author="Melissa Oney" w:date="2021-08-16T08:56:00Z">
              <w:r>
                <w:rPr>
                  <w:rFonts w:ascii="Calibri" w:hAnsi="Calibri" w:cs="Calibri"/>
                </w:rPr>
                <w:t>$336</w:t>
              </w:r>
            </w:ins>
          </w:p>
          <w:p w14:paraId="2302CC8C" w14:textId="0DAE52BE" w:rsidR="00CE7D35" w:rsidRPr="002103E7" w:rsidDel="00820704" w:rsidRDefault="00CE7D35" w:rsidP="00CE7D35">
            <w:pPr>
              <w:spacing w:after="0"/>
              <w:jc w:val="center"/>
              <w:rPr>
                <w:del w:id="2305" w:author="Melissa Oney" w:date="2021-07-12T11:38:00Z"/>
                <w:rFonts w:ascii="Times New Roman" w:hAnsi="Times New Roman" w:cs="Times New Roman"/>
                <w:color w:val="000000"/>
                <w:sz w:val="24"/>
                <w:szCs w:val="24"/>
              </w:rPr>
            </w:pPr>
            <w:ins w:id="2306" w:author="Melissa Oney" w:date="2021-08-16T08:56:00Z">
              <w:r>
                <w:rPr>
                  <w:rFonts w:ascii="Calibri" w:hAnsi="Calibri" w:cs="Calibri"/>
                </w:rPr>
                <w:t>(171;</w:t>
              </w:r>
            </w:ins>
            <w:ins w:id="2307" w:author="Melissa Oney" w:date="2021-08-16T09:03:00Z">
              <w:r w:rsidR="00ED0309">
                <w:rPr>
                  <w:rFonts w:ascii="Calibri" w:hAnsi="Calibri" w:cs="Calibri"/>
                </w:rPr>
                <w:t xml:space="preserve"> </w:t>
              </w:r>
            </w:ins>
            <w:ins w:id="2308" w:author="Melissa Oney" w:date="2021-08-16T08:56:00Z">
              <w:r>
                <w:rPr>
                  <w:rFonts w:ascii="Calibri" w:hAnsi="Calibri" w:cs="Calibri"/>
                </w:rPr>
                <w:t>498)</w:t>
              </w:r>
            </w:ins>
            <w:del w:id="2309" w:author="Melissa Oney" w:date="2021-07-12T11:38:00Z">
              <w:r w:rsidRPr="002103E7" w:rsidDel="00820704">
                <w:rPr>
                  <w:rFonts w:ascii="Times New Roman" w:hAnsi="Times New Roman" w:cs="Times New Roman"/>
                  <w:color w:val="000000"/>
                  <w:sz w:val="24"/>
                  <w:szCs w:val="24"/>
                </w:rPr>
                <w:delText xml:space="preserve">$510 </w:delText>
              </w:r>
            </w:del>
          </w:p>
          <w:p w14:paraId="3D6DDD98" w14:textId="565C8614" w:rsidR="00CE7D35" w:rsidRPr="005667AA" w:rsidRDefault="00CE7D35" w:rsidP="00CE7D35">
            <w:pPr>
              <w:spacing w:after="0"/>
              <w:jc w:val="center"/>
              <w:rPr>
                <w:rFonts w:ascii="Times New Roman" w:hAnsi="Times New Roman" w:cs="Times New Roman"/>
                <w:color w:val="000000"/>
                <w:sz w:val="24"/>
                <w:szCs w:val="24"/>
              </w:rPr>
            </w:pPr>
            <w:del w:id="2310" w:author="Melissa Oney" w:date="2021-07-12T11:38:00Z">
              <w:r w:rsidRPr="005667AA" w:rsidDel="00820704">
                <w:rPr>
                  <w:rFonts w:ascii="Times New Roman" w:hAnsi="Times New Roman" w:cs="Times New Roman"/>
                  <w:color w:val="000000"/>
                  <w:sz w:val="24"/>
                  <w:szCs w:val="24"/>
                </w:rPr>
                <w:delText>(304 ; 742)</w:delText>
              </w:r>
            </w:del>
          </w:p>
        </w:tc>
        <w:tc>
          <w:tcPr>
            <w:tcW w:w="2016" w:type="dxa"/>
            <w:tcBorders>
              <w:top w:val="single" w:sz="4" w:space="0" w:color="auto"/>
              <w:left w:val="single" w:sz="4" w:space="0" w:color="auto"/>
              <w:bottom w:val="single" w:sz="4" w:space="0" w:color="auto"/>
              <w:right w:val="single" w:sz="4" w:space="0" w:color="auto"/>
            </w:tcBorders>
            <w:vAlign w:val="bottom"/>
            <w:tcPrChange w:id="2311" w:author="Melissa Oney" w:date="2021-08-16T08:57:00Z">
              <w:tcPr>
                <w:tcW w:w="2016" w:type="dxa"/>
                <w:tcBorders>
                  <w:top w:val="single" w:sz="4" w:space="0" w:color="auto"/>
                  <w:left w:val="single" w:sz="4" w:space="0" w:color="auto"/>
                  <w:bottom w:val="single" w:sz="4" w:space="0" w:color="auto"/>
                  <w:right w:val="single" w:sz="4" w:space="0" w:color="auto"/>
                </w:tcBorders>
                <w:vAlign w:val="bottom"/>
              </w:tcPr>
            </w:tcPrChange>
          </w:tcPr>
          <w:p w14:paraId="37C25F9C" w14:textId="77777777" w:rsidR="00080619" w:rsidRDefault="00CE7D35" w:rsidP="00CE7D35">
            <w:pPr>
              <w:spacing w:after="0"/>
              <w:jc w:val="center"/>
              <w:rPr>
                <w:ins w:id="2312" w:author="Melissa Oney" w:date="2021-08-16T09:04:00Z"/>
                <w:rFonts w:ascii="Calibri" w:hAnsi="Calibri" w:cs="Calibri"/>
              </w:rPr>
            </w:pPr>
            <w:ins w:id="2313" w:author="Melissa Oney" w:date="2021-08-16T08:57:00Z">
              <w:r>
                <w:rPr>
                  <w:rFonts w:ascii="Calibri" w:hAnsi="Calibri" w:cs="Calibri"/>
                </w:rPr>
                <w:t>$7</w:t>
              </w:r>
            </w:ins>
            <w:ins w:id="2314" w:author="Melissa Oney" w:date="2021-08-16T09:04:00Z">
              <w:r w:rsidR="00080619">
                <w:rPr>
                  <w:rFonts w:ascii="Calibri" w:hAnsi="Calibri" w:cs="Calibri"/>
                </w:rPr>
                <w:t>,</w:t>
              </w:r>
            </w:ins>
            <w:ins w:id="2315" w:author="Melissa Oney" w:date="2021-08-16T08:57:00Z">
              <w:r>
                <w:rPr>
                  <w:rFonts w:ascii="Calibri" w:hAnsi="Calibri" w:cs="Calibri"/>
                </w:rPr>
                <w:t>296</w:t>
              </w:r>
            </w:ins>
          </w:p>
          <w:p w14:paraId="3ADAD5AE" w14:textId="052297F5" w:rsidR="00CE7D35" w:rsidRPr="002103E7" w:rsidDel="009724E4" w:rsidRDefault="00CE7D35" w:rsidP="00CE7D35">
            <w:pPr>
              <w:spacing w:after="0"/>
              <w:jc w:val="center"/>
              <w:rPr>
                <w:del w:id="2316" w:author="Melissa Oney" w:date="2021-07-12T11:38:00Z"/>
                <w:rFonts w:ascii="Times New Roman" w:hAnsi="Times New Roman" w:cs="Times New Roman"/>
                <w:color w:val="000000"/>
                <w:sz w:val="24"/>
                <w:szCs w:val="24"/>
              </w:rPr>
            </w:pPr>
            <w:ins w:id="2317" w:author="Melissa Oney" w:date="2021-08-16T08:57:00Z">
              <w:r>
                <w:rPr>
                  <w:rFonts w:ascii="Calibri" w:hAnsi="Calibri" w:cs="Calibri"/>
                </w:rPr>
                <w:t>(6</w:t>
              </w:r>
            </w:ins>
            <w:ins w:id="2318" w:author="Melissa Oney" w:date="2021-08-16T09:04:00Z">
              <w:r w:rsidR="00080619">
                <w:rPr>
                  <w:rFonts w:ascii="Calibri" w:hAnsi="Calibri" w:cs="Calibri"/>
                </w:rPr>
                <w:t>,</w:t>
              </w:r>
            </w:ins>
            <w:ins w:id="2319" w:author="Melissa Oney" w:date="2021-08-16T08:57:00Z">
              <w:r>
                <w:rPr>
                  <w:rFonts w:ascii="Calibri" w:hAnsi="Calibri" w:cs="Calibri"/>
                </w:rPr>
                <w:t>039;</w:t>
              </w:r>
            </w:ins>
            <w:ins w:id="2320" w:author="Melissa Oney" w:date="2021-08-16T09:04:00Z">
              <w:r w:rsidR="00080619">
                <w:rPr>
                  <w:rFonts w:ascii="Calibri" w:hAnsi="Calibri" w:cs="Calibri"/>
                </w:rPr>
                <w:t xml:space="preserve"> </w:t>
              </w:r>
            </w:ins>
            <w:ins w:id="2321" w:author="Melissa Oney" w:date="2021-08-16T08:57:00Z">
              <w:r>
                <w:rPr>
                  <w:rFonts w:ascii="Calibri" w:hAnsi="Calibri" w:cs="Calibri"/>
                </w:rPr>
                <w:t>8</w:t>
              </w:r>
            </w:ins>
            <w:ins w:id="2322" w:author="Melissa Oney" w:date="2021-08-16T09:04:00Z">
              <w:r w:rsidR="00080619">
                <w:rPr>
                  <w:rFonts w:ascii="Calibri" w:hAnsi="Calibri" w:cs="Calibri"/>
                </w:rPr>
                <w:t>,</w:t>
              </w:r>
            </w:ins>
            <w:ins w:id="2323" w:author="Melissa Oney" w:date="2021-08-16T08:57:00Z">
              <w:r>
                <w:rPr>
                  <w:rFonts w:ascii="Calibri" w:hAnsi="Calibri" w:cs="Calibri"/>
                </w:rPr>
                <w:t>641)</w:t>
              </w:r>
            </w:ins>
            <w:del w:id="2324" w:author="Melissa Oney" w:date="2021-07-12T11:38:00Z">
              <w:r w:rsidRPr="002103E7" w:rsidDel="009724E4">
                <w:rPr>
                  <w:rFonts w:ascii="Times New Roman" w:hAnsi="Times New Roman" w:cs="Times New Roman"/>
                  <w:color w:val="000000"/>
                  <w:sz w:val="24"/>
                  <w:szCs w:val="24"/>
                </w:rPr>
                <w:delText xml:space="preserve">$10,080 </w:delText>
              </w:r>
            </w:del>
          </w:p>
          <w:p w14:paraId="7844364B" w14:textId="0A7F10A4" w:rsidR="00CE7D35" w:rsidRPr="005667AA" w:rsidRDefault="00CE7D35" w:rsidP="00CE7D35">
            <w:pPr>
              <w:spacing w:after="0"/>
              <w:jc w:val="center"/>
              <w:rPr>
                <w:rFonts w:ascii="Times New Roman" w:hAnsi="Times New Roman" w:cs="Times New Roman"/>
                <w:color w:val="000000"/>
                <w:sz w:val="24"/>
                <w:szCs w:val="24"/>
              </w:rPr>
            </w:pPr>
            <w:del w:id="2325" w:author="Melissa Oney" w:date="2021-07-12T11:38:00Z">
              <w:r w:rsidRPr="005667AA" w:rsidDel="009724E4">
                <w:rPr>
                  <w:rFonts w:ascii="Times New Roman" w:hAnsi="Times New Roman" w:cs="Times New Roman"/>
                  <w:color w:val="000000"/>
                  <w:sz w:val="24"/>
                  <w:szCs w:val="24"/>
                </w:rPr>
                <w:delText>(8,319 ; 11,875)</w:delText>
              </w:r>
            </w:del>
          </w:p>
        </w:tc>
      </w:tr>
    </w:tbl>
    <w:p w14:paraId="20974ED1" w14:textId="77777777" w:rsidR="0036148E" w:rsidRPr="00EE6431" w:rsidRDefault="0036148E" w:rsidP="0036148E">
      <w:pPr>
        <w:widowControl w:val="0"/>
        <w:autoSpaceDE w:val="0"/>
        <w:autoSpaceDN w:val="0"/>
        <w:adjustRightInd w:val="0"/>
        <w:spacing w:after="0" w:line="240" w:lineRule="auto"/>
        <w:rPr>
          <w:rFonts w:ascii="Times New Roman" w:hAnsi="Times New Roman"/>
          <w:szCs w:val="24"/>
        </w:rPr>
      </w:pPr>
      <w:r w:rsidRPr="00EE6431">
        <w:rPr>
          <w:rFonts w:ascii="Times New Roman" w:hAnsi="Times New Roman"/>
          <w:szCs w:val="24"/>
        </w:rPr>
        <w:t>Notes: * Month 1 is the month in which the diagnosis date occurred</w:t>
      </w:r>
    </w:p>
    <w:p w14:paraId="67B77985" w14:textId="77777777" w:rsidR="0036148E" w:rsidRPr="00EE6431" w:rsidRDefault="0036148E" w:rsidP="0036148E">
      <w:pPr>
        <w:keepNext/>
        <w:widowControl w:val="0"/>
        <w:autoSpaceDE w:val="0"/>
        <w:autoSpaceDN w:val="0"/>
        <w:adjustRightInd w:val="0"/>
        <w:spacing w:after="0" w:line="240" w:lineRule="auto"/>
        <w:rPr>
          <w:rFonts w:ascii="Times New Roman" w:hAnsi="Times New Roman"/>
          <w:sz w:val="24"/>
          <w:szCs w:val="24"/>
        </w:rPr>
      </w:pPr>
    </w:p>
    <w:p w14:paraId="04BDDC1B" w14:textId="656EEE2C" w:rsidR="0036148E" w:rsidRDefault="0036148E" w:rsidP="0036148E">
      <w:pPr>
        <w:keepNext/>
        <w:widowControl w:val="0"/>
        <w:autoSpaceDE w:val="0"/>
        <w:autoSpaceDN w:val="0"/>
        <w:adjustRightInd w:val="0"/>
        <w:spacing w:after="0" w:line="240" w:lineRule="auto"/>
        <w:rPr>
          <w:rFonts w:ascii="Times New Roman" w:hAnsi="Times New Roman"/>
          <w:sz w:val="24"/>
          <w:szCs w:val="24"/>
        </w:rPr>
      </w:pPr>
      <w:r w:rsidRPr="00EE6431">
        <w:rPr>
          <w:rFonts w:ascii="Times New Roman" w:hAnsi="Times New Roman"/>
          <w:sz w:val="24"/>
          <w:szCs w:val="24"/>
        </w:rPr>
        <w:br w:type="page"/>
      </w:r>
      <w:del w:id="2326" w:author="Melissa Oney" w:date="2021-07-16T17:01:00Z">
        <w:r w:rsidRPr="00EE6431" w:rsidDel="00CC1E9C">
          <w:rPr>
            <w:rFonts w:ascii="Times New Roman" w:hAnsi="Times New Roman"/>
            <w:noProof/>
            <w:sz w:val="24"/>
            <w:szCs w:val="24"/>
          </w:rPr>
          <w:lastRenderedPageBreak/>
          <w:drawing>
            <wp:inline distT="0" distB="0" distL="0" distR="0" wp14:anchorId="7F135A8C" wp14:editId="3DF7D630">
              <wp:extent cx="6720205" cy="38385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0205" cy="3838575"/>
                      </a:xfrm>
                      <a:prstGeom prst="rect">
                        <a:avLst/>
                      </a:prstGeom>
                      <a:noFill/>
                      <a:ln>
                        <a:noFill/>
                      </a:ln>
                    </pic:spPr>
                  </pic:pic>
                </a:graphicData>
              </a:graphic>
            </wp:inline>
          </w:drawing>
        </w:r>
      </w:del>
      <w:ins w:id="2327" w:author="Melissa Oney" w:date="2021-08-16T09:26:00Z">
        <w:r w:rsidR="00FE0986" w:rsidRPr="00FE0986">
          <w:rPr>
            <w:rFonts w:ascii="Times New Roman" w:hAnsi="Times New Roman"/>
            <w:noProof/>
            <w:sz w:val="24"/>
            <w:szCs w:val="24"/>
          </w:rPr>
          <w:lastRenderedPageBreak/>
          <w:drawing>
            <wp:inline distT="0" distB="0" distL="0" distR="0" wp14:anchorId="77709BB3" wp14:editId="14601B5B">
              <wp:extent cx="7791450" cy="5666738"/>
              <wp:effectExtent l="0" t="0" r="0" b="0"/>
              <wp:docPr id="4" name="Picture 4" descr="U:\Projects\Public_Costs\Figure1_08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rojects\Public_Costs\Figure1_0816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94595" cy="5669025"/>
                      </a:xfrm>
                      <a:prstGeom prst="rect">
                        <a:avLst/>
                      </a:prstGeom>
                      <a:noFill/>
                      <a:ln>
                        <a:noFill/>
                      </a:ln>
                    </pic:spPr>
                  </pic:pic>
                </a:graphicData>
              </a:graphic>
            </wp:inline>
          </w:drawing>
        </w:r>
      </w:ins>
    </w:p>
    <w:p w14:paraId="02B1A3CC" w14:textId="77777777" w:rsidR="0036148E" w:rsidRDefault="0036148E" w:rsidP="0036148E">
      <w:pPr>
        <w:keepNext/>
        <w:widowControl w:val="0"/>
        <w:autoSpaceDE w:val="0"/>
        <w:autoSpaceDN w:val="0"/>
        <w:adjustRightInd w:val="0"/>
        <w:spacing w:after="0" w:line="240" w:lineRule="auto"/>
        <w:rPr>
          <w:rFonts w:ascii="Times New Roman" w:hAnsi="Times New Roman"/>
          <w:sz w:val="24"/>
          <w:szCs w:val="24"/>
        </w:rPr>
      </w:pPr>
    </w:p>
    <w:p w14:paraId="4575AF30" w14:textId="73E56E1F" w:rsidR="00883764" w:rsidRPr="0036009E" w:rsidRDefault="0036148E" w:rsidP="0036148E">
      <w:pPr>
        <w:rPr>
          <w:rFonts w:ascii="Times New Roman" w:hAnsi="Times New Roman" w:cs="Times New Roman"/>
        </w:rPr>
        <w:sectPr w:rsidR="00883764" w:rsidRPr="0036009E" w:rsidSect="0045394C">
          <w:pgSz w:w="15840" w:h="12240" w:orient="landscape"/>
          <w:pgMar w:top="720" w:right="720" w:bottom="720" w:left="720" w:header="720" w:footer="720" w:gutter="0"/>
          <w:cols w:space="720"/>
          <w:docGrid w:linePitch="360"/>
        </w:sectPr>
      </w:pPr>
      <w:r>
        <w:rPr>
          <w:rFonts w:ascii="Times New Roman" w:hAnsi="Times New Roman"/>
          <w:sz w:val="24"/>
          <w:szCs w:val="24"/>
        </w:rPr>
        <w:br w:type="page"/>
      </w:r>
    </w:p>
    <w:p w14:paraId="65306864" w14:textId="57B03BEF" w:rsidR="00C1306D" w:rsidRPr="00700B09" w:rsidRDefault="0036148E" w:rsidP="00611A33">
      <w:pPr>
        <w:rPr>
          <w:rFonts w:ascii="Times New Roman" w:hAnsi="Times New Roman" w:cs="Times New Roman"/>
        </w:rPr>
      </w:pPr>
      <w:r>
        <w:rPr>
          <w:rFonts w:ascii="Times New Roman" w:hAnsi="Times New Roman" w:cs="Times New Roman"/>
          <w:b/>
        </w:rPr>
        <w:lastRenderedPageBreak/>
        <w:t>Table A1.</w:t>
      </w:r>
      <w:r w:rsidR="00C1306D">
        <w:rPr>
          <w:rFonts w:ascii="Times New Roman" w:hAnsi="Times New Roman" w:cs="Times New Roman"/>
        </w:rPr>
        <w:t xml:space="preserve"> ICD-9-CM diagnostic codes used to identify subjects with dementia</w:t>
      </w:r>
    </w:p>
    <w:tbl>
      <w:tblPr>
        <w:tblStyle w:val="TableGrid"/>
        <w:tblW w:w="0" w:type="auto"/>
        <w:tblInd w:w="-5" w:type="dxa"/>
        <w:tblLook w:val="04A0" w:firstRow="1" w:lastRow="0" w:firstColumn="1" w:lastColumn="0" w:noHBand="0" w:noVBand="1"/>
      </w:tblPr>
      <w:tblGrid>
        <w:gridCol w:w="1800"/>
        <w:gridCol w:w="7200"/>
      </w:tblGrid>
      <w:tr w:rsidR="00C1306D" w14:paraId="7EA2CB47" w14:textId="77777777" w:rsidTr="00C439B3">
        <w:tc>
          <w:tcPr>
            <w:tcW w:w="1800" w:type="dxa"/>
          </w:tcPr>
          <w:p w14:paraId="0D21B061" w14:textId="77777777" w:rsidR="00C1306D" w:rsidRPr="00700B09" w:rsidRDefault="00C1306D" w:rsidP="00C439B3">
            <w:pPr>
              <w:jc w:val="center"/>
              <w:rPr>
                <w:rFonts w:ascii="Times New Roman" w:hAnsi="Times New Roman" w:cs="Times New Roman"/>
                <w:b/>
              </w:rPr>
            </w:pPr>
            <w:r w:rsidRPr="00700B09">
              <w:rPr>
                <w:rFonts w:ascii="Times New Roman" w:hAnsi="Times New Roman" w:cs="Times New Roman"/>
                <w:b/>
              </w:rPr>
              <w:t>Diagnosis code</w:t>
            </w:r>
          </w:p>
        </w:tc>
        <w:tc>
          <w:tcPr>
            <w:tcW w:w="7200" w:type="dxa"/>
          </w:tcPr>
          <w:p w14:paraId="60783554" w14:textId="77777777" w:rsidR="00C1306D" w:rsidRPr="00700B09" w:rsidRDefault="00C1306D" w:rsidP="00C439B3">
            <w:pPr>
              <w:jc w:val="center"/>
              <w:rPr>
                <w:rFonts w:ascii="Times New Roman" w:hAnsi="Times New Roman" w:cs="Times New Roman"/>
                <w:b/>
              </w:rPr>
            </w:pPr>
            <w:r w:rsidRPr="00700B09">
              <w:rPr>
                <w:rFonts w:ascii="Times New Roman" w:hAnsi="Times New Roman" w:cs="Times New Roman"/>
                <w:b/>
              </w:rPr>
              <w:t>Description</w:t>
            </w:r>
          </w:p>
        </w:tc>
      </w:tr>
      <w:tr w:rsidR="00C1306D" w14:paraId="510F3089" w14:textId="77777777" w:rsidTr="00C439B3">
        <w:tc>
          <w:tcPr>
            <w:tcW w:w="1800" w:type="dxa"/>
          </w:tcPr>
          <w:p w14:paraId="465D54FC" w14:textId="77777777" w:rsidR="00C1306D" w:rsidRDefault="00C1306D" w:rsidP="00C439B3">
            <w:pPr>
              <w:jc w:val="center"/>
              <w:rPr>
                <w:rFonts w:ascii="Times New Roman" w:hAnsi="Times New Roman" w:cs="Times New Roman"/>
              </w:rPr>
            </w:pPr>
            <w:r>
              <w:rPr>
                <w:rFonts w:ascii="Times New Roman" w:hAnsi="Times New Roman" w:cs="Times New Roman"/>
              </w:rPr>
              <w:t>331.0</w:t>
            </w:r>
          </w:p>
        </w:tc>
        <w:tc>
          <w:tcPr>
            <w:tcW w:w="7200" w:type="dxa"/>
          </w:tcPr>
          <w:p w14:paraId="05921A7F" w14:textId="77777777" w:rsidR="00C1306D" w:rsidRDefault="00C1306D" w:rsidP="00C439B3">
            <w:pPr>
              <w:rPr>
                <w:rFonts w:ascii="Times New Roman" w:hAnsi="Times New Roman" w:cs="Times New Roman"/>
              </w:rPr>
            </w:pPr>
            <w:r>
              <w:rPr>
                <w:rFonts w:ascii="Times New Roman" w:hAnsi="Times New Roman" w:cs="Times New Roman"/>
              </w:rPr>
              <w:t>Alzheimer’s disease</w:t>
            </w:r>
          </w:p>
        </w:tc>
      </w:tr>
      <w:tr w:rsidR="00C1306D" w14:paraId="3C22FF93" w14:textId="77777777" w:rsidTr="00C439B3">
        <w:tc>
          <w:tcPr>
            <w:tcW w:w="1800" w:type="dxa"/>
          </w:tcPr>
          <w:p w14:paraId="4EC5CCAA" w14:textId="77777777" w:rsidR="00C1306D" w:rsidRDefault="00C1306D" w:rsidP="00C439B3">
            <w:pPr>
              <w:jc w:val="center"/>
              <w:rPr>
                <w:rFonts w:ascii="Times New Roman" w:hAnsi="Times New Roman" w:cs="Times New Roman"/>
              </w:rPr>
            </w:pPr>
            <w:r>
              <w:rPr>
                <w:rFonts w:ascii="Times New Roman" w:hAnsi="Times New Roman" w:cs="Times New Roman"/>
              </w:rPr>
              <w:t>331.11</w:t>
            </w:r>
          </w:p>
        </w:tc>
        <w:tc>
          <w:tcPr>
            <w:tcW w:w="7200" w:type="dxa"/>
          </w:tcPr>
          <w:p w14:paraId="154967E2" w14:textId="77777777" w:rsidR="00C1306D" w:rsidRDefault="00C1306D" w:rsidP="00C439B3">
            <w:pPr>
              <w:rPr>
                <w:rFonts w:ascii="Times New Roman" w:hAnsi="Times New Roman" w:cs="Times New Roman"/>
              </w:rPr>
            </w:pPr>
            <w:r>
              <w:rPr>
                <w:rFonts w:ascii="Times New Roman" w:hAnsi="Times New Roman" w:cs="Times New Roman"/>
              </w:rPr>
              <w:t>Pick’s disease</w:t>
            </w:r>
          </w:p>
        </w:tc>
      </w:tr>
      <w:tr w:rsidR="00C1306D" w14:paraId="7A185299" w14:textId="77777777" w:rsidTr="00C439B3">
        <w:tc>
          <w:tcPr>
            <w:tcW w:w="1800" w:type="dxa"/>
          </w:tcPr>
          <w:p w14:paraId="25B38644" w14:textId="77777777" w:rsidR="00C1306D" w:rsidRDefault="00C1306D" w:rsidP="00C439B3">
            <w:pPr>
              <w:jc w:val="center"/>
              <w:rPr>
                <w:rFonts w:ascii="Times New Roman" w:hAnsi="Times New Roman" w:cs="Times New Roman"/>
              </w:rPr>
            </w:pPr>
            <w:r>
              <w:rPr>
                <w:rFonts w:ascii="Times New Roman" w:hAnsi="Times New Roman" w:cs="Times New Roman"/>
              </w:rPr>
              <w:t>331.19</w:t>
            </w:r>
          </w:p>
        </w:tc>
        <w:tc>
          <w:tcPr>
            <w:tcW w:w="7200" w:type="dxa"/>
          </w:tcPr>
          <w:p w14:paraId="7332ACB3" w14:textId="77777777" w:rsidR="00C1306D" w:rsidRDefault="00C1306D" w:rsidP="00C439B3">
            <w:pPr>
              <w:rPr>
                <w:rFonts w:ascii="Times New Roman" w:hAnsi="Times New Roman" w:cs="Times New Roman"/>
              </w:rPr>
            </w:pPr>
            <w:r>
              <w:rPr>
                <w:rFonts w:ascii="Times New Roman" w:hAnsi="Times New Roman" w:cs="Times New Roman"/>
              </w:rPr>
              <w:t>Other frontotemporal dementia</w:t>
            </w:r>
          </w:p>
        </w:tc>
      </w:tr>
      <w:tr w:rsidR="00C1306D" w14:paraId="5C9AD8BF" w14:textId="77777777" w:rsidTr="00C439B3">
        <w:tc>
          <w:tcPr>
            <w:tcW w:w="1800" w:type="dxa"/>
          </w:tcPr>
          <w:p w14:paraId="1225B64A" w14:textId="77777777" w:rsidR="00C1306D" w:rsidRDefault="00C1306D" w:rsidP="00C439B3">
            <w:pPr>
              <w:jc w:val="center"/>
              <w:rPr>
                <w:rFonts w:ascii="Times New Roman" w:hAnsi="Times New Roman" w:cs="Times New Roman"/>
              </w:rPr>
            </w:pPr>
            <w:r>
              <w:rPr>
                <w:rFonts w:ascii="Times New Roman" w:hAnsi="Times New Roman" w:cs="Times New Roman"/>
              </w:rPr>
              <w:t>331.2</w:t>
            </w:r>
          </w:p>
        </w:tc>
        <w:tc>
          <w:tcPr>
            <w:tcW w:w="7200" w:type="dxa"/>
          </w:tcPr>
          <w:p w14:paraId="4BCEEE5A" w14:textId="77777777" w:rsidR="00C1306D" w:rsidRDefault="00C1306D" w:rsidP="00C439B3">
            <w:pPr>
              <w:rPr>
                <w:rFonts w:ascii="Times New Roman" w:hAnsi="Times New Roman" w:cs="Times New Roman"/>
              </w:rPr>
            </w:pPr>
            <w:r>
              <w:rPr>
                <w:rFonts w:ascii="Times New Roman" w:hAnsi="Times New Roman" w:cs="Times New Roman"/>
              </w:rPr>
              <w:t>Senile degeneration of brain</w:t>
            </w:r>
          </w:p>
        </w:tc>
      </w:tr>
      <w:tr w:rsidR="00C1306D" w14:paraId="2F805354" w14:textId="77777777" w:rsidTr="00C439B3">
        <w:tc>
          <w:tcPr>
            <w:tcW w:w="1800" w:type="dxa"/>
          </w:tcPr>
          <w:p w14:paraId="3B7A005D" w14:textId="77777777" w:rsidR="00C1306D" w:rsidRDefault="00C1306D" w:rsidP="00C439B3">
            <w:pPr>
              <w:jc w:val="center"/>
              <w:rPr>
                <w:rFonts w:ascii="Times New Roman" w:hAnsi="Times New Roman" w:cs="Times New Roman"/>
              </w:rPr>
            </w:pPr>
            <w:r>
              <w:rPr>
                <w:rFonts w:ascii="Times New Roman" w:hAnsi="Times New Roman" w:cs="Times New Roman"/>
              </w:rPr>
              <w:t>331.7</w:t>
            </w:r>
          </w:p>
        </w:tc>
        <w:tc>
          <w:tcPr>
            <w:tcW w:w="7200" w:type="dxa"/>
          </w:tcPr>
          <w:p w14:paraId="526CB59E" w14:textId="77777777" w:rsidR="00C1306D" w:rsidRDefault="00C1306D" w:rsidP="00C439B3">
            <w:pPr>
              <w:rPr>
                <w:rFonts w:ascii="Times New Roman" w:hAnsi="Times New Roman" w:cs="Times New Roman"/>
              </w:rPr>
            </w:pPr>
            <w:r>
              <w:rPr>
                <w:rFonts w:ascii="Times New Roman" w:hAnsi="Times New Roman" w:cs="Times New Roman"/>
              </w:rPr>
              <w:t>Cerebral degeneration in diseases classified elsewhere</w:t>
            </w:r>
          </w:p>
        </w:tc>
      </w:tr>
      <w:tr w:rsidR="00C1306D" w14:paraId="4A83AACD" w14:textId="77777777" w:rsidTr="00C439B3">
        <w:tc>
          <w:tcPr>
            <w:tcW w:w="1800" w:type="dxa"/>
          </w:tcPr>
          <w:p w14:paraId="69098AB1" w14:textId="77777777" w:rsidR="00C1306D" w:rsidRDefault="00C1306D" w:rsidP="00C439B3">
            <w:pPr>
              <w:jc w:val="center"/>
              <w:rPr>
                <w:rFonts w:ascii="Times New Roman" w:hAnsi="Times New Roman" w:cs="Times New Roman"/>
              </w:rPr>
            </w:pPr>
            <w:r>
              <w:rPr>
                <w:rFonts w:ascii="Times New Roman" w:hAnsi="Times New Roman" w:cs="Times New Roman"/>
              </w:rPr>
              <w:t>290.0</w:t>
            </w:r>
          </w:p>
        </w:tc>
        <w:tc>
          <w:tcPr>
            <w:tcW w:w="7200" w:type="dxa"/>
          </w:tcPr>
          <w:p w14:paraId="2E1A8597" w14:textId="77777777" w:rsidR="00C1306D" w:rsidRDefault="00C1306D" w:rsidP="00C439B3">
            <w:pPr>
              <w:rPr>
                <w:rFonts w:ascii="Times New Roman" w:hAnsi="Times New Roman" w:cs="Times New Roman"/>
              </w:rPr>
            </w:pPr>
            <w:r>
              <w:rPr>
                <w:rFonts w:ascii="Times New Roman" w:hAnsi="Times New Roman" w:cs="Times New Roman"/>
              </w:rPr>
              <w:t>Senile dementia, uncomplicated</w:t>
            </w:r>
          </w:p>
        </w:tc>
      </w:tr>
      <w:tr w:rsidR="00C1306D" w14:paraId="55BBBD10" w14:textId="77777777" w:rsidTr="00C439B3">
        <w:tc>
          <w:tcPr>
            <w:tcW w:w="1800" w:type="dxa"/>
          </w:tcPr>
          <w:p w14:paraId="383C561C" w14:textId="77777777" w:rsidR="00C1306D" w:rsidRDefault="00C1306D" w:rsidP="00C439B3">
            <w:pPr>
              <w:jc w:val="center"/>
              <w:rPr>
                <w:rFonts w:ascii="Times New Roman" w:hAnsi="Times New Roman" w:cs="Times New Roman"/>
              </w:rPr>
            </w:pPr>
            <w:r>
              <w:rPr>
                <w:rFonts w:ascii="Times New Roman" w:hAnsi="Times New Roman" w:cs="Times New Roman"/>
              </w:rPr>
              <w:t>290.10</w:t>
            </w:r>
          </w:p>
        </w:tc>
        <w:tc>
          <w:tcPr>
            <w:tcW w:w="7200" w:type="dxa"/>
          </w:tcPr>
          <w:p w14:paraId="7DC04FA1" w14:textId="77777777" w:rsidR="00C1306D" w:rsidRDefault="00C1306D" w:rsidP="00C439B3">
            <w:pPr>
              <w:rPr>
                <w:rFonts w:ascii="Times New Roman" w:hAnsi="Times New Roman" w:cs="Times New Roman"/>
              </w:rPr>
            </w:pPr>
            <w:r>
              <w:rPr>
                <w:rFonts w:ascii="Times New Roman" w:hAnsi="Times New Roman" w:cs="Times New Roman"/>
              </w:rPr>
              <w:t>Presenile dementia, uncomplicated</w:t>
            </w:r>
          </w:p>
        </w:tc>
      </w:tr>
      <w:tr w:rsidR="00C1306D" w14:paraId="115D72B7" w14:textId="77777777" w:rsidTr="00C439B3">
        <w:tc>
          <w:tcPr>
            <w:tcW w:w="1800" w:type="dxa"/>
          </w:tcPr>
          <w:p w14:paraId="1E50E61B" w14:textId="77777777" w:rsidR="00C1306D" w:rsidRDefault="00C1306D" w:rsidP="00C439B3">
            <w:pPr>
              <w:jc w:val="center"/>
              <w:rPr>
                <w:rFonts w:ascii="Times New Roman" w:hAnsi="Times New Roman" w:cs="Times New Roman"/>
              </w:rPr>
            </w:pPr>
            <w:r>
              <w:rPr>
                <w:rFonts w:ascii="Times New Roman" w:hAnsi="Times New Roman" w:cs="Times New Roman"/>
              </w:rPr>
              <w:t>290.11</w:t>
            </w:r>
          </w:p>
        </w:tc>
        <w:tc>
          <w:tcPr>
            <w:tcW w:w="7200" w:type="dxa"/>
          </w:tcPr>
          <w:p w14:paraId="209864BD" w14:textId="77777777" w:rsidR="00C1306D" w:rsidRDefault="00C1306D" w:rsidP="00C439B3">
            <w:pPr>
              <w:rPr>
                <w:rFonts w:ascii="Times New Roman" w:hAnsi="Times New Roman" w:cs="Times New Roman"/>
              </w:rPr>
            </w:pPr>
            <w:r>
              <w:rPr>
                <w:rFonts w:ascii="Times New Roman" w:hAnsi="Times New Roman" w:cs="Times New Roman"/>
              </w:rPr>
              <w:t>Presenile dementia with delirium</w:t>
            </w:r>
          </w:p>
        </w:tc>
      </w:tr>
      <w:tr w:rsidR="00C1306D" w14:paraId="440B18CB" w14:textId="77777777" w:rsidTr="00C439B3">
        <w:tc>
          <w:tcPr>
            <w:tcW w:w="1800" w:type="dxa"/>
          </w:tcPr>
          <w:p w14:paraId="490697F8" w14:textId="77777777" w:rsidR="00C1306D" w:rsidRDefault="00C1306D" w:rsidP="00C439B3">
            <w:pPr>
              <w:jc w:val="center"/>
              <w:rPr>
                <w:rFonts w:ascii="Times New Roman" w:hAnsi="Times New Roman" w:cs="Times New Roman"/>
              </w:rPr>
            </w:pPr>
            <w:r>
              <w:rPr>
                <w:rFonts w:ascii="Times New Roman" w:hAnsi="Times New Roman" w:cs="Times New Roman"/>
              </w:rPr>
              <w:t>290.12</w:t>
            </w:r>
          </w:p>
        </w:tc>
        <w:tc>
          <w:tcPr>
            <w:tcW w:w="7200" w:type="dxa"/>
          </w:tcPr>
          <w:p w14:paraId="1D00D57F" w14:textId="77777777" w:rsidR="00C1306D" w:rsidRDefault="00C1306D" w:rsidP="00C439B3">
            <w:pPr>
              <w:rPr>
                <w:rFonts w:ascii="Times New Roman" w:hAnsi="Times New Roman" w:cs="Times New Roman"/>
              </w:rPr>
            </w:pPr>
            <w:r>
              <w:rPr>
                <w:rFonts w:ascii="Times New Roman" w:hAnsi="Times New Roman" w:cs="Times New Roman"/>
              </w:rPr>
              <w:t>Presenile dementia with delusional features</w:t>
            </w:r>
          </w:p>
        </w:tc>
      </w:tr>
      <w:tr w:rsidR="00C1306D" w14:paraId="21F2787A" w14:textId="77777777" w:rsidTr="00C439B3">
        <w:tc>
          <w:tcPr>
            <w:tcW w:w="1800" w:type="dxa"/>
          </w:tcPr>
          <w:p w14:paraId="78C2EB4D" w14:textId="77777777" w:rsidR="00C1306D" w:rsidRDefault="00C1306D" w:rsidP="00C439B3">
            <w:pPr>
              <w:jc w:val="center"/>
              <w:rPr>
                <w:rFonts w:ascii="Times New Roman" w:hAnsi="Times New Roman" w:cs="Times New Roman"/>
              </w:rPr>
            </w:pPr>
            <w:r>
              <w:rPr>
                <w:rFonts w:ascii="Times New Roman" w:hAnsi="Times New Roman" w:cs="Times New Roman"/>
              </w:rPr>
              <w:t>290.13</w:t>
            </w:r>
          </w:p>
        </w:tc>
        <w:tc>
          <w:tcPr>
            <w:tcW w:w="7200" w:type="dxa"/>
          </w:tcPr>
          <w:p w14:paraId="68C9D4B8" w14:textId="77777777" w:rsidR="00C1306D" w:rsidRDefault="00C1306D" w:rsidP="00C439B3">
            <w:pPr>
              <w:rPr>
                <w:rFonts w:ascii="Times New Roman" w:hAnsi="Times New Roman" w:cs="Times New Roman"/>
              </w:rPr>
            </w:pPr>
            <w:r>
              <w:rPr>
                <w:rFonts w:ascii="Times New Roman" w:hAnsi="Times New Roman" w:cs="Times New Roman"/>
              </w:rPr>
              <w:t>Presenile dementia with depressive features</w:t>
            </w:r>
          </w:p>
        </w:tc>
      </w:tr>
      <w:tr w:rsidR="00C1306D" w14:paraId="532FBC2E" w14:textId="77777777" w:rsidTr="00C439B3">
        <w:tc>
          <w:tcPr>
            <w:tcW w:w="1800" w:type="dxa"/>
          </w:tcPr>
          <w:p w14:paraId="6E04ADCB" w14:textId="77777777" w:rsidR="00C1306D" w:rsidRDefault="00C1306D" w:rsidP="00C439B3">
            <w:pPr>
              <w:jc w:val="center"/>
              <w:rPr>
                <w:rFonts w:ascii="Times New Roman" w:hAnsi="Times New Roman" w:cs="Times New Roman"/>
              </w:rPr>
            </w:pPr>
            <w:r>
              <w:rPr>
                <w:rFonts w:ascii="Times New Roman" w:hAnsi="Times New Roman" w:cs="Times New Roman"/>
              </w:rPr>
              <w:t>290.20</w:t>
            </w:r>
          </w:p>
        </w:tc>
        <w:tc>
          <w:tcPr>
            <w:tcW w:w="7200" w:type="dxa"/>
          </w:tcPr>
          <w:p w14:paraId="448C3DE8" w14:textId="77777777" w:rsidR="00C1306D" w:rsidRDefault="00C1306D" w:rsidP="00C439B3">
            <w:pPr>
              <w:rPr>
                <w:rFonts w:ascii="Times New Roman" w:hAnsi="Times New Roman" w:cs="Times New Roman"/>
              </w:rPr>
            </w:pPr>
            <w:r>
              <w:rPr>
                <w:rFonts w:ascii="Times New Roman" w:hAnsi="Times New Roman" w:cs="Times New Roman"/>
              </w:rPr>
              <w:t>Senile dementia with delusional features</w:t>
            </w:r>
          </w:p>
        </w:tc>
      </w:tr>
      <w:tr w:rsidR="00C1306D" w14:paraId="7AB39999" w14:textId="77777777" w:rsidTr="00C439B3">
        <w:tc>
          <w:tcPr>
            <w:tcW w:w="1800" w:type="dxa"/>
          </w:tcPr>
          <w:p w14:paraId="695314D0" w14:textId="77777777" w:rsidR="00C1306D" w:rsidRDefault="00C1306D" w:rsidP="00C439B3">
            <w:pPr>
              <w:jc w:val="center"/>
              <w:rPr>
                <w:rFonts w:ascii="Times New Roman" w:hAnsi="Times New Roman" w:cs="Times New Roman"/>
              </w:rPr>
            </w:pPr>
            <w:r>
              <w:rPr>
                <w:rFonts w:ascii="Times New Roman" w:hAnsi="Times New Roman" w:cs="Times New Roman"/>
              </w:rPr>
              <w:t>290.21</w:t>
            </w:r>
          </w:p>
        </w:tc>
        <w:tc>
          <w:tcPr>
            <w:tcW w:w="7200" w:type="dxa"/>
          </w:tcPr>
          <w:p w14:paraId="3352632E" w14:textId="77777777" w:rsidR="00C1306D" w:rsidRDefault="00C1306D" w:rsidP="00C439B3">
            <w:pPr>
              <w:rPr>
                <w:rFonts w:ascii="Times New Roman" w:hAnsi="Times New Roman" w:cs="Times New Roman"/>
              </w:rPr>
            </w:pPr>
            <w:r>
              <w:rPr>
                <w:rFonts w:ascii="Times New Roman" w:hAnsi="Times New Roman" w:cs="Times New Roman"/>
              </w:rPr>
              <w:t>Senile dementia with depressive features</w:t>
            </w:r>
          </w:p>
        </w:tc>
      </w:tr>
      <w:tr w:rsidR="00C1306D" w14:paraId="128EF399" w14:textId="77777777" w:rsidTr="00C439B3">
        <w:tc>
          <w:tcPr>
            <w:tcW w:w="1800" w:type="dxa"/>
          </w:tcPr>
          <w:p w14:paraId="57188422" w14:textId="77777777" w:rsidR="00C1306D" w:rsidRDefault="00C1306D" w:rsidP="00C439B3">
            <w:pPr>
              <w:jc w:val="center"/>
              <w:rPr>
                <w:rFonts w:ascii="Times New Roman" w:hAnsi="Times New Roman" w:cs="Times New Roman"/>
              </w:rPr>
            </w:pPr>
            <w:r>
              <w:rPr>
                <w:rFonts w:ascii="Times New Roman" w:hAnsi="Times New Roman" w:cs="Times New Roman"/>
              </w:rPr>
              <w:t>290.3</w:t>
            </w:r>
          </w:p>
        </w:tc>
        <w:tc>
          <w:tcPr>
            <w:tcW w:w="7200" w:type="dxa"/>
          </w:tcPr>
          <w:p w14:paraId="6291E870" w14:textId="77777777" w:rsidR="00C1306D" w:rsidRDefault="00C1306D" w:rsidP="00C439B3">
            <w:pPr>
              <w:rPr>
                <w:rFonts w:ascii="Times New Roman" w:hAnsi="Times New Roman" w:cs="Times New Roman"/>
              </w:rPr>
            </w:pPr>
            <w:r>
              <w:rPr>
                <w:rFonts w:ascii="Times New Roman" w:hAnsi="Times New Roman" w:cs="Times New Roman"/>
              </w:rPr>
              <w:t>Senile dementia with delirium</w:t>
            </w:r>
          </w:p>
        </w:tc>
      </w:tr>
      <w:tr w:rsidR="00C1306D" w14:paraId="0A8830C6" w14:textId="77777777" w:rsidTr="00C439B3">
        <w:tc>
          <w:tcPr>
            <w:tcW w:w="1800" w:type="dxa"/>
          </w:tcPr>
          <w:p w14:paraId="1123DF12" w14:textId="77777777" w:rsidR="00C1306D" w:rsidRDefault="00C1306D" w:rsidP="00C439B3">
            <w:pPr>
              <w:jc w:val="center"/>
              <w:rPr>
                <w:rFonts w:ascii="Times New Roman" w:hAnsi="Times New Roman" w:cs="Times New Roman"/>
              </w:rPr>
            </w:pPr>
            <w:r>
              <w:rPr>
                <w:rFonts w:ascii="Times New Roman" w:hAnsi="Times New Roman" w:cs="Times New Roman"/>
              </w:rPr>
              <w:t>290.40</w:t>
            </w:r>
          </w:p>
        </w:tc>
        <w:tc>
          <w:tcPr>
            <w:tcW w:w="7200" w:type="dxa"/>
          </w:tcPr>
          <w:p w14:paraId="283168A4" w14:textId="77777777" w:rsidR="00C1306D" w:rsidRDefault="00C1306D" w:rsidP="00C439B3">
            <w:pPr>
              <w:rPr>
                <w:rFonts w:ascii="Times New Roman" w:hAnsi="Times New Roman" w:cs="Times New Roman"/>
              </w:rPr>
            </w:pPr>
            <w:r>
              <w:rPr>
                <w:rFonts w:ascii="Times New Roman" w:hAnsi="Times New Roman" w:cs="Times New Roman"/>
              </w:rPr>
              <w:t>Vascular dementia, uncomplicated</w:t>
            </w:r>
          </w:p>
        </w:tc>
      </w:tr>
      <w:tr w:rsidR="00C1306D" w14:paraId="3347721F" w14:textId="77777777" w:rsidTr="00C439B3">
        <w:tc>
          <w:tcPr>
            <w:tcW w:w="1800" w:type="dxa"/>
          </w:tcPr>
          <w:p w14:paraId="25C3E390" w14:textId="77777777" w:rsidR="00C1306D" w:rsidRDefault="00C1306D" w:rsidP="00C439B3">
            <w:pPr>
              <w:jc w:val="center"/>
              <w:rPr>
                <w:rFonts w:ascii="Times New Roman" w:hAnsi="Times New Roman" w:cs="Times New Roman"/>
              </w:rPr>
            </w:pPr>
            <w:r>
              <w:rPr>
                <w:rFonts w:ascii="Times New Roman" w:hAnsi="Times New Roman" w:cs="Times New Roman"/>
              </w:rPr>
              <w:t>290.41</w:t>
            </w:r>
          </w:p>
        </w:tc>
        <w:tc>
          <w:tcPr>
            <w:tcW w:w="7200" w:type="dxa"/>
          </w:tcPr>
          <w:p w14:paraId="66FDD7AA" w14:textId="77777777" w:rsidR="00C1306D" w:rsidRDefault="00C1306D" w:rsidP="00C439B3">
            <w:pPr>
              <w:rPr>
                <w:rFonts w:ascii="Times New Roman" w:hAnsi="Times New Roman" w:cs="Times New Roman"/>
              </w:rPr>
            </w:pPr>
            <w:r>
              <w:rPr>
                <w:rFonts w:ascii="Times New Roman" w:hAnsi="Times New Roman" w:cs="Times New Roman"/>
              </w:rPr>
              <w:t>Vascular dementia with delirium</w:t>
            </w:r>
          </w:p>
        </w:tc>
      </w:tr>
      <w:tr w:rsidR="00C1306D" w14:paraId="1417A61F" w14:textId="77777777" w:rsidTr="00C439B3">
        <w:tc>
          <w:tcPr>
            <w:tcW w:w="1800" w:type="dxa"/>
          </w:tcPr>
          <w:p w14:paraId="56F1CF2D" w14:textId="77777777" w:rsidR="00C1306D" w:rsidRDefault="00C1306D" w:rsidP="00C439B3">
            <w:pPr>
              <w:jc w:val="center"/>
              <w:rPr>
                <w:rFonts w:ascii="Times New Roman" w:hAnsi="Times New Roman" w:cs="Times New Roman"/>
              </w:rPr>
            </w:pPr>
            <w:r>
              <w:rPr>
                <w:rFonts w:ascii="Times New Roman" w:hAnsi="Times New Roman" w:cs="Times New Roman"/>
              </w:rPr>
              <w:t>290.42</w:t>
            </w:r>
          </w:p>
        </w:tc>
        <w:tc>
          <w:tcPr>
            <w:tcW w:w="7200" w:type="dxa"/>
          </w:tcPr>
          <w:p w14:paraId="15A5C8DE" w14:textId="77777777" w:rsidR="00C1306D" w:rsidRDefault="00C1306D" w:rsidP="00C439B3">
            <w:pPr>
              <w:rPr>
                <w:rFonts w:ascii="Times New Roman" w:hAnsi="Times New Roman" w:cs="Times New Roman"/>
              </w:rPr>
            </w:pPr>
            <w:r>
              <w:rPr>
                <w:rFonts w:ascii="Times New Roman" w:hAnsi="Times New Roman" w:cs="Times New Roman"/>
              </w:rPr>
              <w:t>Vascular dementia with delusions</w:t>
            </w:r>
          </w:p>
        </w:tc>
      </w:tr>
      <w:tr w:rsidR="00C1306D" w14:paraId="31F56C73" w14:textId="77777777" w:rsidTr="00C439B3">
        <w:tc>
          <w:tcPr>
            <w:tcW w:w="1800" w:type="dxa"/>
          </w:tcPr>
          <w:p w14:paraId="6A4CB2F3" w14:textId="77777777" w:rsidR="00C1306D" w:rsidRDefault="00C1306D" w:rsidP="00C439B3">
            <w:pPr>
              <w:jc w:val="center"/>
              <w:rPr>
                <w:rFonts w:ascii="Times New Roman" w:hAnsi="Times New Roman" w:cs="Times New Roman"/>
              </w:rPr>
            </w:pPr>
            <w:r>
              <w:rPr>
                <w:rFonts w:ascii="Times New Roman" w:hAnsi="Times New Roman" w:cs="Times New Roman"/>
              </w:rPr>
              <w:t>290.43</w:t>
            </w:r>
          </w:p>
        </w:tc>
        <w:tc>
          <w:tcPr>
            <w:tcW w:w="7200" w:type="dxa"/>
          </w:tcPr>
          <w:p w14:paraId="1B79FD41" w14:textId="77777777" w:rsidR="00C1306D" w:rsidRDefault="00C1306D" w:rsidP="00C439B3">
            <w:pPr>
              <w:rPr>
                <w:rFonts w:ascii="Times New Roman" w:hAnsi="Times New Roman" w:cs="Times New Roman"/>
              </w:rPr>
            </w:pPr>
            <w:r>
              <w:rPr>
                <w:rFonts w:ascii="Times New Roman" w:hAnsi="Times New Roman" w:cs="Times New Roman"/>
              </w:rPr>
              <w:t>Vascular dementia with depressed mood</w:t>
            </w:r>
          </w:p>
        </w:tc>
      </w:tr>
      <w:tr w:rsidR="00C1306D" w14:paraId="7B57B7B9" w14:textId="77777777" w:rsidTr="00C439B3">
        <w:tc>
          <w:tcPr>
            <w:tcW w:w="1800" w:type="dxa"/>
          </w:tcPr>
          <w:p w14:paraId="2F4E3658" w14:textId="77777777" w:rsidR="00C1306D" w:rsidRDefault="00C1306D" w:rsidP="00C439B3">
            <w:pPr>
              <w:jc w:val="center"/>
              <w:rPr>
                <w:rFonts w:ascii="Times New Roman" w:hAnsi="Times New Roman" w:cs="Times New Roman"/>
              </w:rPr>
            </w:pPr>
            <w:r>
              <w:rPr>
                <w:rFonts w:ascii="Times New Roman" w:hAnsi="Times New Roman" w:cs="Times New Roman"/>
              </w:rPr>
              <w:t>294.0</w:t>
            </w:r>
          </w:p>
        </w:tc>
        <w:tc>
          <w:tcPr>
            <w:tcW w:w="7200" w:type="dxa"/>
          </w:tcPr>
          <w:p w14:paraId="66879B25" w14:textId="77777777" w:rsidR="00C1306D" w:rsidRDefault="00C1306D" w:rsidP="00C439B3">
            <w:pPr>
              <w:rPr>
                <w:rFonts w:ascii="Times New Roman" w:hAnsi="Times New Roman" w:cs="Times New Roman"/>
              </w:rPr>
            </w:pPr>
            <w:r>
              <w:rPr>
                <w:rFonts w:ascii="Times New Roman" w:hAnsi="Times New Roman" w:cs="Times New Roman"/>
              </w:rPr>
              <w:t>Amnestic disorder in conditions classified elsewhere</w:t>
            </w:r>
          </w:p>
        </w:tc>
      </w:tr>
      <w:tr w:rsidR="00C1306D" w14:paraId="52CA6A68" w14:textId="77777777" w:rsidTr="00C439B3">
        <w:tc>
          <w:tcPr>
            <w:tcW w:w="1800" w:type="dxa"/>
          </w:tcPr>
          <w:p w14:paraId="6F3039E0" w14:textId="77777777" w:rsidR="00C1306D" w:rsidRDefault="00C1306D" w:rsidP="00C439B3">
            <w:pPr>
              <w:jc w:val="center"/>
              <w:rPr>
                <w:rFonts w:ascii="Times New Roman" w:hAnsi="Times New Roman" w:cs="Times New Roman"/>
              </w:rPr>
            </w:pPr>
            <w:r>
              <w:rPr>
                <w:rFonts w:ascii="Times New Roman" w:hAnsi="Times New Roman" w:cs="Times New Roman"/>
              </w:rPr>
              <w:t>294.10</w:t>
            </w:r>
          </w:p>
        </w:tc>
        <w:tc>
          <w:tcPr>
            <w:tcW w:w="7200" w:type="dxa"/>
          </w:tcPr>
          <w:p w14:paraId="28294861" w14:textId="77777777" w:rsidR="00C1306D" w:rsidRDefault="00C1306D" w:rsidP="00C439B3">
            <w:pPr>
              <w:rPr>
                <w:rFonts w:ascii="Times New Roman" w:hAnsi="Times New Roman" w:cs="Times New Roman"/>
              </w:rPr>
            </w:pPr>
            <w:r>
              <w:rPr>
                <w:rFonts w:ascii="Times New Roman" w:hAnsi="Times New Roman" w:cs="Times New Roman"/>
              </w:rPr>
              <w:t>Dementia in conditions classified elsewhere without behavioral disturbance</w:t>
            </w:r>
          </w:p>
        </w:tc>
      </w:tr>
      <w:tr w:rsidR="00C1306D" w14:paraId="244CFA96" w14:textId="77777777" w:rsidTr="00C439B3">
        <w:tc>
          <w:tcPr>
            <w:tcW w:w="1800" w:type="dxa"/>
          </w:tcPr>
          <w:p w14:paraId="3A610853" w14:textId="77777777" w:rsidR="00C1306D" w:rsidRDefault="00C1306D" w:rsidP="00C439B3">
            <w:pPr>
              <w:jc w:val="center"/>
              <w:rPr>
                <w:rFonts w:ascii="Times New Roman" w:hAnsi="Times New Roman" w:cs="Times New Roman"/>
              </w:rPr>
            </w:pPr>
            <w:r>
              <w:rPr>
                <w:rFonts w:ascii="Times New Roman" w:hAnsi="Times New Roman" w:cs="Times New Roman"/>
              </w:rPr>
              <w:t>294.11</w:t>
            </w:r>
          </w:p>
        </w:tc>
        <w:tc>
          <w:tcPr>
            <w:tcW w:w="7200" w:type="dxa"/>
          </w:tcPr>
          <w:p w14:paraId="37892B40" w14:textId="77777777" w:rsidR="00C1306D" w:rsidRDefault="00C1306D" w:rsidP="00C439B3">
            <w:pPr>
              <w:rPr>
                <w:rFonts w:ascii="Times New Roman" w:hAnsi="Times New Roman" w:cs="Times New Roman"/>
              </w:rPr>
            </w:pPr>
            <w:r>
              <w:rPr>
                <w:rFonts w:ascii="Times New Roman" w:hAnsi="Times New Roman" w:cs="Times New Roman"/>
              </w:rPr>
              <w:t>Dementia in conditions classified elsewhere with behavioral disturbance</w:t>
            </w:r>
          </w:p>
        </w:tc>
      </w:tr>
      <w:tr w:rsidR="00C1306D" w14:paraId="64A799DA" w14:textId="77777777" w:rsidTr="00C439B3">
        <w:tc>
          <w:tcPr>
            <w:tcW w:w="1800" w:type="dxa"/>
          </w:tcPr>
          <w:p w14:paraId="38361925" w14:textId="77777777" w:rsidR="00C1306D" w:rsidRDefault="00C1306D" w:rsidP="00C439B3">
            <w:pPr>
              <w:jc w:val="center"/>
              <w:rPr>
                <w:rFonts w:ascii="Times New Roman" w:hAnsi="Times New Roman" w:cs="Times New Roman"/>
              </w:rPr>
            </w:pPr>
            <w:r>
              <w:rPr>
                <w:rFonts w:ascii="Times New Roman" w:hAnsi="Times New Roman" w:cs="Times New Roman"/>
              </w:rPr>
              <w:t>294.20</w:t>
            </w:r>
          </w:p>
        </w:tc>
        <w:tc>
          <w:tcPr>
            <w:tcW w:w="7200" w:type="dxa"/>
          </w:tcPr>
          <w:p w14:paraId="0E6F7351" w14:textId="77777777" w:rsidR="00C1306D" w:rsidRDefault="00C1306D" w:rsidP="00C439B3">
            <w:pPr>
              <w:rPr>
                <w:rFonts w:ascii="Times New Roman" w:hAnsi="Times New Roman" w:cs="Times New Roman"/>
              </w:rPr>
            </w:pPr>
            <w:r>
              <w:rPr>
                <w:rFonts w:ascii="Times New Roman" w:hAnsi="Times New Roman" w:cs="Times New Roman"/>
              </w:rPr>
              <w:t>Dementia, unspecified, without behavioral disturbance</w:t>
            </w:r>
          </w:p>
        </w:tc>
      </w:tr>
      <w:tr w:rsidR="00C1306D" w14:paraId="081BDE2B" w14:textId="77777777" w:rsidTr="00C439B3">
        <w:tc>
          <w:tcPr>
            <w:tcW w:w="1800" w:type="dxa"/>
          </w:tcPr>
          <w:p w14:paraId="0CC63F94" w14:textId="77777777" w:rsidR="00C1306D" w:rsidRDefault="00C1306D" w:rsidP="00C439B3">
            <w:pPr>
              <w:jc w:val="center"/>
              <w:rPr>
                <w:rFonts w:ascii="Times New Roman" w:hAnsi="Times New Roman" w:cs="Times New Roman"/>
              </w:rPr>
            </w:pPr>
            <w:r>
              <w:rPr>
                <w:rFonts w:ascii="Times New Roman" w:hAnsi="Times New Roman" w:cs="Times New Roman"/>
              </w:rPr>
              <w:t>294.21</w:t>
            </w:r>
          </w:p>
        </w:tc>
        <w:tc>
          <w:tcPr>
            <w:tcW w:w="7200" w:type="dxa"/>
          </w:tcPr>
          <w:p w14:paraId="2C81BC27" w14:textId="77777777" w:rsidR="00C1306D" w:rsidRDefault="00C1306D" w:rsidP="00C439B3">
            <w:pPr>
              <w:rPr>
                <w:rFonts w:ascii="Times New Roman" w:hAnsi="Times New Roman" w:cs="Times New Roman"/>
              </w:rPr>
            </w:pPr>
            <w:r>
              <w:rPr>
                <w:rFonts w:ascii="Times New Roman" w:hAnsi="Times New Roman" w:cs="Times New Roman"/>
              </w:rPr>
              <w:t>Dementia, unspecified, with behavioral disturbance</w:t>
            </w:r>
          </w:p>
        </w:tc>
      </w:tr>
      <w:tr w:rsidR="00C1306D" w14:paraId="571F9B76" w14:textId="77777777" w:rsidTr="00C439B3">
        <w:tc>
          <w:tcPr>
            <w:tcW w:w="1800" w:type="dxa"/>
          </w:tcPr>
          <w:p w14:paraId="3026BB5D" w14:textId="77777777" w:rsidR="00C1306D" w:rsidRDefault="00C1306D" w:rsidP="00C439B3">
            <w:pPr>
              <w:jc w:val="center"/>
              <w:rPr>
                <w:rFonts w:ascii="Times New Roman" w:hAnsi="Times New Roman" w:cs="Times New Roman"/>
              </w:rPr>
            </w:pPr>
            <w:r>
              <w:rPr>
                <w:rFonts w:ascii="Times New Roman" w:hAnsi="Times New Roman" w:cs="Times New Roman"/>
              </w:rPr>
              <w:t>294.8</w:t>
            </w:r>
          </w:p>
        </w:tc>
        <w:tc>
          <w:tcPr>
            <w:tcW w:w="7200" w:type="dxa"/>
          </w:tcPr>
          <w:p w14:paraId="58EEAAE9" w14:textId="77777777" w:rsidR="00C1306D" w:rsidRDefault="00C1306D" w:rsidP="00C439B3">
            <w:pPr>
              <w:rPr>
                <w:rFonts w:ascii="Times New Roman" w:hAnsi="Times New Roman" w:cs="Times New Roman"/>
              </w:rPr>
            </w:pPr>
            <w:r>
              <w:rPr>
                <w:rFonts w:ascii="Times New Roman" w:hAnsi="Times New Roman" w:cs="Times New Roman"/>
              </w:rPr>
              <w:t>Other persistent mental disorders due to conditions classified elsewhere</w:t>
            </w:r>
          </w:p>
        </w:tc>
      </w:tr>
      <w:tr w:rsidR="00C1306D" w14:paraId="6E8774DE" w14:textId="77777777" w:rsidTr="00C439B3">
        <w:tc>
          <w:tcPr>
            <w:tcW w:w="1800" w:type="dxa"/>
          </w:tcPr>
          <w:p w14:paraId="729BF081" w14:textId="77777777" w:rsidR="00C1306D" w:rsidRDefault="00C1306D" w:rsidP="00C439B3">
            <w:pPr>
              <w:jc w:val="center"/>
              <w:rPr>
                <w:rFonts w:ascii="Times New Roman" w:hAnsi="Times New Roman" w:cs="Times New Roman"/>
              </w:rPr>
            </w:pPr>
            <w:r>
              <w:rPr>
                <w:rFonts w:ascii="Times New Roman" w:hAnsi="Times New Roman" w:cs="Times New Roman"/>
              </w:rPr>
              <w:t>797</w:t>
            </w:r>
          </w:p>
        </w:tc>
        <w:tc>
          <w:tcPr>
            <w:tcW w:w="7200" w:type="dxa"/>
          </w:tcPr>
          <w:p w14:paraId="6366819E" w14:textId="77777777" w:rsidR="00C1306D" w:rsidRDefault="00C1306D" w:rsidP="00C439B3">
            <w:pPr>
              <w:rPr>
                <w:rFonts w:ascii="Times New Roman" w:hAnsi="Times New Roman" w:cs="Times New Roman"/>
              </w:rPr>
            </w:pPr>
            <w:r>
              <w:rPr>
                <w:rFonts w:ascii="Times New Roman" w:hAnsi="Times New Roman" w:cs="Times New Roman"/>
              </w:rPr>
              <w:t>Senility without mention of psychosis</w:t>
            </w:r>
          </w:p>
        </w:tc>
      </w:tr>
    </w:tbl>
    <w:p w14:paraId="5D9B6D1F" w14:textId="77777777" w:rsidR="00C1306D" w:rsidRDefault="00C1306D" w:rsidP="00C1306D">
      <w:pPr>
        <w:spacing w:after="0"/>
        <w:rPr>
          <w:rFonts w:ascii="Times New Roman" w:hAnsi="Times New Roman" w:cs="Times New Roman"/>
          <w:b/>
        </w:rPr>
      </w:pPr>
    </w:p>
    <w:p w14:paraId="2EB61D7F" w14:textId="77777777" w:rsidR="00C1306D" w:rsidRDefault="00C1306D" w:rsidP="00C1306D">
      <w:pPr>
        <w:spacing w:after="0"/>
        <w:rPr>
          <w:rFonts w:ascii="Times New Roman" w:hAnsi="Times New Roman" w:cs="Times New Roman"/>
          <w:b/>
        </w:rPr>
      </w:pPr>
    </w:p>
    <w:p w14:paraId="005B7255" w14:textId="77777777" w:rsidR="0036148E" w:rsidRDefault="001323D6">
      <w:pPr>
        <w:rPr>
          <w:b/>
          <w:sz w:val="24"/>
          <w:szCs w:val="24"/>
        </w:rPr>
        <w:sectPr w:rsidR="0036148E" w:rsidSect="00C1306D">
          <w:pgSz w:w="12240" w:h="15840"/>
          <w:pgMar w:top="1440" w:right="1440" w:bottom="1440" w:left="1440" w:header="720" w:footer="720" w:gutter="0"/>
          <w:cols w:space="720"/>
          <w:docGrid w:linePitch="360"/>
        </w:sectPr>
      </w:pPr>
      <w:r>
        <w:rPr>
          <w:b/>
          <w:sz w:val="24"/>
          <w:szCs w:val="24"/>
        </w:rPr>
        <w:br w:type="page"/>
      </w:r>
    </w:p>
    <w:p w14:paraId="4F3DCA18" w14:textId="541EC1CB" w:rsidR="0036148E" w:rsidRPr="00C62C46" w:rsidRDefault="0036148E" w:rsidP="0036148E">
      <w:pPr>
        <w:keepNext/>
        <w:widowControl w:val="0"/>
        <w:autoSpaceDE w:val="0"/>
        <w:autoSpaceDN w:val="0"/>
        <w:adjustRightInd w:val="0"/>
        <w:spacing w:after="0" w:line="240" w:lineRule="auto"/>
        <w:rPr>
          <w:rFonts w:cstheme="minorHAnsi"/>
          <w:b/>
        </w:rPr>
      </w:pPr>
      <w:r w:rsidRPr="00C62C46">
        <w:rPr>
          <w:rFonts w:cstheme="minorHAnsi"/>
          <w:b/>
        </w:rPr>
        <w:lastRenderedPageBreak/>
        <w:t xml:space="preserve">Table </w:t>
      </w:r>
      <w:r w:rsidR="00611A33" w:rsidRPr="00C62C46">
        <w:rPr>
          <w:rFonts w:cstheme="minorHAnsi"/>
          <w:b/>
        </w:rPr>
        <w:t>A2</w:t>
      </w:r>
      <w:r w:rsidRPr="00C62C46">
        <w:rPr>
          <w:rFonts w:cstheme="minorHAnsi"/>
          <w:b/>
        </w:rPr>
        <w:t>. Period-specific absolute and incremental costs to FFS Medicare, excluding diagnosis SNF/IP stay</w:t>
      </w:r>
    </w:p>
    <w:tbl>
      <w:tblPr>
        <w:tblW w:w="13824" w:type="dxa"/>
        <w:tblLayout w:type="fixed"/>
        <w:tblLook w:val="0000" w:firstRow="0" w:lastRow="0" w:firstColumn="0" w:lastColumn="0" w:noHBand="0" w:noVBand="0"/>
      </w:tblPr>
      <w:tblGrid>
        <w:gridCol w:w="2304"/>
        <w:gridCol w:w="2304"/>
        <w:gridCol w:w="2304"/>
        <w:gridCol w:w="2556"/>
        <w:gridCol w:w="2430"/>
        <w:gridCol w:w="1926"/>
      </w:tblGrid>
      <w:tr w:rsidR="0036148E" w:rsidRPr="00C62C46" w14:paraId="4C070C00" w14:textId="77777777" w:rsidTr="00523993">
        <w:tc>
          <w:tcPr>
            <w:tcW w:w="2304" w:type="dxa"/>
            <w:tcBorders>
              <w:top w:val="single" w:sz="4" w:space="0" w:color="auto"/>
              <w:left w:val="nil"/>
              <w:right w:val="nil"/>
            </w:tcBorders>
            <w:vAlign w:val="center"/>
          </w:tcPr>
          <w:p w14:paraId="107EE2CD" w14:textId="77777777" w:rsidR="0036148E" w:rsidRPr="00C62C46" w:rsidRDefault="0036148E" w:rsidP="00523993">
            <w:pPr>
              <w:spacing w:after="0"/>
              <w:jc w:val="center"/>
              <w:rPr>
                <w:rFonts w:cstheme="minorHAnsi"/>
                <w:color w:val="000000"/>
              </w:rPr>
            </w:pPr>
          </w:p>
        </w:tc>
        <w:tc>
          <w:tcPr>
            <w:tcW w:w="4608" w:type="dxa"/>
            <w:gridSpan w:val="2"/>
            <w:tcBorders>
              <w:top w:val="single" w:sz="4" w:space="0" w:color="auto"/>
              <w:left w:val="nil"/>
              <w:bottom w:val="single" w:sz="4" w:space="0" w:color="auto"/>
              <w:right w:val="nil"/>
            </w:tcBorders>
            <w:vAlign w:val="center"/>
          </w:tcPr>
          <w:p w14:paraId="6ECF796F" w14:textId="77777777" w:rsidR="0036148E" w:rsidRPr="00C62C46" w:rsidRDefault="0036148E" w:rsidP="00523993">
            <w:pPr>
              <w:spacing w:after="0"/>
              <w:jc w:val="center"/>
              <w:rPr>
                <w:rFonts w:cstheme="minorHAnsi"/>
                <w:color w:val="000000"/>
              </w:rPr>
            </w:pPr>
            <w:r w:rsidRPr="00C62C46">
              <w:rPr>
                <w:rFonts w:cstheme="minorHAnsi"/>
                <w:color w:val="000000"/>
              </w:rPr>
              <w:t>Total costs</w:t>
            </w:r>
          </w:p>
        </w:tc>
        <w:tc>
          <w:tcPr>
            <w:tcW w:w="6912" w:type="dxa"/>
            <w:gridSpan w:val="3"/>
            <w:tcBorders>
              <w:top w:val="single" w:sz="4" w:space="0" w:color="auto"/>
              <w:left w:val="nil"/>
              <w:bottom w:val="single" w:sz="4" w:space="0" w:color="auto"/>
              <w:right w:val="nil"/>
            </w:tcBorders>
            <w:vAlign w:val="center"/>
          </w:tcPr>
          <w:p w14:paraId="2872828C" w14:textId="77777777" w:rsidR="0036148E" w:rsidRPr="00C62C46" w:rsidRDefault="0036148E" w:rsidP="00523993">
            <w:pPr>
              <w:spacing w:after="0"/>
              <w:jc w:val="center"/>
              <w:rPr>
                <w:rFonts w:cstheme="minorHAnsi"/>
                <w:color w:val="000000"/>
              </w:rPr>
            </w:pPr>
            <w:r w:rsidRPr="00C62C46">
              <w:rPr>
                <w:rFonts w:cstheme="minorHAnsi"/>
                <w:color w:val="000000"/>
              </w:rPr>
              <w:t>Incremental costs</w:t>
            </w:r>
          </w:p>
        </w:tc>
      </w:tr>
      <w:tr w:rsidR="0036148E" w:rsidRPr="00C62C46" w14:paraId="3A594DDC" w14:textId="77777777" w:rsidTr="00523993">
        <w:tc>
          <w:tcPr>
            <w:tcW w:w="2304" w:type="dxa"/>
            <w:tcBorders>
              <w:left w:val="nil"/>
              <w:bottom w:val="single" w:sz="4" w:space="0" w:color="auto"/>
              <w:right w:val="nil"/>
            </w:tcBorders>
            <w:vAlign w:val="center"/>
          </w:tcPr>
          <w:p w14:paraId="45643F5B" w14:textId="77777777" w:rsidR="0036148E" w:rsidRPr="00C62C46" w:rsidRDefault="0036148E" w:rsidP="00523993">
            <w:pPr>
              <w:spacing w:after="0"/>
              <w:jc w:val="center"/>
              <w:rPr>
                <w:rFonts w:cstheme="minorHAnsi"/>
                <w:color w:val="000000"/>
              </w:rPr>
            </w:pPr>
          </w:p>
        </w:tc>
        <w:tc>
          <w:tcPr>
            <w:tcW w:w="2304" w:type="dxa"/>
            <w:tcBorders>
              <w:top w:val="single" w:sz="4" w:space="0" w:color="auto"/>
              <w:left w:val="nil"/>
              <w:bottom w:val="single" w:sz="4" w:space="0" w:color="auto"/>
              <w:right w:val="nil"/>
            </w:tcBorders>
            <w:vAlign w:val="center"/>
          </w:tcPr>
          <w:p w14:paraId="31DF5A5B" w14:textId="77777777" w:rsidR="0036148E" w:rsidRPr="00C62C46" w:rsidRDefault="0036148E" w:rsidP="00523993">
            <w:pPr>
              <w:spacing w:after="0"/>
              <w:jc w:val="center"/>
              <w:rPr>
                <w:rFonts w:cstheme="minorHAnsi"/>
                <w:color w:val="000000"/>
              </w:rPr>
            </w:pPr>
            <w:r w:rsidRPr="00C62C46">
              <w:rPr>
                <w:rFonts w:cstheme="minorHAnsi"/>
                <w:color w:val="000000"/>
              </w:rPr>
              <w:t>Participants with dementia diagnosis</w:t>
            </w:r>
          </w:p>
        </w:tc>
        <w:tc>
          <w:tcPr>
            <w:tcW w:w="2304" w:type="dxa"/>
            <w:tcBorders>
              <w:top w:val="single" w:sz="4" w:space="0" w:color="auto"/>
              <w:left w:val="nil"/>
              <w:bottom w:val="single" w:sz="4" w:space="0" w:color="auto"/>
              <w:right w:val="nil"/>
            </w:tcBorders>
            <w:vAlign w:val="center"/>
          </w:tcPr>
          <w:p w14:paraId="609A15CC" w14:textId="77777777" w:rsidR="0036148E" w:rsidRPr="00C62C46" w:rsidRDefault="0036148E" w:rsidP="00523993">
            <w:pPr>
              <w:spacing w:after="0"/>
              <w:jc w:val="center"/>
              <w:rPr>
                <w:rFonts w:cstheme="minorHAnsi"/>
                <w:color w:val="000000"/>
              </w:rPr>
            </w:pPr>
            <w:r w:rsidRPr="00C62C46">
              <w:rPr>
                <w:rFonts w:cstheme="minorHAnsi"/>
                <w:color w:val="000000"/>
              </w:rPr>
              <w:t>Predicted costs without dementia</w:t>
            </w:r>
          </w:p>
        </w:tc>
        <w:tc>
          <w:tcPr>
            <w:tcW w:w="2556" w:type="dxa"/>
            <w:tcBorders>
              <w:top w:val="single" w:sz="4" w:space="0" w:color="auto"/>
              <w:left w:val="nil"/>
              <w:bottom w:val="single" w:sz="4" w:space="0" w:color="auto"/>
              <w:right w:val="nil"/>
            </w:tcBorders>
            <w:vAlign w:val="center"/>
          </w:tcPr>
          <w:p w14:paraId="12430A8E" w14:textId="77777777" w:rsidR="0036148E" w:rsidRPr="00C62C46" w:rsidRDefault="0036148E" w:rsidP="00523993">
            <w:pPr>
              <w:spacing w:after="0"/>
              <w:jc w:val="center"/>
              <w:rPr>
                <w:rFonts w:cstheme="minorHAnsi"/>
                <w:color w:val="000000"/>
              </w:rPr>
            </w:pPr>
            <w:r w:rsidRPr="00C62C46">
              <w:rPr>
                <w:rFonts w:cstheme="minorHAnsi"/>
                <w:color w:val="000000"/>
              </w:rPr>
              <w:t>Incremental costs if survival held constant</w:t>
            </w:r>
          </w:p>
        </w:tc>
        <w:tc>
          <w:tcPr>
            <w:tcW w:w="2430" w:type="dxa"/>
            <w:tcBorders>
              <w:top w:val="single" w:sz="4" w:space="0" w:color="auto"/>
              <w:left w:val="nil"/>
              <w:bottom w:val="single" w:sz="4" w:space="0" w:color="auto"/>
              <w:right w:val="nil"/>
            </w:tcBorders>
            <w:vAlign w:val="center"/>
          </w:tcPr>
          <w:p w14:paraId="30F89C17" w14:textId="77777777" w:rsidR="0036148E" w:rsidRPr="00C62C46" w:rsidRDefault="0036148E" w:rsidP="00523993">
            <w:pPr>
              <w:spacing w:after="0"/>
              <w:jc w:val="center"/>
              <w:rPr>
                <w:rFonts w:cstheme="minorHAnsi"/>
                <w:color w:val="000000"/>
              </w:rPr>
            </w:pPr>
            <w:r w:rsidRPr="00C62C46">
              <w:rPr>
                <w:rFonts w:cstheme="minorHAnsi"/>
                <w:color w:val="000000"/>
              </w:rPr>
              <w:t>Incremental costs due to changed survival</w:t>
            </w:r>
          </w:p>
        </w:tc>
        <w:tc>
          <w:tcPr>
            <w:tcW w:w="1926" w:type="dxa"/>
            <w:tcBorders>
              <w:top w:val="single" w:sz="4" w:space="0" w:color="auto"/>
              <w:left w:val="nil"/>
              <w:bottom w:val="single" w:sz="4" w:space="0" w:color="auto"/>
              <w:right w:val="nil"/>
            </w:tcBorders>
            <w:vAlign w:val="center"/>
          </w:tcPr>
          <w:p w14:paraId="4C88E22A" w14:textId="77777777" w:rsidR="0036148E" w:rsidRPr="00C62C46" w:rsidRDefault="0036148E" w:rsidP="00523993">
            <w:pPr>
              <w:spacing w:after="0"/>
              <w:jc w:val="center"/>
              <w:rPr>
                <w:rFonts w:cstheme="minorHAnsi"/>
                <w:color w:val="000000"/>
              </w:rPr>
            </w:pPr>
            <w:r w:rsidRPr="00C62C46">
              <w:rPr>
                <w:rFonts w:cstheme="minorHAnsi"/>
                <w:color w:val="000000"/>
              </w:rPr>
              <w:t>Total incremental costs</w:t>
            </w:r>
          </w:p>
        </w:tc>
      </w:tr>
      <w:tr w:rsidR="0036148E" w:rsidRPr="00C62C46" w14:paraId="01977384" w14:textId="77777777" w:rsidTr="00523993">
        <w:tc>
          <w:tcPr>
            <w:tcW w:w="2304" w:type="dxa"/>
            <w:tcBorders>
              <w:left w:val="nil"/>
              <w:bottom w:val="single" w:sz="4" w:space="0" w:color="auto"/>
              <w:right w:val="nil"/>
            </w:tcBorders>
            <w:vAlign w:val="center"/>
          </w:tcPr>
          <w:p w14:paraId="0F0CBA48" w14:textId="77777777" w:rsidR="0036148E" w:rsidRPr="00C62C46" w:rsidRDefault="0036148E" w:rsidP="00523993">
            <w:pPr>
              <w:spacing w:after="0"/>
              <w:rPr>
                <w:rFonts w:cstheme="minorHAnsi"/>
              </w:rPr>
            </w:pPr>
            <w:r w:rsidRPr="00C62C46">
              <w:rPr>
                <w:rFonts w:cstheme="minorHAnsi"/>
              </w:rPr>
              <w:t>FFS Medicare</w:t>
            </w:r>
          </w:p>
        </w:tc>
        <w:tc>
          <w:tcPr>
            <w:tcW w:w="2304" w:type="dxa"/>
            <w:tcBorders>
              <w:top w:val="single" w:sz="4" w:space="0" w:color="auto"/>
              <w:left w:val="nil"/>
              <w:bottom w:val="single" w:sz="4" w:space="0" w:color="auto"/>
              <w:right w:val="nil"/>
            </w:tcBorders>
            <w:vAlign w:val="center"/>
          </w:tcPr>
          <w:p w14:paraId="765308F6" w14:textId="77777777" w:rsidR="0036148E" w:rsidRPr="00C62C46" w:rsidRDefault="0036148E" w:rsidP="00523993">
            <w:pPr>
              <w:spacing w:after="0"/>
              <w:rPr>
                <w:rFonts w:cstheme="minorHAnsi"/>
              </w:rPr>
            </w:pPr>
          </w:p>
        </w:tc>
        <w:tc>
          <w:tcPr>
            <w:tcW w:w="2304" w:type="dxa"/>
            <w:tcBorders>
              <w:top w:val="single" w:sz="4" w:space="0" w:color="auto"/>
              <w:left w:val="nil"/>
              <w:bottom w:val="single" w:sz="4" w:space="0" w:color="auto"/>
              <w:right w:val="nil"/>
            </w:tcBorders>
            <w:vAlign w:val="center"/>
          </w:tcPr>
          <w:p w14:paraId="6A8BB708" w14:textId="77777777" w:rsidR="0036148E" w:rsidRPr="00C62C46" w:rsidRDefault="0036148E" w:rsidP="00523993">
            <w:pPr>
              <w:spacing w:after="0"/>
              <w:rPr>
                <w:rFonts w:cstheme="minorHAnsi"/>
              </w:rPr>
            </w:pPr>
          </w:p>
        </w:tc>
        <w:tc>
          <w:tcPr>
            <w:tcW w:w="2556" w:type="dxa"/>
            <w:tcBorders>
              <w:top w:val="single" w:sz="4" w:space="0" w:color="auto"/>
              <w:left w:val="nil"/>
              <w:bottom w:val="single" w:sz="4" w:space="0" w:color="auto"/>
              <w:right w:val="nil"/>
            </w:tcBorders>
            <w:vAlign w:val="center"/>
          </w:tcPr>
          <w:p w14:paraId="0CF99CE1" w14:textId="77777777" w:rsidR="0036148E" w:rsidRPr="00C62C46" w:rsidRDefault="0036148E" w:rsidP="00523993">
            <w:pPr>
              <w:spacing w:after="0"/>
              <w:rPr>
                <w:rFonts w:cstheme="minorHAnsi"/>
              </w:rPr>
            </w:pPr>
          </w:p>
        </w:tc>
        <w:tc>
          <w:tcPr>
            <w:tcW w:w="2430" w:type="dxa"/>
            <w:tcBorders>
              <w:top w:val="single" w:sz="4" w:space="0" w:color="auto"/>
              <w:left w:val="nil"/>
              <w:bottom w:val="single" w:sz="4" w:space="0" w:color="auto"/>
              <w:right w:val="nil"/>
            </w:tcBorders>
            <w:vAlign w:val="center"/>
          </w:tcPr>
          <w:p w14:paraId="5F041796" w14:textId="77777777" w:rsidR="0036148E" w:rsidRPr="00C62C46" w:rsidRDefault="0036148E" w:rsidP="00523993">
            <w:pPr>
              <w:spacing w:after="0"/>
              <w:rPr>
                <w:rFonts w:cstheme="minorHAnsi"/>
              </w:rPr>
            </w:pPr>
          </w:p>
        </w:tc>
        <w:tc>
          <w:tcPr>
            <w:tcW w:w="1926" w:type="dxa"/>
            <w:tcBorders>
              <w:top w:val="single" w:sz="4" w:space="0" w:color="auto"/>
              <w:left w:val="nil"/>
              <w:bottom w:val="single" w:sz="4" w:space="0" w:color="auto"/>
              <w:right w:val="nil"/>
            </w:tcBorders>
            <w:vAlign w:val="center"/>
          </w:tcPr>
          <w:p w14:paraId="3B09CA02" w14:textId="77777777" w:rsidR="0036148E" w:rsidRPr="00C62C46" w:rsidRDefault="0036148E" w:rsidP="00523993">
            <w:pPr>
              <w:spacing w:after="0"/>
              <w:rPr>
                <w:rFonts w:cstheme="minorHAnsi"/>
              </w:rPr>
            </w:pPr>
          </w:p>
        </w:tc>
      </w:tr>
      <w:tr w:rsidR="00051BF9" w:rsidRPr="00C62C46" w14:paraId="410F9D42" w14:textId="77777777" w:rsidTr="00523993">
        <w:tc>
          <w:tcPr>
            <w:tcW w:w="2304" w:type="dxa"/>
            <w:tcBorders>
              <w:top w:val="single" w:sz="4" w:space="0" w:color="auto"/>
              <w:left w:val="nil"/>
              <w:right w:val="nil"/>
            </w:tcBorders>
          </w:tcPr>
          <w:p w14:paraId="2A3738B1" w14:textId="77777777" w:rsidR="00051BF9" w:rsidRPr="00C62C46" w:rsidRDefault="00051BF9" w:rsidP="00051BF9">
            <w:pPr>
              <w:spacing w:after="0"/>
              <w:rPr>
                <w:rFonts w:cstheme="minorHAnsi"/>
                <w:color w:val="000000"/>
              </w:rPr>
            </w:pPr>
            <w:r w:rsidRPr="00C62C46">
              <w:rPr>
                <w:rFonts w:cstheme="minorHAnsi"/>
                <w:color w:val="000000"/>
              </w:rPr>
              <w:t>Months 1-12*</w:t>
            </w:r>
          </w:p>
        </w:tc>
        <w:tc>
          <w:tcPr>
            <w:tcW w:w="2304" w:type="dxa"/>
            <w:tcBorders>
              <w:top w:val="single" w:sz="4" w:space="0" w:color="auto"/>
              <w:left w:val="nil"/>
              <w:right w:val="nil"/>
            </w:tcBorders>
            <w:vAlign w:val="bottom"/>
          </w:tcPr>
          <w:p w14:paraId="49B97A36" w14:textId="32CFB5BF" w:rsidR="00051BF9" w:rsidRPr="00C62C46" w:rsidRDefault="00051BF9" w:rsidP="00051BF9">
            <w:pPr>
              <w:spacing w:after="0"/>
              <w:jc w:val="center"/>
              <w:rPr>
                <w:rFonts w:cstheme="minorHAnsi"/>
              </w:rPr>
            </w:pPr>
            <w:r w:rsidRPr="00C62C46">
              <w:rPr>
                <w:rFonts w:cstheme="minorHAnsi"/>
              </w:rPr>
              <w:t>$22,034</w:t>
            </w:r>
          </w:p>
          <w:p w14:paraId="7D9330F4" w14:textId="09E7E0EF" w:rsidR="00051BF9" w:rsidRPr="00C62C46" w:rsidRDefault="00051BF9" w:rsidP="00051BF9">
            <w:pPr>
              <w:spacing w:after="0"/>
              <w:jc w:val="center"/>
              <w:rPr>
                <w:rFonts w:cstheme="minorHAnsi"/>
                <w:color w:val="000000"/>
              </w:rPr>
            </w:pPr>
            <w:r w:rsidRPr="00C62C46">
              <w:rPr>
                <w:rFonts w:cstheme="minorHAnsi"/>
              </w:rPr>
              <w:t>(21,081; 22,958)</w:t>
            </w:r>
          </w:p>
        </w:tc>
        <w:tc>
          <w:tcPr>
            <w:tcW w:w="2304" w:type="dxa"/>
            <w:tcBorders>
              <w:top w:val="single" w:sz="4" w:space="0" w:color="auto"/>
              <w:left w:val="nil"/>
              <w:right w:val="nil"/>
            </w:tcBorders>
            <w:vAlign w:val="bottom"/>
          </w:tcPr>
          <w:p w14:paraId="100BD2F6" w14:textId="0FB42293" w:rsidR="00051BF9" w:rsidRPr="00C62C46" w:rsidRDefault="00051BF9" w:rsidP="00051BF9">
            <w:pPr>
              <w:spacing w:after="0"/>
              <w:jc w:val="center"/>
              <w:rPr>
                <w:rFonts w:cstheme="minorHAnsi"/>
              </w:rPr>
            </w:pPr>
            <w:r w:rsidRPr="00C62C46">
              <w:rPr>
                <w:rFonts w:cstheme="minorHAnsi"/>
              </w:rPr>
              <w:t>$14,720</w:t>
            </w:r>
          </w:p>
          <w:p w14:paraId="6976ECC9" w14:textId="3B375E3E" w:rsidR="00051BF9" w:rsidRPr="00C62C46" w:rsidRDefault="00051BF9" w:rsidP="00051BF9">
            <w:pPr>
              <w:spacing w:after="0"/>
              <w:jc w:val="center"/>
              <w:rPr>
                <w:rFonts w:cstheme="minorHAnsi"/>
                <w:color w:val="000000"/>
              </w:rPr>
            </w:pPr>
            <w:r w:rsidRPr="00C62C46">
              <w:rPr>
                <w:rFonts w:cstheme="minorHAnsi"/>
              </w:rPr>
              <w:t>(14,067; 15,394)</w:t>
            </w:r>
          </w:p>
        </w:tc>
        <w:tc>
          <w:tcPr>
            <w:tcW w:w="2556" w:type="dxa"/>
            <w:tcBorders>
              <w:top w:val="single" w:sz="4" w:space="0" w:color="auto"/>
              <w:left w:val="nil"/>
              <w:right w:val="nil"/>
            </w:tcBorders>
            <w:vAlign w:val="bottom"/>
          </w:tcPr>
          <w:p w14:paraId="083DC26D" w14:textId="1AB1FD31" w:rsidR="00051BF9" w:rsidRPr="00C62C46" w:rsidRDefault="00051BF9" w:rsidP="00051BF9">
            <w:pPr>
              <w:spacing w:after="0"/>
              <w:jc w:val="center"/>
              <w:rPr>
                <w:rFonts w:cstheme="minorHAnsi"/>
              </w:rPr>
            </w:pPr>
            <w:r w:rsidRPr="00C62C46">
              <w:rPr>
                <w:rFonts w:cstheme="minorHAnsi"/>
              </w:rPr>
              <w:t>$8,124</w:t>
            </w:r>
          </w:p>
          <w:p w14:paraId="0C62A8FF" w14:textId="5CF148D1" w:rsidR="00051BF9" w:rsidRPr="00C62C46" w:rsidRDefault="00051BF9" w:rsidP="00051BF9">
            <w:pPr>
              <w:spacing w:after="0"/>
              <w:jc w:val="center"/>
              <w:rPr>
                <w:rFonts w:cstheme="minorHAnsi"/>
                <w:color w:val="000000"/>
              </w:rPr>
            </w:pPr>
            <w:r w:rsidRPr="00C62C46">
              <w:rPr>
                <w:rFonts w:cstheme="minorHAnsi"/>
              </w:rPr>
              <w:t>(7,160; 9,085)</w:t>
            </w:r>
          </w:p>
        </w:tc>
        <w:tc>
          <w:tcPr>
            <w:tcW w:w="2430" w:type="dxa"/>
            <w:tcBorders>
              <w:top w:val="single" w:sz="4" w:space="0" w:color="auto"/>
              <w:left w:val="nil"/>
              <w:right w:val="nil"/>
            </w:tcBorders>
            <w:vAlign w:val="bottom"/>
          </w:tcPr>
          <w:p w14:paraId="6501F519" w14:textId="0F9EC14A" w:rsidR="00051BF9" w:rsidRPr="00C62C46" w:rsidRDefault="00CC09AD" w:rsidP="00051BF9">
            <w:pPr>
              <w:spacing w:after="0"/>
              <w:jc w:val="center"/>
              <w:rPr>
                <w:rFonts w:cstheme="minorHAnsi"/>
              </w:rPr>
            </w:pPr>
            <w:r w:rsidRPr="00C62C46">
              <w:rPr>
                <w:rFonts w:cstheme="minorHAnsi"/>
              </w:rPr>
              <w:t>-</w:t>
            </w:r>
            <w:r w:rsidR="00051BF9" w:rsidRPr="00C62C46">
              <w:rPr>
                <w:rFonts w:cstheme="minorHAnsi"/>
              </w:rPr>
              <w:t>$810</w:t>
            </w:r>
          </w:p>
          <w:p w14:paraId="762B4D47" w14:textId="1AE4FEF5" w:rsidR="00051BF9" w:rsidRPr="00C62C46" w:rsidRDefault="00051BF9" w:rsidP="00051BF9">
            <w:pPr>
              <w:spacing w:after="0"/>
              <w:jc w:val="center"/>
              <w:rPr>
                <w:rFonts w:cstheme="minorHAnsi"/>
                <w:color w:val="000000"/>
              </w:rPr>
            </w:pPr>
            <w:r w:rsidRPr="00C62C46">
              <w:rPr>
                <w:rFonts w:cstheme="minorHAnsi"/>
              </w:rPr>
              <w:t>(-954;</w:t>
            </w:r>
            <w:r w:rsidR="00CC09AD" w:rsidRPr="00C62C46">
              <w:rPr>
                <w:rFonts w:cstheme="minorHAnsi"/>
              </w:rPr>
              <w:t xml:space="preserve"> </w:t>
            </w:r>
            <w:r w:rsidRPr="00C62C46">
              <w:rPr>
                <w:rFonts w:cstheme="minorHAnsi"/>
              </w:rPr>
              <w:t>-661)</w:t>
            </w:r>
          </w:p>
        </w:tc>
        <w:tc>
          <w:tcPr>
            <w:tcW w:w="1926" w:type="dxa"/>
            <w:tcBorders>
              <w:top w:val="single" w:sz="4" w:space="0" w:color="auto"/>
              <w:left w:val="nil"/>
              <w:right w:val="nil"/>
            </w:tcBorders>
            <w:vAlign w:val="bottom"/>
          </w:tcPr>
          <w:p w14:paraId="731E1391" w14:textId="47E62A01" w:rsidR="00051BF9" w:rsidRPr="00C62C46" w:rsidRDefault="00051BF9" w:rsidP="00051BF9">
            <w:pPr>
              <w:spacing w:after="0"/>
              <w:jc w:val="center"/>
              <w:rPr>
                <w:rFonts w:cstheme="minorHAnsi"/>
              </w:rPr>
            </w:pPr>
            <w:r w:rsidRPr="00C62C46">
              <w:rPr>
                <w:rFonts w:cstheme="minorHAnsi"/>
              </w:rPr>
              <w:t>$7</w:t>
            </w:r>
            <w:r w:rsidR="00CC09AD" w:rsidRPr="00C62C46">
              <w:rPr>
                <w:rFonts w:cstheme="minorHAnsi"/>
              </w:rPr>
              <w:t>,</w:t>
            </w:r>
            <w:r w:rsidRPr="00C62C46">
              <w:rPr>
                <w:rFonts w:cstheme="minorHAnsi"/>
              </w:rPr>
              <w:t>314</w:t>
            </w:r>
          </w:p>
          <w:p w14:paraId="25D6EB5A" w14:textId="0D16F44B" w:rsidR="00051BF9" w:rsidRPr="00C62C46" w:rsidRDefault="00051BF9" w:rsidP="00051BF9">
            <w:pPr>
              <w:spacing w:after="0"/>
              <w:jc w:val="center"/>
              <w:rPr>
                <w:rFonts w:cstheme="minorHAnsi"/>
                <w:color w:val="000000"/>
              </w:rPr>
            </w:pPr>
            <w:r w:rsidRPr="00C62C46">
              <w:rPr>
                <w:rFonts w:cstheme="minorHAnsi"/>
              </w:rPr>
              <w:t>(6</w:t>
            </w:r>
            <w:r w:rsidR="00CC09AD" w:rsidRPr="00C62C46">
              <w:rPr>
                <w:rFonts w:cstheme="minorHAnsi"/>
              </w:rPr>
              <w:t>,</w:t>
            </w:r>
            <w:r w:rsidRPr="00C62C46">
              <w:rPr>
                <w:rFonts w:cstheme="minorHAnsi"/>
              </w:rPr>
              <w:t>348;</w:t>
            </w:r>
            <w:r w:rsidR="00CC09AD" w:rsidRPr="00C62C46">
              <w:rPr>
                <w:rFonts w:cstheme="minorHAnsi"/>
              </w:rPr>
              <w:t xml:space="preserve"> </w:t>
            </w:r>
            <w:r w:rsidRPr="00C62C46">
              <w:rPr>
                <w:rFonts w:cstheme="minorHAnsi"/>
              </w:rPr>
              <w:t>8</w:t>
            </w:r>
            <w:r w:rsidR="00CC09AD" w:rsidRPr="00C62C46">
              <w:rPr>
                <w:rFonts w:cstheme="minorHAnsi"/>
              </w:rPr>
              <w:t>,</w:t>
            </w:r>
            <w:r w:rsidRPr="00C62C46">
              <w:rPr>
                <w:rFonts w:cstheme="minorHAnsi"/>
              </w:rPr>
              <w:t>232)</w:t>
            </w:r>
          </w:p>
        </w:tc>
      </w:tr>
      <w:tr w:rsidR="00051BF9" w:rsidRPr="00C62C46" w14:paraId="6D697622" w14:textId="77777777" w:rsidTr="00523993">
        <w:tc>
          <w:tcPr>
            <w:tcW w:w="2304" w:type="dxa"/>
            <w:tcBorders>
              <w:left w:val="nil"/>
              <w:bottom w:val="nil"/>
              <w:right w:val="nil"/>
            </w:tcBorders>
          </w:tcPr>
          <w:p w14:paraId="0F10C459" w14:textId="77777777" w:rsidR="00051BF9" w:rsidRPr="0059456B" w:rsidRDefault="00051BF9" w:rsidP="00051BF9">
            <w:pPr>
              <w:spacing w:after="0"/>
              <w:rPr>
                <w:rFonts w:cstheme="minorHAnsi"/>
                <w:color w:val="000000"/>
              </w:rPr>
            </w:pPr>
            <w:r w:rsidRPr="0059456B">
              <w:rPr>
                <w:rFonts w:cstheme="minorHAnsi"/>
                <w:color w:val="000000"/>
              </w:rPr>
              <w:t>Months 13-24</w:t>
            </w:r>
          </w:p>
        </w:tc>
        <w:tc>
          <w:tcPr>
            <w:tcW w:w="2304" w:type="dxa"/>
            <w:tcBorders>
              <w:left w:val="nil"/>
              <w:bottom w:val="nil"/>
              <w:right w:val="nil"/>
            </w:tcBorders>
            <w:vAlign w:val="bottom"/>
          </w:tcPr>
          <w:p w14:paraId="6574CE33" w14:textId="7E9AEDE2" w:rsidR="00051BF9" w:rsidRPr="0059456B" w:rsidRDefault="00051BF9" w:rsidP="00051BF9">
            <w:pPr>
              <w:spacing w:after="0"/>
              <w:jc w:val="center"/>
              <w:rPr>
                <w:rFonts w:cstheme="minorHAnsi"/>
              </w:rPr>
            </w:pPr>
            <w:r w:rsidRPr="0059456B">
              <w:rPr>
                <w:rFonts w:cstheme="minorHAnsi"/>
              </w:rPr>
              <w:t>$15,216</w:t>
            </w:r>
          </w:p>
          <w:p w14:paraId="40A44D94" w14:textId="48A128F3" w:rsidR="00051BF9" w:rsidRPr="0059456B" w:rsidRDefault="00051BF9" w:rsidP="00051BF9">
            <w:pPr>
              <w:spacing w:after="0"/>
              <w:jc w:val="center"/>
              <w:rPr>
                <w:rFonts w:cstheme="minorHAnsi"/>
                <w:color w:val="000000"/>
              </w:rPr>
            </w:pPr>
            <w:r w:rsidRPr="0059456B">
              <w:rPr>
                <w:rFonts w:cstheme="minorHAnsi"/>
              </w:rPr>
              <w:t>(14,538; 15,953)</w:t>
            </w:r>
          </w:p>
        </w:tc>
        <w:tc>
          <w:tcPr>
            <w:tcW w:w="2304" w:type="dxa"/>
            <w:tcBorders>
              <w:left w:val="nil"/>
              <w:bottom w:val="nil"/>
              <w:right w:val="nil"/>
            </w:tcBorders>
            <w:vAlign w:val="bottom"/>
          </w:tcPr>
          <w:p w14:paraId="5AF42A37" w14:textId="3EC61E35" w:rsidR="00051BF9" w:rsidRPr="0059456B" w:rsidRDefault="00051BF9" w:rsidP="00051BF9">
            <w:pPr>
              <w:spacing w:after="0"/>
              <w:jc w:val="center"/>
              <w:rPr>
                <w:rFonts w:cstheme="minorHAnsi"/>
              </w:rPr>
            </w:pPr>
            <w:r w:rsidRPr="0059456B">
              <w:rPr>
                <w:rFonts w:cstheme="minorHAnsi"/>
              </w:rPr>
              <w:t>$11,609</w:t>
            </w:r>
          </w:p>
          <w:p w14:paraId="2CE8F327" w14:textId="57585F35" w:rsidR="00051BF9" w:rsidRPr="0059456B" w:rsidRDefault="00051BF9" w:rsidP="00051BF9">
            <w:pPr>
              <w:spacing w:after="0"/>
              <w:jc w:val="center"/>
              <w:rPr>
                <w:rFonts w:cstheme="minorHAnsi"/>
                <w:color w:val="000000"/>
              </w:rPr>
            </w:pPr>
            <w:r w:rsidRPr="0059456B">
              <w:rPr>
                <w:rFonts w:cstheme="minorHAnsi"/>
              </w:rPr>
              <w:t>(11,067; 12,173)</w:t>
            </w:r>
          </w:p>
        </w:tc>
        <w:tc>
          <w:tcPr>
            <w:tcW w:w="2556" w:type="dxa"/>
            <w:tcBorders>
              <w:left w:val="nil"/>
              <w:bottom w:val="nil"/>
              <w:right w:val="nil"/>
            </w:tcBorders>
            <w:vAlign w:val="bottom"/>
          </w:tcPr>
          <w:p w14:paraId="117E4F07" w14:textId="7844CC81" w:rsidR="00051BF9" w:rsidRPr="0059456B" w:rsidRDefault="00051BF9" w:rsidP="00051BF9">
            <w:pPr>
              <w:spacing w:after="0"/>
              <w:jc w:val="center"/>
              <w:rPr>
                <w:rFonts w:cstheme="minorHAnsi"/>
              </w:rPr>
            </w:pPr>
            <w:r w:rsidRPr="0059456B">
              <w:rPr>
                <w:rFonts w:cstheme="minorHAnsi"/>
              </w:rPr>
              <w:t>$5,049</w:t>
            </w:r>
          </w:p>
          <w:p w14:paraId="3EEE3D4D" w14:textId="4CD7F576" w:rsidR="00051BF9" w:rsidRPr="0059456B" w:rsidRDefault="00051BF9" w:rsidP="00051BF9">
            <w:pPr>
              <w:spacing w:after="0"/>
              <w:jc w:val="center"/>
              <w:rPr>
                <w:rFonts w:cstheme="minorHAnsi"/>
                <w:color w:val="000000"/>
              </w:rPr>
            </w:pPr>
            <w:r w:rsidRPr="0059456B">
              <w:rPr>
                <w:rFonts w:cstheme="minorHAnsi"/>
              </w:rPr>
              <w:t>(4,452; 5,648)</w:t>
            </w:r>
          </w:p>
        </w:tc>
        <w:tc>
          <w:tcPr>
            <w:tcW w:w="2430" w:type="dxa"/>
            <w:tcBorders>
              <w:left w:val="nil"/>
              <w:bottom w:val="nil"/>
              <w:right w:val="nil"/>
            </w:tcBorders>
            <w:vAlign w:val="bottom"/>
          </w:tcPr>
          <w:p w14:paraId="76E90E16" w14:textId="0A20591D" w:rsidR="00051BF9" w:rsidRPr="0059456B" w:rsidRDefault="00CC09AD" w:rsidP="00051BF9">
            <w:pPr>
              <w:spacing w:after="0"/>
              <w:jc w:val="center"/>
              <w:rPr>
                <w:rFonts w:cstheme="minorHAnsi"/>
              </w:rPr>
            </w:pPr>
            <w:r w:rsidRPr="0059456B">
              <w:rPr>
                <w:rFonts w:cstheme="minorHAnsi"/>
              </w:rPr>
              <w:t>-</w:t>
            </w:r>
            <w:r w:rsidR="00051BF9" w:rsidRPr="0059456B">
              <w:rPr>
                <w:rFonts w:cstheme="minorHAnsi"/>
              </w:rPr>
              <w:t>$1</w:t>
            </w:r>
            <w:r w:rsidRPr="0059456B">
              <w:rPr>
                <w:rFonts w:cstheme="minorHAnsi"/>
              </w:rPr>
              <w:t>,</w:t>
            </w:r>
            <w:r w:rsidR="00051BF9" w:rsidRPr="0059456B">
              <w:rPr>
                <w:rFonts w:cstheme="minorHAnsi"/>
              </w:rPr>
              <w:t>443</w:t>
            </w:r>
          </w:p>
          <w:p w14:paraId="5FA5E6AF" w14:textId="5C493E02" w:rsidR="00051BF9" w:rsidRPr="0059456B" w:rsidRDefault="00051BF9" w:rsidP="00051BF9">
            <w:pPr>
              <w:spacing w:after="0"/>
              <w:jc w:val="center"/>
              <w:rPr>
                <w:rFonts w:cstheme="minorHAnsi"/>
                <w:color w:val="000000"/>
              </w:rPr>
            </w:pPr>
            <w:r w:rsidRPr="0059456B">
              <w:rPr>
                <w:rFonts w:cstheme="minorHAnsi"/>
              </w:rPr>
              <w:t>(-1</w:t>
            </w:r>
            <w:r w:rsidR="00CC09AD" w:rsidRPr="0059456B">
              <w:rPr>
                <w:rFonts w:cstheme="minorHAnsi"/>
              </w:rPr>
              <w:t>,</w:t>
            </w:r>
            <w:r w:rsidRPr="0059456B">
              <w:rPr>
                <w:rFonts w:cstheme="minorHAnsi"/>
              </w:rPr>
              <w:t>697;</w:t>
            </w:r>
            <w:r w:rsidR="00CC09AD" w:rsidRPr="0059456B">
              <w:rPr>
                <w:rFonts w:cstheme="minorHAnsi"/>
              </w:rPr>
              <w:t xml:space="preserve"> </w:t>
            </w:r>
            <w:r w:rsidRPr="0059456B">
              <w:rPr>
                <w:rFonts w:cstheme="minorHAnsi"/>
              </w:rPr>
              <w:t>-1</w:t>
            </w:r>
            <w:r w:rsidR="00CC09AD" w:rsidRPr="0059456B">
              <w:rPr>
                <w:rFonts w:cstheme="minorHAnsi"/>
              </w:rPr>
              <w:t>,</w:t>
            </w:r>
            <w:r w:rsidRPr="0059456B">
              <w:rPr>
                <w:rFonts w:cstheme="minorHAnsi"/>
              </w:rPr>
              <w:t>190)</w:t>
            </w:r>
          </w:p>
        </w:tc>
        <w:tc>
          <w:tcPr>
            <w:tcW w:w="1926" w:type="dxa"/>
            <w:tcBorders>
              <w:left w:val="nil"/>
              <w:bottom w:val="nil"/>
              <w:right w:val="nil"/>
            </w:tcBorders>
            <w:vAlign w:val="bottom"/>
          </w:tcPr>
          <w:p w14:paraId="5DB39875" w14:textId="44F76837" w:rsidR="00051BF9" w:rsidRPr="0059456B" w:rsidRDefault="00051BF9" w:rsidP="00051BF9">
            <w:pPr>
              <w:spacing w:after="0"/>
              <w:jc w:val="center"/>
              <w:rPr>
                <w:rFonts w:cstheme="minorHAnsi"/>
              </w:rPr>
            </w:pPr>
            <w:r w:rsidRPr="0059456B">
              <w:rPr>
                <w:rFonts w:cstheme="minorHAnsi"/>
              </w:rPr>
              <w:t>$3</w:t>
            </w:r>
            <w:r w:rsidR="00CC09AD" w:rsidRPr="0059456B">
              <w:rPr>
                <w:rFonts w:cstheme="minorHAnsi"/>
              </w:rPr>
              <w:t>,</w:t>
            </w:r>
            <w:r w:rsidRPr="0059456B">
              <w:rPr>
                <w:rFonts w:cstheme="minorHAnsi"/>
              </w:rPr>
              <w:t>607</w:t>
            </w:r>
          </w:p>
          <w:p w14:paraId="741BE692" w14:textId="00880249" w:rsidR="00051BF9" w:rsidRPr="0059456B" w:rsidRDefault="00051BF9" w:rsidP="00051BF9">
            <w:pPr>
              <w:spacing w:after="0"/>
              <w:jc w:val="center"/>
              <w:rPr>
                <w:rFonts w:cstheme="minorHAnsi"/>
                <w:color w:val="000000"/>
              </w:rPr>
            </w:pPr>
            <w:r w:rsidRPr="0059456B">
              <w:rPr>
                <w:rFonts w:cstheme="minorHAnsi"/>
              </w:rPr>
              <w:t>(3</w:t>
            </w:r>
            <w:r w:rsidR="00CC09AD" w:rsidRPr="0059456B">
              <w:rPr>
                <w:rFonts w:cstheme="minorHAnsi"/>
              </w:rPr>
              <w:t>,</w:t>
            </w:r>
            <w:r w:rsidRPr="0059456B">
              <w:rPr>
                <w:rFonts w:cstheme="minorHAnsi"/>
              </w:rPr>
              <w:t>003;</w:t>
            </w:r>
            <w:r w:rsidR="00CC09AD" w:rsidRPr="0059456B">
              <w:rPr>
                <w:rFonts w:cstheme="minorHAnsi"/>
              </w:rPr>
              <w:t xml:space="preserve"> </w:t>
            </w:r>
            <w:r w:rsidRPr="0059456B">
              <w:rPr>
                <w:rFonts w:cstheme="minorHAnsi"/>
              </w:rPr>
              <w:t>4</w:t>
            </w:r>
            <w:r w:rsidR="00CC09AD" w:rsidRPr="0059456B">
              <w:rPr>
                <w:rFonts w:cstheme="minorHAnsi"/>
              </w:rPr>
              <w:t>,</w:t>
            </w:r>
            <w:r w:rsidRPr="0059456B">
              <w:rPr>
                <w:rFonts w:cstheme="minorHAnsi"/>
              </w:rPr>
              <w:t>210)</w:t>
            </w:r>
          </w:p>
        </w:tc>
      </w:tr>
      <w:tr w:rsidR="00051BF9" w:rsidRPr="00C62C46" w14:paraId="0D40BF0B" w14:textId="77777777" w:rsidTr="00523993">
        <w:tc>
          <w:tcPr>
            <w:tcW w:w="2304" w:type="dxa"/>
            <w:tcBorders>
              <w:top w:val="nil"/>
              <w:left w:val="nil"/>
              <w:bottom w:val="nil"/>
              <w:right w:val="nil"/>
            </w:tcBorders>
          </w:tcPr>
          <w:p w14:paraId="01E5E360" w14:textId="77777777" w:rsidR="00051BF9" w:rsidRPr="0059456B" w:rsidRDefault="00051BF9" w:rsidP="00051BF9">
            <w:pPr>
              <w:spacing w:after="0"/>
              <w:rPr>
                <w:rFonts w:cstheme="minorHAnsi"/>
                <w:color w:val="000000"/>
              </w:rPr>
            </w:pPr>
            <w:r w:rsidRPr="0059456B">
              <w:rPr>
                <w:rFonts w:cstheme="minorHAnsi"/>
                <w:color w:val="000000"/>
              </w:rPr>
              <w:t>Months 25-36</w:t>
            </w:r>
          </w:p>
        </w:tc>
        <w:tc>
          <w:tcPr>
            <w:tcW w:w="2304" w:type="dxa"/>
            <w:tcBorders>
              <w:top w:val="nil"/>
              <w:left w:val="nil"/>
              <w:bottom w:val="nil"/>
              <w:right w:val="nil"/>
            </w:tcBorders>
            <w:vAlign w:val="bottom"/>
          </w:tcPr>
          <w:p w14:paraId="1609096C" w14:textId="5873D683" w:rsidR="00051BF9" w:rsidRPr="0059456B" w:rsidRDefault="00051BF9" w:rsidP="00051BF9">
            <w:pPr>
              <w:spacing w:after="0"/>
              <w:jc w:val="center"/>
              <w:rPr>
                <w:rFonts w:cstheme="minorHAnsi"/>
              </w:rPr>
            </w:pPr>
            <w:r w:rsidRPr="0059456B">
              <w:rPr>
                <w:rFonts w:cstheme="minorHAnsi"/>
              </w:rPr>
              <w:t>$12,567</w:t>
            </w:r>
          </w:p>
          <w:p w14:paraId="0DF4F43C" w14:textId="46BCC912" w:rsidR="00051BF9" w:rsidRPr="0059456B" w:rsidRDefault="00051BF9" w:rsidP="00051BF9">
            <w:pPr>
              <w:spacing w:after="0"/>
              <w:jc w:val="center"/>
              <w:rPr>
                <w:rFonts w:cstheme="minorHAnsi"/>
                <w:color w:val="000000"/>
              </w:rPr>
            </w:pPr>
            <w:r w:rsidRPr="0059456B">
              <w:rPr>
                <w:rFonts w:cstheme="minorHAnsi"/>
              </w:rPr>
              <w:t>(11,914; 13,244)</w:t>
            </w:r>
          </w:p>
        </w:tc>
        <w:tc>
          <w:tcPr>
            <w:tcW w:w="2304" w:type="dxa"/>
            <w:tcBorders>
              <w:top w:val="nil"/>
              <w:left w:val="nil"/>
              <w:bottom w:val="nil"/>
              <w:right w:val="nil"/>
            </w:tcBorders>
            <w:vAlign w:val="bottom"/>
          </w:tcPr>
          <w:p w14:paraId="16A03755" w14:textId="03C4642C" w:rsidR="00051BF9" w:rsidRPr="0059456B" w:rsidRDefault="00051BF9" w:rsidP="00051BF9">
            <w:pPr>
              <w:spacing w:after="0"/>
              <w:jc w:val="center"/>
              <w:rPr>
                <w:rFonts w:cstheme="minorHAnsi"/>
              </w:rPr>
            </w:pPr>
            <w:r w:rsidRPr="0059456B">
              <w:rPr>
                <w:rFonts w:cstheme="minorHAnsi"/>
              </w:rPr>
              <w:t>$10,685</w:t>
            </w:r>
          </w:p>
          <w:p w14:paraId="01F0048A" w14:textId="4FC50211" w:rsidR="00051BF9" w:rsidRPr="0059456B" w:rsidRDefault="00051BF9" w:rsidP="00051BF9">
            <w:pPr>
              <w:spacing w:after="0"/>
              <w:jc w:val="center"/>
              <w:rPr>
                <w:rFonts w:cstheme="minorHAnsi"/>
                <w:color w:val="000000"/>
              </w:rPr>
            </w:pPr>
            <w:r w:rsidRPr="0059456B">
              <w:rPr>
                <w:rFonts w:cstheme="minorHAnsi"/>
              </w:rPr>
              <w:t>(10,146; 11,227)</w:t>
            </w:r>
          </w:p>
        </w:tc>
        <w:tc>
          <w:tcPr>
            <w:tcW w:w="2556" w:type="dxa"/>
            <w:tcBorders>
              <w:top w:val="nil"/>
              <w:left w:val="nil"/>
              <w:bottom w:val="nil"/>
              <w:right w:val="nil"/>
            </w:tcBorders>
            <w:vAlign w:val="bottom"/>
          </w:tcPr>
          <w:p w14:paraId="67F70DE2" w14:textId="545C26A0" w:rsidR="00051BF9" w:rsidRPr="0059456B" w:rsidRDefault="00051BF9" w:rsidP="00051BF9">
            <w:pPr>
              <w:spacing w:after="0"/>
              <w:jc w:val="center"/>
              <w:rPr>
                <w:rFonts w:cstheme="minorHAnsi"/>
              </w:rPr>
            </w:pPr>
            <w:r w:rsidRPr="0059456B">
              <w:rPr>
                <w:rFonts w:cstheme="minorHAnsi"/>
              </w:rPr>
              <w:t>$3,615</w:t>
            </w:r>
          </w:p>
          <w:p w14:paraId="1ED815EF" w14:textId="04418AA0" w:rsidR="00051BF9" w:rsidRPr="0059456B" w:rsidRDefault="00051BF9" w:rsidP="00051BF9">
            <w:pPr>
              <w:spacing w:after="0"/>
              <w:jc w:val="center"/>
              <w:rPr>
                <w:rFonts w:cstheme="minorHAnsi"/>
                <w:color w:val="000000"/>
              </w:rPr>
            </w:pPr>
            <w:r w:rsidRPr="0059456B">
              <w:rPr>
                <w:rFonts w:cstheme="minorHAnsi"/>
              </w:rPr>
              <w:t>(3,103; 4,155)</w:t>
            </w:r>
          </w:p>
        </w:tc>
        <w:tc>
          <w:tcPr>
            <w:tcW w:w="2430" w:type="dxa"/>
            <w:tcBorders>
              <w:top w:val="nil"/>
              <w:left w:val="nil"/>
              <w:bottom w:val="nil"/>
              <w:right w:val="nil"/>
            </w:tcBorders>
            <w:vAlign w:val="bottom"/>
          </w:tcPr>
          <w:p w14:paraId="38DC3272" w14:textId="6CB0559B" w:rsidR="00051BF9" w:rsidRPr="0059456B" w:rsidRDefault="00CC09AD" w:rsidP="00051BF9">
            <w:pPr>
              <w:spacing w:after="0"/>
              <w:jc w:val="center"/>
              <w:rPr>
                <w:rFonts w:cstheme="minorHAnsi"/>
              </w:rPr>
            </w:pPr>
            <w:r w:rsidRPr="0059456B">
              <w:rPr>
                <w:rFonts w:cstheme="minorHAnsi"/>
              </w:rPr>
              <w:t>-</w:t>
            </w:r>
            <w:r w:rsidR="00051BF9" w:rsidRPr="0059456B">
              <w:rPr>
                <w:rFonts w:cstheme="minorHAnsi"/>
              </w:rPr>
              <w:t>$1</w:t>
            </w:r>
            <w:r w:rsidRPr="0059456B">
              <w:rPr>
                <w:rFonts w:cstheme="minorHAnsi"/>
              </w:rPr>
              <w:t>,</w:t>
            </w:r>
            <w:r w:rsidR="00051BF9" w:rsidRPr="0059456B">
              <w:rPr>
                <w:rFonts w:cstheme="minorHAnsi"/>
              </w:rPr>
              <w:t>733</w:t>
            </w:r>
          </w:p>
          <w:p w14:paraId="1DB85BC3" w14:textId="1A99FBAC" w:rsidR="00051BF9" w:rsidRPr="0059456B" w:rsidRDefault="00051BF9" w:rsidP="00051BF9">
            <w:pPr>
              <w:spacing w:after="0"/>
              <w:jc w:val="center"/>
              <w:rPr>
                <w:rFonts w:cstheme="minorHAnsi"/>
                <w:color w:val="000000"/>
              </w:rPr>
            </w:pPr>
            <w:r w:rsidRPr="0059456B">
              <w:rPr>
                <w:rFonts w:cstheme="minorHAnsi"/>
              </w:rPr>
              <w:t>(-2</w:t>
            </w:r>
            <w:r w:rsidR="00CC09AD" w:rsidRPr="0059456B">
              <w:rPr>
                <w:rFonts w:cstheme="minorHAnsi"/>
              </w:rPr>
              <w:t>,</w:t>
            </w:r>
            <w:r w:rsidRPr="0059456B">
              <w:rPr>
                <w:rFonts w:cstheme="minorHAnsi"/>
              </w:rPr>
              <w:t>055;</w:t>
            </w:r>
            <w:r w:rsidR="00CC09AD" w:rsidRPr="0059456B">
              <w:rPr>
                <w:rFonts w:cstheme="minorHAnsi"/>
              </w:rPr>
              <w:t xml:space="preserve"> </w:t>
            </w:r>
            <w:r w:rsidRPr="0059456B">
              <w:rPr>
                <w:rFonts w:cstheme="minorHAnsi"/>
              </w:rPr>
              <w:t>-1</w:t>
            </w:r>
            <w:r w:rsidR="00CC09AD" w:rsidRPr="0059456B">
              <w:rPr>
                <w:rFonts w:cstheme="minorHAnsi"/>
              </w:rPr>
              <w:t>,</w:t>
            </w:r>
            <w:r w:rsidRPr="0059456B">
              <w:rPr>
                <w:rFonts w:cstheme="minorHAnsi"/>
              </w:rPr>
              <w:t>441)</w:t>
            </w:r>
          </w:p>
        </w:tc>
        <w:tc>
          <w:tcPr>
            <w:tcW w:w="1926" w:type="dxa"/>
            <w:tcBorders>
              <w:top w:val="nil"/>
              <w:left w:val="nil"/>
              <w:bottom w:val="nil"/>
              <w:right w:val="nil"/>
            </w:tcBorders>
            <w:vAlign w:val="bottom"/>
          </w:tcPr>
          <w:p w14:paraId="0C22EE87" w14:textId="244D6C4D" w:rsidR="00051BF9" w:rsidRPr="0059456B" w:rsidRDefault="00051BF9" w:rsidP="00051BF9">
            <w:pPr>
              <w:spacing w:after="0"/>
              <w:jc w:val="center"/>
              <w:rPr>
                <w:rFonts w:cstheme="minorHAnsi"/>
              </w:rPr>
            </w:pPr>
            <w:r w:rsidRPr="0059456B">
              <w:rPr>
                <w:rFonts w:cstheme="minorHAnsi"/>
              </w:rPr>
              <w:t>$1</w:t>
            </w:r>
            <w:r w:rsidR="00CC09AD" w:rsidRPr="0059456B">
              <w:rPr>
                <w:rFonts w:cstheme="minorHAnsi"/>
              </w:rPr>
              <w:t>,</w:t>
            </w:r>
            <w:r w:rsidRPr="0059456B">
              <w:rPr>
                <w:rFonts w:cstheme="minorHAnsi"/>
              </w:rPr>
              <w:t>882</w:t>
            </w:r>
          </w:p>
          <w:p w14:paraId="0A7D8AC1" w14:textId="0649172A" w:rsidR="00051BF9" w:rsidRPr="0059456B" w:rsidRDefault="00051BF9" w:rsidP="00051BF9">
            <w:pPr>
              <w:spacing w:after="0"/>
              <w:jc w:val="center"/>
              <w:rPr>
                <w:rFonts w:cstheme="minorHAnsi"/>
                <w:color w:val="000000"/>
              </w:rPr>
            </w:pPr>
            <w:r w:rsidRPr="0059456B">
              <w:rPr>
                <w:rFonts w:cstheme="minorHAnsi"/>
              </w:rPr>
              <w:t>(1</w:t>
            </w:r>
            <w:r w:rsidR="00CC09AD" w:rsidRPr="0059456B">
              <w:rPr>
                <w:rFonts w:cstheme="minorHAnsi"/>
              </w:rPr>
              <w:t>,</w:t>
            </w:r>
            <w:r w:rsidRPr="0059456B">
              <w:rPr>
                <w:rFonts w:cstheme="minorHAnsi"/>
              </w:rPr>
              <w:t>291;</w:t>
            </w:r>
            <w:r w:rsidR="00CC09AD" w:rsidRPr="0059456B">
              <w:rPr>
                <w:rFonts w:cstheme="minorHAnsi"/>
              </w:rPr>
              <w:t xml:space="preserve"> </w:t>
            </w:r>
            <w:r w:rsidRPr="0059456B">
              <w:rPr>
                <w:rFonts w:cstheme="minorHAnsi"/>
              </w:rPr>
              <w:t>2</w:t>
            </w:r>
            <w:r w:rsidR="00CC09AD" w:rsidRPr="0059456B">
              <w:rPr>
                <w:rFonts w:cstheme="minorHAnsi"/>
              </w:rPr>
              <w:t>,</w:t>
            </w:r>
            <w:r w:rsidRPr="0059456B">
              <w:rPr>
                <w:rFonts w:cstheme="minorHAnsi"/>
              </w:rPr>
              <w:t>501)</w:t>
            </w:r>
          </w:p>
        </w:tc>
      </w:tr>
      <w:tr w:rsidR="00051BF9" w:rsidRPr="00C62C46" w14:paraId="0A140B89" w14:textId="77777777" w:rsidTr="00523993">
        <w:tc>
          <w:tcPr>
            <w:tcW w:w="2304" w:type="dxa"/>
            <w:tcBorders>
              <w:top w:val="nil"/>
              <w:left w:val="nil"/>
              <w:right w:val="nil"/>
            </w:tcBorders>
          </w:tcPr>
          <w:p w14:paraId="07EDD3EE" w14:textId="77777777" w:rsidR="00051BF9" w:rsidRPr="0059456B" w:rsidRDefault="00051BF9" w:rsidP="00051BF9">
            <w:pPr>
              <w:spacing w:after="0"/>
              <w:rPr>
                <w:rFonts w:cstheme="minorHAnsi"/>
                <w:color w:val="000000"/>
              </w:rPr>
            </w:pPr>
            <w:r w:rsidRPr="0059456B">
              <w:rPr>
                <w:rFonts w:cstheme="minorHAnsi"/>
                <w:color w:val="000000"/>
              </w:rPr>
              <w:t>Months 37-48</w:t>
            </w:r>
          </w:p>
        </w:tc>
        <w:tc>
          <w:tcPr>
            <w:tcW w:w="2304" w:type="dxa"/>
            <w:tcBorders>
              <w:top w:val="nil"/>
              <w:left w:val="nil"/>
              <w:right w:val="nil"/>
            </w:tcBorders>
            <w:vAlign w:val="bottom"/>
          </w:tcPr>
          <w:p w14:paraId="7050A75F" w14:textId="6E53965C" w:rsidR="00051BF9" w:rsidRPr="0059456B" w:rsidRDefault="00051BF9" w:rsidP="00051BF9">
            <w:pPr>
              <w:spacing w:after="0"/>
              <w:jc w:val="center"/>
              <w:rPr>
                <w:rFonts w:cstheme="minorHAnsi"/>
              </w:rPr>
            </w:pPr>
            <w:r w:rsidRPr="0059456B">
              <w:rPr>
                <w:rFonts w:cstheme="minorHAnsi"/>
              </w:rPr>
              <w:t>$11,071</w:t>
            </w:r>
          </w:p>
          <w:p w14:paraId="630154A7" w14:textId="31CCE474" w:rsidR="00051BF9" w:rsidRPr="0059456B" w:rsidRDefault="00051BF9" w:rsidP="00051BF9">
            <w:pPr>
              <w:spacing w:after="0"/>
              <w:jc w:val="center"/>
              <w:rPr>
                <w:rFonts w:cstheme="minorHAnsi"/>
                <w:color w:val="000000"/>
              </w:rPr>
            </w:pPr>
            <w:r w:rsidRPr="0059456B">
              <w:rPr>
                <w:rFonts w:cstheme="minorHAnsi"/>
              </w:rPr>
              <w:t>(10,420; 11,775)</w:t>
            </w:r>
          </w:p>
        </w:tc>
        <w:tc>
          <w:tcPr>
            <w:tcW w:w="2304" w:type="dxa"/>
            <w:tcBorders>
              <w:top w:val="nil"/>
              <w:left w:val="nil"/>
              <w:right w:val="nil"/>
            </w:tcBorders>
            <w:vAlign w:val="bottom"/>
          </w:tcPr>
          <w:p w14:paraId="531B88AA" w14:textId="35EFB8AA" w:rsidR="00051BF9" w:rsidRPr="0059456B" w:rsidRDefault="00051BF9" w:rsidP="00051BF9">
            <w:pPr>
              <w:spacing w:after="0"/>
              <w:jc w:val="center"/>
              <w:rPr>
                <w:rFonts w:cstheme="minorHAnsi"/>
              </w:rPr>
            </w:pPr>
            <w:r w:rsidRPr="0059456B">
              <w:rPr>
                <w:rFonts w:cstheme="minorHAnsi"/>
              </w:rPr>
              <w:t>$10,372</w:t>
            </w:r>
          </w:p>
          <w:p w14:paraId="7E872EFA" w14:textId="5F1CE39D" w:rsidR="00051BF9" w:rsidRPr="0059456B" w:rsidRDefault="00051BF9" w:rsidP="00051BF9">
            <w:pPr>
              <w:spacing w:after="0"/>
              <w:jc w:val="center"/>
              <w:rPr>
                <w:rFonts w:cstheme="minorHAnsi"/>
                <w:color w:val="000000"/>
              </w:rPr>
            </w:pPr>
            <w:r w:rsidRPr="0059456B">
              <w:rPr>
                <w:rFonts w:cstheme="minorHAnsi"/>
              </w:rPr>
              <w:t>(9,753; 11,013)</w:t>
            </w:r>
          </w:p>
        </w:tc>
        <w:tc>
          <w:tcPr>
            <w:tcW w:w="2556" w:type="dxa"/>
            <w:tcBorders>
              <w:top w:val="nil"/>
              <w:left w:val="nil"/>
              <w:right w:val="nil"/>
            </w:tcBorders>
            <w:vAlign w:val="bottom"/>
          </w:tcPr>
          <w:p w14:paraId="23EE1354" w14:textId="0AA9034A" w:rsidR="00051BF9" w:rsidRPr="0059456B" w:rsidRDefault="00051BF9" w:rsidP="00051BF9">
            <w:pPr>
              <w:spacing w:after="0"/>
              <w:jc w:val="center"/>
              <w:rPr>
                <w:rFonts w:cstheme="minorHAnsi"/>
              </w:rPr>
            </w:pPr>
            <w:r w:rsidRPr="0059456B">
              <w:rPr>
                <w:rFonts w:cstheme="minorHAnsi"/>
              </w:rPr>
              <w:t>$2,655</w:t>
            </w:r>
          </w:p>
          <w:p w14:paraId="6E68B07B" w14:textId="0B859AD9" w:rsidR="00051BF9" w:rsidRPr="0059456B" w:rsidRDefault="00051BF9" w:rsidP="00051BF9">
            <w:pPr>
              <w:spacing w:after="0"/>
              <w:jc w:val="center"/>
              <w:rPr>
                <w:rFonts w:cstheme="minorHAnsi"/>
                <w:color w:val="000000"/>
              </w:rPr>
            </w:pPr>
            <w:r w:rsidRPr="0059456B">
              <w:rPr>
                <w:rFonts w:cstheme="minorHAnsi"/>
              </w:rPr>
              <w:t>(2,081; 3,296)</w:t>
            </w:r>
          </w:p>
        </w:tc>
        <w:tc>
          <w:tcPr>
            <w:tcW w:w="2430" w:type="dxa"/>
            <w:tcBorders>
              <w:top w:val="nil"/>
              <w:left w:val="nil"/>
              <w:right w:val="nil"/>
            </w:tcBorders>
            <w:vAlign w:val="bottom"/>
          </w:tcPr>
          <w:p w14:paraId="6BBBF315" w14:textId="439FF88D" w:rsidR="00051BF9" w:rsidRPr="0059456B" w:rsidRDefault="00CC09AD" w:rsidP="00051BF9">
            <w:pPr>
              <w:spacing w:after="0"/>
              <w:jc w:val="center"/>
              <w:rPr>
                <w:rFonts w:cstheme="minorHAnsi"/>
              </w:rPr>
            </w:pPr>
            <w:r w:rsidRPr="0059456B">
              <w:rPr>
                <w:rFonts w:cstheme="minorHAnsi"/>
              </w:rPr>
              <w:t>-</w:t>
            </w:r>
            <w:r w:rsidR="00051BF9" w:rsidRPr="0059456B">
              <w:rPr>
                <w:rFonts w:cstheme="minorHAnsi"/>
              </w:rPr>
              <w:t>$1</w:t>
            </w:r>
            <w:r w:rsidRPr="0059456B">
              <w:rPr>
                <w:rFonts w:cstheme="minorHAnsi"/>
              </w:rPr>
              <w:t>,</w:t>
            </w:r>
            <w:r w:rsidR="00051BF9" w:rsidRPr="0059456B">
              <w:rPr>
                <w:rFonts w:cstheme="minorHAnsi"/>
              </w:rPr>
              <w:t>956</w:t>
            </w:r>
          </w:p>
          <w:p w14:paraId="6680C548" w14:textId="7B5C8C1A" w:rsidR="00051BF9" w:rsidRPr="0059456B" w:rsidRDefault="00051BF9" w:rsidP="00051BF9">
            <w:pPr>
              <w:spacing w:after="0"/>
              <w:jc w:val="center"/>
              <w:rPr>
                <w:rFonts w:cstheme="minorHAnsi"/>
                <w:color w:val="000000"/>
              </w:rPr>
            </w:pPr>
            <w:r w:rsidRPr="0059456B">
              <w:rPr>
                <w:rFonts w:cstheme="minorHAnsi"/>
              </w:rPr>
              <w:t>(-2</w:t>
            </w:r>
            <w:r w:rsidR="00CC09AD" w:rsidRPr="0059456B">
              <w:rPr>
                <w:rFonts w:cstheme="minorHAnsi"/>
              </w:rPr>
              <w:t>,</w:t>
            </w:r>
            <w:r w:rsidRPr="0059456B">
              <w:rPr>
                <w:rFonts w:cstheme="minorHAnsi"/>
              </w:rPr>
              <w:t>324;</w:t>
            </w:r>
            <w:r w:rsidR="00CC09AD" w:rsidRPr="0059456B">
              <w:rPr>
                <w:rFonts w:cstheme="minorHAnsi"/>
              </w:rPr>
              <w:t xml:space="preserve"> </w:t>
            </w:r>
            <w:r w:rsidRPr="0059456B">
              <w:rPr>
                <w:rFonts w:cstheme="minorHAnsi"/>
              </w:rPr>
              <w:t>-1</w:t>
            </w:r>
            <w:r w:rsidR="00CC09AD" w:rsidRPr="0059456B">
              <w:rPr>
                <w:rFonts w:cstheme="minorHAnsi"/>
              </w:rPr>
              <w:t>,</w:t>
            </w:r>
            <w:r w:rsidRPr="0059456B">
              <w:rPr>
                <w:rFonts w:cstheme="minorHAnsi"/>
              </w:rPr>
              <w:t>615)</w:t>
            </w:r>
          </w:p>
        </w:tc>
        <w:tc>
          <w:tcPr>
            <w:tcW w:w="1926" w:type="dxa"/>
            <w:tcBorders>
              <w:top w:val="nil"/>
              <w:left w:val="nil"/>
              <w:right w:val="nil"/>
            </w:tcBorders>
            <w:vAlign w:val="bottom"/>
          </w:tcPr>
          <w:p w14:paraId="3D76E983" w14:textId="77777777" w:rsidR="00051BF9" w:rsidRPr="0059456B" w:rsidRDefault="00051BF9" w:rsidP="00051BF9">
            <w:pPr>
              <w:spacing w:after="0"/>
              <w:jc w:val="center"/>
              <w:rPr>
                <w:rFonts w:cstheme="minorHAnsi"/>
              </w:rPr>
            </w:pPr>
            <w:r w:rsidRPr="0059456B">
              <w:rPr>
                <w:rFonts w:cstheme="minorHAnsi"/>
              </w:rPr>
              <w:t>$700</w:t>
            </w:r>
          </w:p>
          <w:p w14:paraId="7ED9F189" w14:textId="04AA9730" w:rsidR="00051BF9" w:rsidRPr="0059456B" w:rsidRDefault="00051BF9" w:rsidP="00051BF9">
            <w:pPr>
              <w:spacing w:after="0"/>
              <w:jc w:val="center"/>
              <w:rPr>
                <w:rFonts w:cstheme="minorHAnsi"/>
                <w:color w:val="000000"/>
              </w:rPr>
            </w:pPr>
            <w:r w:rsidRPr="0059456B">
              <w:rPr>
                <w:rFonts w:cstheme="minorHAnsi"/>
              </w:rPr>
              <w:t>(10;</w:t>
            </w:r>
            <w:r w:rsidR="00CC09AD" w:rsidRPr="0059456B">
              <w:rPr>
                <w:rFonts w:cstheme="minorHAnsi"/>
              </w:rPr>
              <w:t xml:space="preserve"> </w:t>
            </w:r>
            <w:r w:rsidRPr="0059456B">
              <w:rPr>
                <w:rFonts w:cstheme="minorHAnsi"/>
              </w:rPr>
              <w:t>1</w:t>
            </w:r>
            <w:r w:rsidR="00CC09AD" w:rsidRPr="0059456B">
              <w:rPr>
                <w:rFonts w:cstheme="minorHAnsi"/>
              </w:rPr>
              <w:t>,</w:t>
            </w:r>
            <w:r w:rsidRPr="0059456B">
              <w:rPr>
                <w:rFonts w:cstheme="minorHAnsi"/>
              </w:rPr>
              <w:t>406)</w:t>
            </w:r>
          </w:p>
        </w:tc>
      </w:tr>
      <w:tr w:rsidR="00051BF9" w:rsidRPr="00C62C46" w14:paraId="2C10CACF" w14:textId="77777777" w:rsidTr="00523993">
        <w:tc>
          <w:tcPr>
            <w:tcW w:w="2304" w:type="dxa"/>
            <w:tcBorders>
              <w:top w:val="nil"/>
              <w:left w:val="nil"/>
              <w:bottom w:val="single" w:sz="4" w:space="0" w:color="auto"/>
              <w:right w:val="nil"/>
            </w:tcBorders>
          </w:tcPr>
          <w:p w14:paraId="3E0B3680" w14:textId="77777777" w:rsidR="00051BF9" w:rsidRPr="0059456B" w:rsidRDefault="00051BF9" w:rsidP="00051BF9">
            <w:pPr>
              <w:spacing w:after="0"/>
              <w:rPr>
                <w:rFonts w:cstheme="minorHAnsi"/>
                <w:color w:val="000000"/>
              </w:rPr>
            </w:pPr>
            <w:r w:rsidRPr="0059456B">
              <w:rPr>
                <w:rFonts w:cstheme="minorHAnsi"/>
                <w:color w:val="000000"/>
              </w:rPr>
              <w:t>Months 49-60</w:t>
            </w:r>
          </w:p>
        </w:tc>
        <w:tc>
          <w:tcPr>
            <w:tcW w:w="2304" w:type="dxa"/>
            <w:tcBorders>
              <w:top w:val="nil"/>
              <w:left w:val="nil"/>
              <w:bottom w:val="single" w:sz="4" w:space="0" w:color="auto"/>
              <w:right w:val="nil"/>
            </w:tcBorders>
            <w:vAlign w:val="bottom"/>
          </w:tcPr>
          <w:p w14:paraId="4E155CF5" w14:textId="407E52D7" w:rsidR="00051BF9" w:rsidRPr="0059456B" w:rsidRDefault="00051BF9" w:rsidP="00051BF9">
            <w:pPr>
              <w:spacing w:after="0"/>
              <w:jc w:val="center"/>
              <w:rPr>
                <w:rFonts w:cstheme="minorHAnsi"/>
              </w:rPr>
            </w:pPr>
            <w:r w:rsidRPr="0059456B">
              <w:rPr>
                <w:rFonts w:cstheme="minorHAnsi"/>
              </w:rPr>
              <w:t>$9,025</w:t>
            </w:r>
          </w:p>
          <w:p w14:paraId="7CE61CCD" w14:textId="7A47E624" w:rsidR="00051BF9" w:rsidRPr="0059456B" w:rsidRDefault="00051BF9" w:rsidP="00051BF9">
            <w:pPr>
              <w:spacing w:after="0"/>
              <w:jc w:val="center"/>
              <w:rPr>
                <w:rFonts w:cstheme="minorHAnsi"/>
                <w:color w:val="000000"/>
              </w:rPr>
            </w:pPr>
            <w:r w:rsidRPr="0059456B">
              <w:rPr>
                <w:rFonts w:cstheme="minorHAnsi"/>
              </w:rPr>
              <w:t>(8,381; 9,752)</w:t>
            </w:r>
          </w:p>
        </w:tc>
        <w:tc>
          <w:tcPr>
            <w:tcW w:w="2304" w:type="dxa"/>
            <w:tcBorders>
              <w:top w:val="nil"/>
              <w:left w:val="nil"/>
              <w:bottom w:val="single" w:sz="4" w:space="0" w:color="auto"/>
              <w:right w:val="nil"/>
            </w:tcBorders>
            <w:vAlign w:val="bottom"/>
          </w:tcPr>
          <w:p w14:paraId="35A6BFE6" w14:textId="6434C403" w:rsidR="00051BF9" w:rsidRPr="0059456B" w:rsidRDefault="00051BF9" w:rsidP="00051BF9">
            <w:pPr>
              <w:spacing w:after="0"/>
              <w:jc w:val="center"/>
              <w:rPr>
                <w:rFonts w:cstheme="minorHAnsi"/>
              </w:rPr>
            </w:pPr>
            <w:r w:rsidRPr="0059456B">
              <w:rPr>
                <w:rFonts w:cstheme="minorHAnsi"/>
              </w:rPr>
              <w:t>$9</w:t>
            </w:r>
            <w:r w:rsidR="00CC09AD" w:rsidRPr="0059456B">
              <w:rPr>
                <w:rFonts w:cstheme="minorHAnsi"/>
              </w:rPr>
              <w:t>,</w:t>
            </w:r>
            <w:r w:rsidRPr="0059456B">
              <w:rPr>
                <w:rFonts w:cstheme="minorHAnsi"/>
              </w:rPr>
              <w:t>239</w:t>
            </w:r>
          </w:p>
          <w:p w14:paraId="4FE424D5" w14:textId="052E1444" w:rsidR="00051BF9" w:rsidRPr="0059456B" w:rsidRDefault="00051BF9" w:rsidP="00051BF9">
            <w:pPr>
              <w:spacing w:after="0"/>
              <w:jc w:val="center"/>
              <w:rPr>
                <w:rFonts w:cstheme="minorHAnsi"/>
                <w:color w:val="000000"/>
              </w:rPr>
            </w:pPr>
            <w:r w:rsidRPr="0059456B">
              <w:rPr>
                <w:rFonts w:cstheme="minorHAnsi"/>
              </w:rPr>
              <w:t>(8,679; 9,816)</w:t>
            </w:r>
          </w:p>
        </w:tc>
        <w:tc>
          <w:tcPr>
            <w:tcW w:w="2556" w:type="dxa"/>
            <w:tcBorders>
              <w:top w:val="nil"/>
              <w:left w:val="nil"/>
              <w:bottom w:val="single" w:sz="4" w:space="0" w:color="auto"/>
              <w:right w:val="nil"/>
            </w:tcBorders>
            <w:vAlign w:val="bottom"/>
          </w:tcPr>
          <w:p w14:paraId="5BC78AF6" w14:textId="30323306" w:rsidR="00051BF9" w:rsidRPr="0059456B" w:rsidRDefault="00051BF9" w:rsidP="00051BF9">
            <w:pPr>
              <w:spacing w:after="0"/>
              <w:jc w:val="center"/>
              <w:rPr>
                <w:rFonts w:cstheme="minorHAnsi"/>
              </w:rPr>
            </w:pPr>
            <w:r w:rsidRPr="0059456B">
              <w:rPr>
                <w:rFonts w:cstheme="minorHAnsi"/>
              </w:rPr>
              <w:t>$1,711</w:t>
            </w:r>
          </w:p>
          <w:p w14:paraId="23793475" w14:textId="444C4057" w:rsidR="00051BF9" w:rsidRPr="0059456B" w:rsidRDefault="00051BF9" w:rsidP="00051BF9">
            <w:pPr>
              <w:spacing w:after="0"/>
              <w:jc w:val="center"/>
              <w:rPr>
                <w:rFonts w:cstheme="minorHAnsi"/>
                <w:color w:val="000000"/>
              </w:rPr>
            </w:pPr>
            <w:r w:rsidRPr="0059456B">
              <w:rPr>
                <w:rFonts w:cstheme="minorHAnsi"/>
              </w:rPr>
              <w:t>(1,089; 2</w:t>
            </w:r>
            <w:r w:rsidR="00CC09AD" w:rsidRPr="0059456B">
              <w:rPr>
                <w:rFonts w:cstheme="minorHAnsi"/>
              </w:rPr>
              <w:t>,</w:t>
            </w:r>
            <w:r w:rsidRPr="0059456B">
              <w:rPr>
                <w:rFonts w:cstheme="minorHAnsi"/>
              </w:rPr>
              <w:t>417)</w:t>
            </w:r>
          </w:p>
        </w:tc>
        <w:tc>
          <w:tcPr>
            <w:tcW w:w="2430" w:type="dxa"/>
            <w:tcBorders>
              <w:top w:val="nil"/>
              <w:left w:val="nil"/>
              <w:bottom w:val="single" w:sz="4" w:space="0" w:color="auto"/>
              <w:right w:val="nil"/>
            </w:tcBorders>
            <w:vAlign w:val="bottom"/>
          </w:tcPr>
          <w:p w14:paraId="79CC0CC8" w14:textId="79834D84" w:rsidR="00051BF9" w:rsidRPr="0059456B" w:rsidRDefault="00CC09AD" w:rsidP="00051BF9">
            <w:pPr>
              <w:spacing w:after="0"/>
              <w:jc w:val="center"/>
              <w:rPr>
                <w:rFonts w:cstheme="minorHAnsi"/>
              </w:rPr>
            </w:pPr>
            <w:r w:rsidRPr="0059456B">
              <w:rPr>
                <w:rFonts w:cstheme="minorHAnsi"/>
              </w:rPr>
              <w:t>-</w:t>
            </w:r>
            <w:r w:rsidR="00051BF9" w:rsidRPr="0059456B">
              <w:rPr>
                <w:rFonts w:cstheme="minorHAnsi"/>
              </w:rPr>
              <w:t>$1</w:t>
            </w:r>
            <w:r w:rsidRPr="0059456B">
              <w:rPr>
                <w:rFonts w:cstheme="minorHAnsi"/>
              </w:rPr>
              <w:t>,</w:t>
            </w:r>
            <w:r w:rsidR="00051BF9" w:rsidRPr="0059456B">
              <w:rPr>
                <w:rFonts w:cstheme="minorHAnsi"/>
              </w:rPr>
              <w:t>925</w:t>
            </w:r>
          </w:p>
          <w:p w14:paraId="18463AC4" w14:textId="6E44BD44" w:rsidR="00051BF9" w:rsidRPr="0059456B" w:rsidRDefault="00051BF9" w:rsidP="00051BF9">
            <w:pPr>
              <w:spacing w:after="0"/>
              <w:jc w:val="center"/>
              <w:rPr>
                <w:rFonts w:cstheme="minorHAnsi"/>
                <w:color w:val="000000"/>
              </w:rPr>
            </w:pPr>
            <w:r w:rsidRPr="0059456B">
              <w:rPr>
                <w:rFonts w:cstheme="minorHAnsi"/>
              </w:rPr>
              <w:t>(-2</w:t>
            </w:r>
            <w:r w:rsidR="00CC09AD" w:rsidRPr="0059456B">
              <w:rPr>
                <w:rFonts w:cstheme="minorHAnsi"/>
              </w:rPr>
              <w:t>,</w:t>
            </w:r>
            <w:r w:rsidRPr="0059456B">
              <w:rPr>
                <w:rFonts w:cstheme="minorHAnsi"/>
              </w:rPr>
              <w:t>278;</w:t>
            </w:r>
            <w:r w:rsidR="00CC09AD" w:rsidRPr="0059456B">
              <w:rPr>
                <w:rFonts w:cstheme="minorHAnsi"/>
              </w:rPr>
              <w:t xml:space="preserve"> </w:t>
            </w:r>
            <w:r w:rsidRPr="0059456B">
              <w:rPr>
                <w:rFonts w:cstheme="minorHAnsi"/>
              </w:rPr>
              <w:t>-1</w:t>
            </w:r>
            <w:r w:rsidR="00CC09AD" w:rsidRPr="0059456B">
              <w:rPr>
                <w:rFonts w:cstheme="minorHAnsi"/>
              </w:rPr>
              <w:t>,</w:t>
            </w:r>
            <w:r w:rsidRPr="0059456B">
              <w:rPr>
                <w:rFonts w:cstheme="minorHAnsi"/>
              </w:rPr>
              <w:t>603)</w:t>
            </w:r>
          </w:p>
        </w:tc>
        <w:tc>
          <w:tcPr>
            <w:tcW w:w="1926" w:type="dxa"/>
            <w:tcBorders>
              <w:top w:val="nil"/>
              <w:left w:val="nil"/>
              <w:bottom w:val="single" w:sz="4" w:space="0" w:color="auto"/>
              <w:right w:val="nil"/>
            </w:tcBorders>
            <w:vAlign w:val="bottom"/>
          </w:tcPr>
          <w:p w14:paraId="2D347AA0" w14:textId="77777777" w:rsidR="00051BF9" w:rsidRPr="0059456B" w:rsidRDefault="00051BF9" w:rsidP="00051BF9">
            <w:pPr>
              <w:spacing w:after="0"/>
              <w:jc w:val="center"/>
              <w:rPr>
                <w:rFonts w:cstheme="minorHAnsi"/>
              </w:rPr>
            </w:pPr>
            <w:r w:rsidRPr="0059456B">
              <w:rPr>
                <w:rFonts w:cstheme="minorHAnsi"/>
              </w:rPr>
              <w:t>$-214</w:t>
            </w:r>
          </w:p>
          <w:p w14:paraId="675E69E1" w14:textId="7BDC44B7" w:rsidR="00051BF9" w:rsidRPr="0059456B" w:rsidRDefault="00051BF9" w:rsidP="00051BF9">
            <w:pPr>
              <w:spacing w:after="0"/>
              <w:jc w:val="center"/>
              <w:rPr>
                <w:rFonts w:cstheme="minorHAnsi"/>
                <w:color w:val="000000"/>
              </w:rPr>
            </w:pPr>
            <w:r w:rsidRPr="0059456B">
              <w:rPr>
                <w:rFonts w:cstheme="minorHAnsi"/>
              </w:rPr>
              <w:t>(-972;</w:t>
            </w:r>
            <w:r w:rsidR="00CC09AD" w:rsidRPr="0059456B">
              <w:rPr>
                <w:rFonts w:cstheme="minorHAnsi"/>
              </w:rPr>
              <w:t xml:space="preserve"> </w:t>
            </w:r>
            <w:r w:rsidRPr="0059456B">
              <w:rPr>
                <w:rFonts w:cstheme="minorHAnsi"/>
              </w:rPr>
              <w:t>564)</w:t>
            </w:r>
          </w:p>
        </w:tc>
      </w:tr>
      <w:tr w:rsidR="00051BF9" w:rsidRPr="00C62C46" w14:paraId="21BA381A" w14:textId="77777777" w:rsidTr="00523993">
        <w:tc>
          <w:tcPr>
            <w:tcW w:w="2304" w:type="dxa"/>
            <w:tcBorders>
              <w:top w:val="single" w:sz="4" w:space="0" w:color="auto"/>
              <w:left w:val="nil"/>
              <w:bottom w:val="single" w:sz="4" w:space="0" w:color="auto"/>
              <w:right w:val="nil"/>
            </w:tcBorders>
            <w:vAlign w:val="center"/>
          </w:tcPr>
          <w:p w14:paraId="1B413A86" w14:textId="77777777" w:rsidR="00051BF9" w:rsidRPr="0059456B" w:rsidRDefault="00051BF9" w:rsidP="00051BF9">
            <w:pPr>
              <w:spacing w:after="0"/>
              <w:rPr>
                <w:rFonts w:cstheme="minorHAnsi"/>
              </w:rPr>
            </w:pPr>
            <w:r w:rsidRPr="0059456B">
              <w:rPr>
                <w:rFonts w:cstheme="minorHAnsi"/>
              </w:rPr>
              <w:t>Total</w:t>
            </w:r>
          </w:p>
        </w:tc>
        <w:tc>
          <w:tcPr>
            <w:tcW w:w="2304" w:type="dxa"/>
            <w:tcBorders>
              <w:top w:val="single" w:sz="4" w:space="0" w:color="auto"/>
              <w:left w:val="nil"/>
              <w:bottom w:val="single" w:sz="4" w:space="0" w:color="auto"/>
              <w:right w:val="nil"/>
            </w:tcBorders>
            <w:vAlign w:val="bottom"/>
          </w:tcPr>
          <w:p w14:paraId="58C10043" w14:textId="3BB85B6B" w:rsidR="00051BF9" w:rsidRPr="0059456B" w:rsidRDefault="00051BF9" w:rsidP="00051BF9">
            <w:pPr>
              <w:spacing w:after="0"/>
              <w:jc w:val="center"/>
              <w:rPr>
                <w:rFonts w:cstheme="minorHAnsi"/>
              </w:rPr>
            </w:pPr>
            <w:r w:rsidRPr="0059456B">
              <w:rPr>
                <w:rFonts w:cstheme="minorHAnsi"/>
              </w:rPr>
              <w:t>$69,914</w:t>
            </w:r>
          </w:p>
          <w:p w14:paraId="279D033D" w14:textId="77CA9049" w:rsidR="00051BF9" w:rsidRPr="0059456B" w:rsidRDefault="00051BF9" w:rsidP="00051BF9">
            <w:pPr>
              <w:spacing w:after="0"/>
              <w:jc w:val="center"/>
              <w:rPr>
                <w:rFonts w:cstheme="minorHAnsi"/>
                <w:color w:val="000000"/>
              </w:rPr>
            </w:pPr>
            <w:r w:rsidRPr="0059456B">
              <w:rPr>
                <w:rFonts w:cstheme="minorHAnsi"/>
              </w:rPr>
              <w:t>(67,449; 72,504)</w:t>
            </w:r>
          </w:p>
        </w:tc>
        <w:tc>
          <w:tcPr>
            <w:tcW w:w="2304" w:type="dxa"/>
            <w:tcBorders>
              <w:top w:val="single" w:sz="4" w:space="0" w:color="auto"/>
              <w:left w:val="nil"/>
              <w:bottom w:val="single" w:sz="4" w:space="0" w:color="auto"/>
              <w:right w:val="nil"/>
            </w:tcBorders>
            <w:vAlign w:val="bottom"/>
          </w:tcPr>
          <w:p w14:paraId="3DA03419" w14:textId="24A14E12" w:rsidR="00051BF9" w:rsidRPr="0059456B" w:rsidRDefault="00051BF9" w:rsidP="00051BF9">
            <w:pPr>
              <w:spacing w:after="0"/>
              <w:jc w:val="center"/>
              <w:rPr>
                <w:rFonts w:cstheme="minorHAnsi"/>
              </w:rPr>
            </w:pPr>
            <w:r w:rsidRPr="0059456B">
              <w:rPr>
                <w:rFonts w:cstheme="minorHAnsi"/>
              </w:rPr>
              <w:t>$56,625</w:t>
            </w:r>
          </w:p>
          <w:p w14:paraId="775C3CC2" w14:textId="6353E809" w:rsidR="00051BF9" w:rsidRPr="0059456B" w:rsidRDefault="00051BF9" w:rsidP="00051BF9">
            <w:pPr>
              <w:spacing w:after="0"/>
              <w:jc w:val="center"/>
              <w:rPr>
                <w:rFonts w:cstheme="minorHAnsi"/>
                <w:color w:val="000000"/>
              </w:rPr>
            </w:pPr>
            <w:r w:rsidRPr="0059456B">
              <w:rPr>
                <w:rFonts w:cstheme="minorHAnsi"/>
              </w:rPr>
              <w:t>(54,443; 58,972)</w:t>
            </w:r>
          </w:p>
        </w:tc>
        <w:tc>
          <w:tcPr>
            <w:tcW w:w="2556" w:type="dxa"/>
            <w:tcBorders>
              <w:top w:val="single" w:sz="4" w:space="0" w:color="auto"/>
              <w:left w:val="nil"/>
              <w:bottom w:val="single" w:sz="4" w:space="0" w:color="auto"/>
              <w:right w:val="nil"/>
            </w:tcBorders>
            <w:vAlign w:val="bottom"/>
          </w:tcPr>
          <w:p w14:paraId="34EF8B83" w14:textId="4B37850A" w:rsidR="00051BF9" w:rsidRPr="0059456B" w:rsidRDefault="00051BF9" w:rsidP="00051BF9">
            <w:pPr>
              <w:spacing w:after="0"/>
              <w:jc w:val="center"/>
              <w:rPr>
                <w:rFonts w:cstheme="minorHAnsi"/>
              </w:rPr>
            </w:pPr>
            <w:r w:rsidRPr="0059456B">
              <w:rPr>
                <w:rFonts w:cstheme="minorHAnsi"/>
              </w:rPr>
              <w:t>$21</w:t>
            </w:r>
            <w:r w:rsidR="00CC09AD" w:rsidRPr="0059456B">
              <w:rPr>
                <w:rFonts w:cstheme="minorHAnsi"/>
              </w:rPr>
              <w:t>,</w:t>
            </w:r>
            <w:r w:rsidRPr="0059456B">
              <w:rPr>
                <w:rFonts w:cstheme="minorHAnsi"/>
              </w:rPr>
              <w:t>155</w:t>
            </w:r>
          </w:p>
          <w:p w14:paraId="482F34DC" w14:textId="4EEA622F" w:rsidR="00051BF9" w:rsidRPr="0059456B" w:rsidRDefault="00051BF9" w:rsidP="00051BF9">
            <w:pPr>
              <w:spacing w:after="0"/>
              <w:jc w:val="center"/>
              <w:rPr>
                <w:rFonts w:cstheme="minorHAnsi"/>
                <w:color w:val="000000"/>
              </w:rPr>
            </w:pPr>
            <w:r w:rsidRPr="0059456B">
              <w:rPr>
                <w:rFonts w:cstheme="minorHAnsi"/>
              </w:rPr>
              <w:t>(18</w:t>
            </w:r>
            <w:r w:rsidR="00CC09AD" w:rsidRPr="0059456B">
              <w:rPr>
                <w:rFonts w:cstheme="minorHAnsi"/>
              </w:rPr>
              <w:t>,</w:t>
            </w:r>
            <w:r w:rsidRPr="0059456B">
              <w:rPr>
                <w:rFonts w:cstheme="minorHAnsi"/>
              </w:rPr>
              <w:t>481;</w:t>
            </w:r>
            <w:r w:rsidR="00CC09AD" w:rsidRPr="0059456B">
              <w:rPr>
                <w:rFonts w:cstheme="minorHAnsi"/>
              </w:rPr>
              <w:t xml:space="preserve"> </w:t>
            </w:r>
            <w:r w:rsidRPr="0059456B">
              <w:rPr>
                <w:rFonts w:cstheme="minorHAnsi"/>
              </w:rPr>
              <w:t>23</w:t>
            </w:r>
            <w:r w:rsidR="00CC09AD" w:rsidRPr="0059456B">
              <w:rPr>
                <w:rFonts w:cstheme="minorHAnsi"/>
              </w:rPr>
              <w:t>,</w:t>
            </w:r>
            <w:r w:rsidRPr="0059456B">
              <w:rPr>
                <w:rFonts w:cstheme="minorHAnsi"/>
              </w:rPr>
              <w:t>922)</w:t>
            </w:r>
          </w:p>
        </w:tc>
        <w:tc>
          <w:tcPr>
            <w:tcW w:w="2430" w:type="dxa"/>
            <w:tcBorders>
              <w:top w:val="single" w:sz="4" w:space="0" w:color="auto"/>
              <w:left w:val="nil"/>
              <w:bottom w:val="single" w:sz="4" w:space="0" w:color="auto"/>
              <w:right w:val="nil"/>
            </w:tcBorders>
            <w:vAlign w:val="bottom"/>
          </w:tcPr>
          <w:p w14:paraId="11C88EFC" w14:textId="56F49572" w:rsidR="00051BF9" w:rsidRPr="0059456B" w:rsidRDefault="00CC09AD" w:rsidP="00051BF9">
            <w:pPr>
              <w:spacing w:after="0"/>
              <w:jc w:val="center"/>
              <w:rPr>
                <w:rFonts w:cstheme="minorHAnsi"/>
              </w:rPr>
            </w:pPr>
            <w:r w:rsidRPr="0059456B">
              <w:rPr>
                <w:rFonts w:cstheme="minorHAnsi"/>
              </w:rPr>
              <w:t>-</w:t>
            </w:r>
            <w:r w:rsidR="00051BF9" w:rsidRPr="0059456B">
              <w:rPr>
                <w:rFonts w:cstheme="minorHAnsi"/>
              </w:rPr>
              <w:t>$7</w:t>
            </w:r>
            <w:r w:rsidRPr="0059456B">
              <w:rPr>
                <w:rFonts w:cstheme="minorHAnsi"/>
              </w:rPr>
              <w:t>,</w:t>
            </w:r>
            <w:r w:rsidR="00051BF9" w:rsidRPr="0059456B">
              <w:rPr>
                <w:rFonts w:cstheme="minorHAnsi"/>
              </w:rPr>
              <w:t>866</w:t>
            </w:r>
          </w:p>
          <w:p w14:paraId="1A236D32" w14:textId="3ABDC42B" w:rsidR="00051BF9" w:rsidRPr="0059456B" w:rsidRDefault="00051BF9" w:rsidP="00051BF9">
            <w:pPr>
              <w:spacing w:after="0"/>
              <w:jc w:val="center"/>
              <w:rPr>
                <w:rFonts w:cstheme="minorHAnsi"/>
                <w:color w:val="000000"/>
              </w:rPr>
            </w:pPr>
            <w:r w:rsidRPr="0059456B">
              <w:rPr>
                <w:rFonts w:cstheme="minorHAnsi"/>
              </w:rPr>
              <w:t>(-9</w:t>
            </w:r>
            <w:r w:rsidR="00CC09AD" w:rsidRPr="0059456B">
              <w:rPr>
                <w:rFonts w:cstheme="minorHAnsi"/>
              </w:rPr>
              <w:t>,</w:t>
            </w:r>
            <w:r w:rsidRPr="0059456B">
              <w:rPr>
                <w:rFonts w:cstheme="minorHAnsi"/>
              </w:rPr>
              <w:t>318;</w:t>
            </w:r>
            <w:r w:rsidR="00CC09AD" w:rsidRPr="0059456B">
              <w:rPr>
                <w:rFonts w:cstheme="minorHAnsi"/>
              </w:rPr>
              <w:t xml:space="preserve"> </w:t>
            </w:r>
            <w:r w:rsidRPr="0059456B">
              <w:rPr>
                <w:rFonts w:cstheme="minorHAnsi"/>
              </w:rPr>
              <w:t>-6</w:t>
            </w:r>
            <w:r w:rsidR="00CC09AD" w:rsidRPr="0059456B">
              <w:rPr>
                <w:rFonts w:cstheme="minorHAnsi"/>
              </w:rPr>
              <w:t>,</w:t>
            </w:r>
            <w:r w:rsidRPr="0059456B">
              <w:rPr>
                <w:rFonts w:cstheme="minorHAnsi"/>
              </w:rPr>
              <w:t>517)</w:t>
            </w:r>
          </w:p>
        </w:tc>
        <w:tc>
          <w:tcPr>
            <w:tcW w:w="1926" w:type="dxa"/>
            <w:tcBorders>
              <w:top w:val="single" w:sz="4" w:space="0" w:color="auto"/>
              <w:left w:val="nil"/>
              <w:bottom w:val="single" w:sz="4" w:space="0" w:color="auto"/>
              <w:right w:val="nil"/>
            </w:tcBorders>
            <w:vAlign w:val="bottom"/>
          </w:tcPr>
          <w:p w14:paraId="2C8CDB8F" w14:textId="0AA47957" w:rsidR="00051BF9" w:rsidRPr="0059456B" w:rsidRDefault="00051BF9" w:rsidP="00051BF9">
            <w:pPr>
              <w:spacing w:after="0"/>
              <w:jc w:val="center"/>
              <w:rPr>
                <w:rFonts w:cstheme="minorHAnsi"/>
              </w:rPr>
            </w:pPr>
            <w:r w:rsidRPr="0059456B">
              <w:rPr>
                <w:rFonts w:cstheme="minorHAnsi"/>
              </w:rPr>
              <w:t>$13</w:t>
            </w:r>
            <w:r w:rsidR="00CC09AD" w:rsidRPr="0059456B">
              <w:rPr>
                <w:rFonts w:cstheme="minorHAnsi"/>
              </w:rPr>
              <w:t>,</w:t>
            </w:r>
            <w:r w:rsidRPr="0059456B">
              <w:rPr>
                <w:rFonts w:cstheme="minorHAnsi"/>
              </w:rPr>
              <w:t>288</w:t>
            </w:r>
          </w:p>
          <w:p w14:paraId="73410DC5" w14:textId="469D8CB0" w:rsidR="00051BF9" w:rsidRPr="0059456B" w:rsidRDefault="00051BF9" w:rsidP="00051BF9">
            <w:pPr>
              <w:spacing w:after="0"/>
              <w:jc w:val="center"/>
              <w:rPr>
                <w:rFonts w:cstheme="minorHAnsi"/>
                <w:color w:val="000000"/>
              </w:rPr>
            </w:pPr>
            <w:r w:rsidRPr="0059456B">
              <w:rPr>
                <w:rFonts w:cstheme="minorHAnsi"/>
              </w:rPr>
              <w:t>(10</w:t>
            </w:r>
            <w:r w:rsidR="00CC09AD" w:rsidRPr="0059456B">
              <w:rPr>
                <w:rFonts w:cstheme="minorHAnsi"/>
              </w:rPr>
              <w:t>,</w:t>
            </w:r>
            <w:r w:rsidRPr="0059456B">
              <w:rPr>
                <w:rFonts w:cstheme="minorHAnsi"/>
              </w:rPr>
              <w:t>325;</w:t>
            </w:r>
            <w:r w:rsidR="00CC09AD" w:rsidRPr="0059456B">
              <w:rPr>
                <w:rFonts w:cstheme="minorHAnsi"/>
              </w:rPr>
              <w:t xml:space="preserve"> </w:t>
            </w:r>
            <w:r w:rsidRPr="0059456B">
              <w:rPr>
                <w:rFonts w:cstheme="minorHAnsi"/>
              </w:rPr>
              <w:t>16</w:t>
            </w:r>
            <w:r w:rsidR="00CC09AD" w:rsidRPr="0059456B">
              <w:rPr>
                <w:rFonts w:cstheme="minorHAnsi"/>
              </w:rPr>
              <w:t>,</w:t>
            </w:r>
            <w:r w:rsidRPr="0059456B">
              <w:rPr>
                <w:rFonts w:cstheme="minorHAnsi"/>
              </w:rPr>
              <w:t>170)</w:t>
            </w:r>
          </w:p>
        </w:tc>
      </w:tr>
    </w:tbl>
    <w:p w14:paraId="000708E7" w14:textId="77777777" w:rsidR="0036148E" w:rsidRPr="0059456B" w:rsidRDefault="0036148E" w:rsidP="0036148E">
      <w:pPr>
        <w:keepNext/>
        <w:widowControl w:val="0"/>
        <w:autoSpaceDE w:val="0"/>
        <w:autoSpaceDN w:val="0"/>
        <w:adjustRightInd w:val="0"/>
        <w:spacing w:after="0" w:line="240" w:lineRule="auto"/>
        <w:rPr>
          <w:rFonts w:cstheme="minorHAnsi"/>
        </w:rPr>
      </w:pPr>
    </w:p>
    <w:p w14:paraId="2F3E4F30" w14:textId="77777777" w:rsidR="0036148E" w:rsidRPr="00A71F60" w:rsidRDefault="0036148E">
      <w:pPr>
        <w:rPr>
          <w:rFonts w:cstheme="minorHAnsi"/>
          <w:b/>
          <w:rPrChange w:id="2328" w:author="Melissa Oney" w:date="2021-08-23T10:53:00Z">
            <w:rPr>
              <w:b/>
              <w:sz w:val="24"/>
              <w:szCs w:val="24"/>
            </w:rPr>
          </w:rPrChange>
        </w:rPr>
        <w:sectPr w:rsidR="0036148E" w:rsidRPr="00A71F60" w:rsidSect="0036148E">
          <w:pgSz w:w="15840" w:h="12240" w:orient="landscape"/>
          <w:pgMar w:top="1440" w:right="1440" w:bottom="1440" w:left="1440" w:header="720" w:footer="720" w:gutter="0"/>
          <w:cols w:space="720"/>
          <w:docGrid w:linePitch="360"/>
        </w:sectPr>
      </w:pPr>
    </w:p>
    <w:p w14:paraId="07FF1744" w14:textId="5554F93C" w:rsidR="001323D6" w:rsidRDefault="00A53C5F" w:rsidP="001323D6">
      <w:pPr>
        <w:spacing w:after="0"/>
        <w:rPr>
          <w:rFonts w:ascii="Times New Roman" w:hAnsi="Times New Roman" w:cs="Times New Roman"/>
        </w:rPr>
      </w:pPr>
      <w:r>
        <w:rPr>
          <w:rFonts w:ascii="Times New Roman" w:hAnsi="Times New Roman" w:cs="Times New Roman"/>
        </w:rPr>
        <w:lastRenderedPageBreak/>
        <w:t>Statistical Analysi</w:t>
      </w:r>
      <w:r w:rsidR="001323D6">
        <w:rPr>
          <w:rFonts w:ascii="Times New Roman" w:hAnsi="Times New Roman" w:cs="Times New Roman"/>
        </w:rPr>
        <w:t>s Appendix</w:t>
      </w:r>
    </w:p>
    <w:p w14:paraId="602C4433" w14:textId="77777777" w:rsidR="001323D6" w:rsidRDefault="001323D6" w:rsidP="001323D6">
      <w:pPr>
        <w:spacing w:after="0"/>
        <w:rPr>
          <w:rFonts w:ascii="Times New Roman" w:hAnsi="Times New Roman" w:cs="Times New Roman"/>
        </w:rPr>
      </w:pPr>
    </w:p>
    <w:p w14:paraId="1D4130B8" w14:textId="750C5169" w:rsidR="001323D6" w:rsidRPr="00A53C5F" w:rsidRDefault="001323D6" w:rsidP="001323D6">
      <w:pPr>
        <w:spacing w:after="0"/>
        <w:rPr>
          <w:rFonts w:ascii="Times New Roman" w:hAnsi="Times New Roman" w:cs="Times New Roman"/>
        </w:rPr>
      </w:pPr>
      <w:r w:rsidRPr="00A53C5F">
        <w:rPr>
          <w:rFonts w:ascii="Times New Roman" w:hAnsi="Times New Roman" w:cs="Times New Roman"/>
        </w:rPr>
        <w:t>Basu and Manning (2010)</w:t>
      </w:r>
      <w:r w:rsidR="00A53C5F">
        <w:rPr>
          <w:rFonts w:ascii="Times New Roman" w:hAnsi="Times New Roman" w:cs="Times New Roman"/>
        </w:rPr>
        <w:fldChar w:fldCharType="begin"/>
      </w:r>
      <w:r w:rsidR="00A53C5F">
        <w:rPr>
          <w:rFonts w:ascii="Times New Roman" w:hAnsi="Times New Roman" w:cs="Times New Roman"/>
        </w:rPr>
        <w:instrText xml:space="preserve"> ADDIN EN.CITE &lt;EndNote&gt;&lt;Cite&gt;&lt;Author&gt;Basu&lt;/Author&gt;&lt;Year&gt;2010&lt;/Year&gt;&lt;RecNum&gt;5739&lt;/RecNum&gt;&lt;DisplayText&gt;&lt;style face="superscript"&gt;22&lt;/style&gt;&lt;/DisplayText&gt;&lt;record&gt;&lt;rec-number&gt;5739&lt;/rec-number&gt;&lt;foreign-keys&gt;&lt;key app="EN" db-id="9ex9p90pzvwzemex2x0vdxpmev099wxpefvw" timestamp="1540385657"&gt;5739&lt;/key&gt;&lt;/foreign-keys&gt;&lt;ref-type name="Journal Article"&gt;17&lt;/ref-type&gt;&lt;contributors&gt;&lt;authors&gt;&lt;author&gt;Basu, A.&lt;/author&gt;&lt;author&gt;Manning, W. G.&lt;/author&gt;&lt;/authors&gt;&lt;/contributors&gt;&lt;auth-address&gt;Section of Hospital Medicine, Department of Medicine, and Center for Health and the Social Sciences, University of Chicago, 5841 So. Maryland Ave., Chicago, IL 60637, USA. abasu@medicine.bsd.uchicago.edu&lt;/auth-address&gt;&lt;titles&gt;&lt;title&gt;Estimating lifetime or episode-of-illness costs under censoring&lt;/title&gt;&lt;secondary-title&gt;Health Econ&lt;/secondary-title&gt;&lt;/titles&gt;&lt;periodical&gt;&lt;full-title&gt;Health Econ&lt;/full-title&gt;&lt;/periodical&gt;&lt;pages&gt;1010-28&lt;/pages&gt;&lt;volume&gt;19&lt;/volume&gt;&lt;number&gt;9&lt;/number&gt;&lt;keywords&gt;&lt;keyword&gt;Comorbidity&lt;/keyword&gt;&lt;keyword&gt;Computer Simulation&lt;/keyword&gt;&lt;keyword&gt;*Cost of Illness&lt;/keyword&gt;&lt;keyword&gt;Costs and Cost Analysis&lt;/keyword&gt;&lt;keyword&gt;Data Interpretation, Statistical&lt;/keyword&gt;&lt;keyword&gt;*Episode of Care&lt;/keyword&gt;&lt;keyword&gt;*Health Care Costs&lt;/keyword&gt;&lt;keyword&gt;*Health Expenditures&lt;/keyword&gt;&lt;keyword&gt;Humans&lt;/keyword&gt;&lt;keyword&gt;Male&lt;/keyword&gt;&lt;keyword&gt;Models, Economic&lt;/keyword&gt;&lt;keyword&gt;Probability&lt;/keyword&gt;&lt;keyword&gt;Prostatic Neoplasms/economics&lt;/keyword&gt;&lt;keyword&gt;SEER Program/statistics &amp;amp; numerical data&lt;/keyword&gt;&lt;keyword&gt;Survival Analysis&lt;/keyword&gt;&lt;keyword&gt;Time Factors&lt;/keyword&gt;&lt;/keywords&gt;&lt;dates&gt;&lt;year&gt;2010&lt;/year&gt;&lt;pub-dates&gt;&lt;date&gt;Sep&lt;/date&gt;&lt;/pub-dates&gt;&lt;/dates&gt;&lt;isbn&gt;1099-1050 (Electronic)&amp;#xD;1057-9230 (Linking)&lt;/isbn&gt;&lt;accession-num&gt;20665908&lt;/accession-num&gt;&lt;urls&gt;&lt;related-urls&gt;&lt;url&gt;https://www.ncbi.nlm.nih.gov/pubmed/20665908&lt;/url&gt;&lt;/related-urls&gt;&lt;/urls&gt;&lt;electronic-resource-num&gt;10.1002/hec.1640&lt;/electronic-resource-num&gt;&lt;/record&gt;&lt;/Cite&gt;&lt;/EndNote&gt;</w:instrText>
      </w:r>
      <w:r w:rsidR="00A53C5F">
        <w:rPr>
          <w:rFonts w:ascii="Times New Roman" w:hAnsi="Times New Roman" w:cs="Times New Roman"/>
        </w:rPr>
        <w:fldChar w:fldCharType="separate"/>
      </w:r>
      <w:r w:rsidR="00A53C5F" w:rsidRPr="00A53C5F">
        <w:rPr>
          <w:rFonts w:ascii="Times New Roman" w:hAnsi="Times New Roman" w:cs="Times New Roman"/>
          <w:noProof/>
          <w:vertAlign w:val="superscript"/>
        </w:rPr>
        <w:t>22</w:t>
      </w:r>
      <w:r w:rsidR="00A53C5F">
        <w:rPr>
          <w:rFonts w:ascii="Times New Roman" w:hAnsi="Times New Roman" w:cs="Times New Roman"/>
        </w:rPr>
        <w:fldChar w:fldCharType="end"/>
      </w:r>
      <w:r w:rsidRPr="00A53C5F">
        <w:rPr>
          <w:rFonts w:ascii="Times New Roman" w:hAnsi="Times New Roman" w:cs="Times New Roman"/>
        </w:rPr>
        <w:t xml:space="preserve"> methodology for estimating costs under censoring.  This is also presented in the appendix of White et al. (2019)</w:t>
      </w:r>
      <w:r w:rsidR="00A53C5F">
        <w:rPr>
          <w:rFonts w:ascii="Times New Roman" w:hAnsi="Times New Roman" w:cs="Times New Roman"/>
        </w:rPr>
        <w:fldChar w:fldCharType="begin"/>
      </w:r>
      <w:r w:rsidR="00A53C5F">
        <w:rPr>
          <w:rFonts w:ascii="Times New Roman" w:hAnsi="Times New Roman" w:cs="Times New Roman"/>
        </w:rPr>
        <w:instrText xml:space="preserve"> ADDIN EN.CITE &lt;EndNote&gt;&lt;Cite&gt;&lt;Author&gt;White&lt;/Author&gt;&lt;Year&gt;2019&lt;/Year&gt;&lt;RecNum&gt;5757&lt;/RecNum&gt;&lt;DisplayText&gt;&lt;style face="superscript"&gt;18&lt;/style&gt;&lt;/DisplayText&gt;&lt;record&gt;&lt;rec-number&gt;5757&lt;/rec-number&gt;&lt;foreign-keys&gt;&lt;key app="EN" db-id="9ex9p90pzvwzemex2x0vdxpmev099wxpefvw" timestamp="1540909496"&gt;5757&lt;/key&gt;&lt;/foreign-keys&gt;&lt;ref-type name="Journal Article"&gt;17&lt;/ref-type&gt;&lt;contributors&gt;&lt;authors&gt;&lt;author&gt;White, Lindsay&lt;/author&gt;&lt;author&gt;Paul Fishman&lt;/author&gt;&lt;author&gt;Anirban Basu&lt;/author&gt;&lt;author&gt;Paul K. Crane&lt;/author&gt;&lt;author&gt;Eric B. Larson&lt;/author&gt;&lt;author&gt;Norma B. Coe&lt;/author&gt;&lt;/authors&gt;&lt;/contributors&gt;&lt;titles&gt;&lt;title&gt;Medicare expenditures attributable to dementia.&lt;/title&gt;&lt;secondary-title&gt;Health Services Research&lt;/secondary-title&gt;&lt;/titles&gt;&lt;periodical&gt;&lt;full-title&gt;Health Serv Res&lt;/full-title&gt;&lt;abbr-1&gt;Health services research&lt;/abbr-1&gt;&lt;/periodical&gt;&lt;pages&gt;1-9&lt;/pages&gt;&lt;dates&gt;&lt;year&gt;2019&lt;/year&gt;&lt;/dates&gt;&lt;urls&gt;&lt;/urls&gt;&lt;electronic-resource-num&gt;DOI: 10.1111/1475-6773.13134&lt;/electronic-resource-num&gt;&lt;/record&gt;&lt;/Cite&gt;&lt;/EndNote&gt;</w:instrText>
      </w:r>
      <w:r w:rsidR="00A53C5F">
        <w:rPr>
          <w:rFonts w:ascii="Times New Roman" w:hAnsi="Times New Roman" w:cs="Times New Roman"/>
        </w:rPr>
        <w:fldChar w:fldCharType="separate"/>
      </w:r>
      <w:r w:rsidR="00A53C5F" w:rsidRPr="00A53C5F">
        <w:rPr>
          <w:rFonts w:ascii="Times New Roman" w:hAnsi="Times New Roman" w:cs="Times New Roman"/>
          <w:noProof/>
          <w:vertAlign w:val="superscript"/>
        </w:rPr>
        <w:t>18</w:t>
      </w:r>
      <w:r w:rsidR="00A53C5F">
        <w:rPr>
          <w:rFonts w:ascii="Times New Roman" w:hAnsi="Times New Roman" w:cs="Times New Roman"/>
        </w:rPr>
        <w:fldChar w:fldCharType="end"/>
      </w:r>
      <w:r w:rsidRPr="00A53C5F">
        <w:rPr>
          <w:rFonts w:ascii="Times New Roman" w:hAnsi="Times New Roman" w:cs="Times New Roman"/>
        </w:rPr>
        <w:t>.</w:t>
      </w:r>
    </w:p>
    <w:p w14:paraId="68F6D4AA" w14:textId="77777777" w:rsidR="001323D6" w:rsidRDefault="001323D6" w:rsidP="001323D6">
      <w:pPr>
        <w:spacing w:after="0"/>
        <w:rPr>
          <w:rFonts w:ascii="Times New Roman" w:hAnsi="Times New Roman" w:cs="Times New Roman"/>
          <w:b/>
        </w:rPr>
      </w:pPr>
    </w:p>
    <w:p w14:paraId="60496515" w14:textId="77777777" w:rsidR="001323D6" w:rsidRDefault="001323D6" w:rsidP="001323D6">
      <w:pPr>
        <w:spacing w:after="0"/>
        <w:rPr>
          <w:rFonts w:ascii="Times New Roman" w:hAnsi="Times New Roman" w:cs="Times New Roman"/>
        </w:rPr>
      </w:pPr>
      <w:r w:rsidRPr="00D44BD0">
        <w:rPr>
          <w:rFonts w:ascii="Times New Roman" w:hAnsi="Times New Roman" w:cs="Times New Roman"/>
          <w:b/>
        </w:rPr>
        <w:t>Step 1</w:t>
      </w:r>
      <w:r>
        <w:rPr>
          <w:rFonts w:ascii="Times New Roman" w:hAnsi="Times New Roman" w:cs="Times New Roman"/>
        </w:rPr>
        <w:t xml:space="preserve">: Estimating costs in the time intervals prior to death </w:t>
      </w:r>
    </w:p>
    <w:p w14:paraId="7AB7C2F9" w14:textId="77777777" w:rsidR="001323D6" w:rsidRDefault="001323D6" w:rsidP="001323D6">
      <w:pPr>
        <w:spacing w:after="0"/>
        <w:rPr>
          <w:rFonts w:ascii="Times New Roman" w:hAnsi="Times New Roman" w:cs="Times New Roman"/>
        </w:rPr>
      </w:pPr>
    </w:p>
    <w:p w14:paraId="76BFBD52" w14:textId="77777777" w:rsidR="001323D6" w:rsidRDefault="001323D6" w:rsidP="001323D6">
      <w:pPr>
        <w:spacing w:after="0" w:line="240" w:lineRule="auto"/>
        <w:rPr>
          <w:rFonts w:ascii="Times New Roman" w:hAnsi="Times New Roman" w:cs="Times New Roman"/>
        </w:rPr>
      </w:pPr>
      <w:r w:rsidRPr="00E73EF3">
        <w:rPr>
          <w:rFonts w:ascii="Times New Roman" w:hAnsi="Times New Roman" w:cs="Times New Roman"/>
        </w:rPr>
        <w:t>Part 1 of two-part model:</w:t>
      </w:r>
    </w:p>
    <w:p w14:paraId="34CEDE2A" w14:textId="77777777" w:rsidR="001323D6" w:rsidRPr="00E73EF3" w:rsidRDefault="001323D6" w:rsidP="001323D6">
      <w:pPr>
        <w:spacing w:after="0"/>
        <w:rPr>
          <w:rFonts w:ascii="Times New Roman" w:hAnsi="Times New Roman" w:cs="Times New Roman"/>
        </w:rPr>
      </w:pPr>
      <w:r>
        <w:rPr>
          <w:rFonts w:ascii="Times New Roman" w:hAnsi="Times New Roman" w:cs="Times New Roman"/>
        </w:rPr>
        <w:t>Only time intervals that were observed in their entirety were included in the model. Standard errors were clustered at the person-level.</w:t>
      </w:r>
    </w:p>
    <w:p w14:paraId="7F2DAFF8" w14:textId="77777777" w:rsidR="001323D6" w:rsidRPr="00E73EF3" w:rsidRDefault="001323D6" w:rsidP="001323D6">
      <w:pPr>
        <w:spacing w:after="0" w:line="240" w:lineRule="auto"/>
        <w:rPr>
          <w:rFonts w:ascii="Times New Roman" w:hAnsi="Times New Roman" w:cs="Times New Roman"/>
        </w:rPr>
      </w:pPr>
    </w:p>
    <w:p w14:paraId="16C4BE93" w14:textId="77777777" w:rsidR="001323D6" w:rsidRPr="00E73EF3" w:rsidRDefault="001323D6" w:rsidP="001323D6">
      <w:pPr>
        <w:spacing w:after="0" w:line="240" w:lineRule="auto"/>
        <w:rPr>
          <w:rFonts w:ascii="Times New Roman" w:eastAsiaTheme="minorEastAsia" w:hAnsi="Times New Roman" w:cs="Times New Roman"/>
        </w:rPr>
      </w:pPr>
      <m:oMathPara>
        <m:oMathParaPr>
          <m:jc m:val="left"/>
        </m:oMathParaP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=1)</m:t>
          </m:r>
        </m:oMath>
      </m:oMathPara>
    </w:p>
    <w:p w14:paraId="14CFBC16" w14:textId="77777777" w:rsidR="001323D6" w:rsidRPr="00E73EF3" w:rsidRDefault="001323D6" w:rsidP="001323D6">
      <w:pPr>
        <w:spacing w:after="0" w:line="240" w:lineRule="auto"/>
        <w:rPr>
          <w:rFonts w:ascii="Times New Roman" w:hAnsi="Times New Roman" w:cs="Times New Roman"/>
        </w:rPr>
      </w:pPr>
    </w:p>
    <w:p w14:paraId="006F51B1" w14:textId="77777777" w:rsidR="001323D6" w:rsidRPr="008D0862" w:rsidRDefault="001C1110" w:rsidP="001323D6">
      <w:pPr>
        <w:spacing w:after="0" w:line="240" w:lineRule="auto"/>
        <w:rPr>
          <w:rFonts w:ascii="Times New Roman" w:eastAsiaTheme="minorEastAsia" w:hAnsi="Times New Roman" w:cs="Times New Roman"/>
        </w:rPr>
      </w:pPr>
      <m:oMathPara>
        <m:oMathParaPr>
          <m:jc m:val="left"/>
        </m:oMathParaPr>
        <m:oMath>
          <m:func>
            <m:funcPr>
              <m:ctrlPr>
                <w:rPr>
                  <w:rFonts w:ascii="Cambria Math" w:hAnsi="Cambria Math" w:cs="Times New Roman"/>
                  <w:i/>
                </w:rPr>
              </m:ctrlPr>
            </m:funcPr>
            <m:fName>
              <m:r>
                <m:rPr>
                  <m:sty m:val="p"/>
                </m:rPr>
                <w:rPr>
                  <w:rFonts w:ascii="Cambria Math" w:hAnsi="Cambria Math" w:cs="Times New Roman"/>
                </w:rPr>
                <m:t>log</m:t>
              </m:r>
            </m:fName>
            <m:e>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1-E(</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den>
              </m:f>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 xml:space="preserve">0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Dementia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p w14:paraId="499DA188" w14:textId="77777777" w:rsidR="001323D6" w:rsidRDefault="001323D6" w:rsidP="001323D6">
      <w:pPr>
        <w:spacing w:after="0" w:line="240" w:lineRule="auto"/>
        <w:rPr>
          <w:rFonts w:ascii="Times New Roman" w:hAnsi="Times New Roman" w:cs="Times New Roman"/>
          <w:b/>
        </w:rPr>
      </w:pPr>
    </w:p>
    <w:p w14:paraId="3F4ABB05" w14:textId="77777777" w:rsidR="001323D6" w:rsidRDefault="001323D6" w:rsidP="001323D6">
      <w:pPr>
        <w:spacing w:after="0" w:line="240" w:lineRule="auto"/>
        <w:rPr>
          <w:rFonts w:ascii="Times New Roman" w:hAnsi="Times New Roman" w:cs="Times New Roman"/>
        </w:rPr>
      </w:pPr>
      <w:r>
        <w:rPr>
          <w:rFonts w:ascii="Times New Roman" w:hAnsi="Times New Roman" w:cs="Times New Roman"/>
        </w:rPr>
        <w:t xml:space="preserve">where </w:t>
      </w:r>
    </w:p>
    <w:p w14:paraId="30F5813D" w14:textId="77777777" w:rsidR="001323D6" w:rsidRDefault="001323D6" w:rsidP="001323D6">
      <w:pPr>
        <w:spacing w:after="0" w:line="240" w:lineRule="auto"/>
        <w:rPr>
          <w:rFonts w:ascii="Times New Roman" w:hAnsi="Times New Roman" w:cs="Times New Roman"/>
        </w:rPr>
      </w:pPr>
      <w:r>
        <w:rPr>
          <w:rFonts w:ascii="Times New Roman" w:hAnsi="Times New Roman" w:cs="Times New Roman"/>
        </w:rPr>
        <w:tab/>
        <w:t>Y</w:t>
      </w:r>
      <w:r>
        <w:rPr>
          <w:rFonts w:ascii="Times New Roman" w:hAnsi="Times New Roman" w:cs="Times New Roman"/>
          <w:i/>
          <w:vertAlign w:val="subscript"/>
        </w:rPr>
        <w:t>i</w:t>
      </w:r>
      <w:r>
        <w:rPr>
          <w:rFonts w:ascii="Times New Roman" w:hAnsi="Times New Roman" w:cs="Times New Roman"/>
        </w:rPr>
        <w:t xml:space="preserve"> = a binary variable equal to 1 when costs are greater than zero</w:t>
      </w:r>
    </w:p>
    <w:p w14:paraId="556BD381" w14:textId="77777777" w:rsidR="001323D6" w:rsidRPr="00093162" w:rsidRDefault="001323D6" w:rsidP="001323D6">
      <w:pPr>
        <w:spacing w:after="0" w:line="240" w:lineRule="auto"/>
        <w:rPr>
          <w:rFonts w:ascii="Times New Roman" w:hAnsi="Times New Roman" w:cs="Times New Roman"/>
          <w:i/>
        </w:rPr>
      </w:pPr>
      <w:r>
        <w:rPr>
          <w:rFonts w:ascii="Times New Roman" w:hAnsi="Times New Roman" w:cs="Times New Roman"/>
        </w:rPr>
        <w:tab/>
        <w:t>Dementia</w:t>
      </w:r>
      <w:r>
        <w:rPr>
          <w:rFonts w:ascii="Times New Roman" w:hAnsi="Times New Roman" w:cs="Times New Roman"/>
          <w:i/>
          <w:vertAlign w:val="subscript"/>
        </w:rPr>
        <w:t>i</w:t>
      </w:r>
      <w:r>
        <w:rPr>
          <w:rFonts w:ascii="Times New Roman" w:hAnsi="Times New Roman" w:cs="Times New Roman"/>
        </w:rPr>
        <w:t xml:space="preserve"> = an indicator variable for dementia diagnosis for subject </w:t>
      </w:r>
      <w:r>
        <w:rPr>
          <w:rFonts w:ascii="Times New Roman" w:hAnsi="Times New Roman" w:cs="Times New Roman"/>
          <w:i/>
        </w:rPr>
        <w:t>i</w:t>
      </w:r>
    </w:p>
    <w:p w14:paraId="249DED9B" w14:textId="77777777" w:rsidR="001323D6" w:rsidRPr="008D0862" w:rsidRDefault="001323D6" w:rsidP="001323D6">
      <w:pPr>
        <w:spacing w:after="0" w:line="240" w:lineRule="auto"/>
        <w:rPr>
          <w:rFonts w:ascii="Times New Roman" w:hAnsi="Times New Roman" w:cs="Times New Roman"/>
        </w:rPr>
      </w:pPr>
      <w:r>
        <w:rPr>
          <w:rFonts w:ascii="Times New Roman" w:hAnsi="Times New Roman" w:cs="Times New Roman"/>
        </w:rPr>
        <w:tab/>
        <w:t>X</w:t>
      </w:r>
      <w:r>
        <w:rPr>
          <w:rFonts w:ascii="Times New Roman" w:hAnsi="Times New Roman" w:cs="Times New Roman"/>
          <w:i/>
          <w:vertAlign w:val="subscript"/>
        </w:rPr>
        <w:t>i</w:t>
      </w:r>
      <w:r>
        <w:rPr>
          <w:rFonts w:ascii="Times New Roman" w:hAnsi="Times New Roman" w:cs="Times New Roman"/>
        </w:rPr>
        <w:t xml:space="preserve"> = a vector of covariates for subject </w:t>
      </w:r>
      <w:r>
        <w:rPr>
          <w:rFonts w:ascii="Times New Roman" w:hAnsi="Times New Roman" w:cs="Times New Roman"/>
          <w:i/>
        </w:rPr>
        <w:t>i</w:t>
      </w:r>
    </w:p>
    <w:p w14:paraId="59B122CE" w14:textId="77777777" w:rsidR="001323D6" w:rsidRPr="00E73EF3" w:rsidRDefault="001323D6" w:rsidP="001323D6">
      <w:pPr>
        <w:spacing w:after="0" w:line="240" w:lineRule="auto"/>
        <w:rPr>
          <w:rFonts w:ascii="Times New Roman" w:hAnsi="Times New Roman" w:cs="Times New Roman"/>
        </w:rPr>
      </w:pPr>
    </w:p>
    <w:p w14:paraId="7B912E52" w14:textId="77777777" w:rsidR="001323D6" w:rsidRDefault="001323D6" w:rsidP="001323D6">
      <w:pPr>
        <w:spacing w:after="0" w:line="240" w:lineRule="auto"/>
        <w:rPr>
          <w:rFonts w:ascii="Times New Roman" w:hAnsi="Times New Roman" w:cs="Times New Roman"/>
        </w:rPr>
      </w:pPr>
      <w:r w:rsidRPr="00E73EF3">
        <w:rPr>
          <w:rFonts w:ascii="Times New Roman" w:hAnsi="Times New Roman" w:cs="Times New Roman"/>
        </w:rPr>
        <w:t>Part 2 of two-part model:</w:t>
      </w:r>
    </w:p>
    <w:p w14:paraId="0BAAF8CD" w14:textId="77777777" w:rsidR="001323D6" w:rsidRPr="00E73EF3" w:rsidRDefault="001323D6" w:rsidP="001323D6">
      <w:pPr>
        <w:spacing w:after="0"/>
        <w:rPr>
          <w:rFonts w:ascii="Times New Roman" w:hAnsi="Times New Roman" w:cs="Times New Roman"/>
        </w:rPr>
      </w:pPr>
      <w:r>
        <w:rPr>
          <w:rFonts w:ascii="Times New Roman" w:hAnsi="Times New Roman" w:cs="Times New Roman"/>
        </w:rPr>
        <w:t>Only time intervals that were observed in their entirety and where costs were greater than zero were included in the model. Standard errors were clustered at the person-level.</w:t>
      </w:r>
    </w:p>
    <w:p w14:paraId="39179170" w14:textId="77777777" w:rsidR="001323D6" w:rsidRPr="00E73EF3" w:rsidRDefault="001323D6" w:rsidP="001323D6">
      <w:pPr>
        <w:spacing w:after="0" w:line="240" w:lineRule="auto"/>
        <w:rPr>
          <w:rFonts w:ascii="Times New Roman" w:hAnsi="Times New Roman" w:cs="Times New Roman"/>
        </w:rPr>
      </w:pPr>
    </w:p>
    <w:p w14:paraId="58333BAB" w14:textId="77777777" w:rsidR="001323D6" w:rsidRDefault="001C1110" w:rsidP="001323D6">
      <w:pPr>
        <w:spacing w:after="0" w:line="240" w:lineRule="auto"/>
        <w:rPr>
          <w:rFonts w:ascii="Times New Roman" w:eastAsiaTheme="minorEastAsia" w:hAnsi="Times New Roman" w:cs="Times New Roman"/>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sz w:val="24"/>
                <w:szCs w:val="24"/>
              </w:rPr>
              <m:t>)</m:t>
            </m:r>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 xml:space="preserve">0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Dementia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1323D6" w:rsidRPr="00E73EF3">
        <w:rPr>
          <w:rFonts w:ascii="Times New Roman" w:eastAsiaTheme="minorEastAsia" w:hAnsi="Times New Roman" w:cs="Times New Roman"/>
        </w:rPr>
        <w:t xml:space="preserve"> </w:t>
      </w:r>
    </w:p>
    <w:p w14:paraId="408501FD" w14:textId="77777777" w:rsidR="001323D6" w:rsidRDefault="001323D6" w:rsidP="001323D6">
      <w:pPr>
        <w:spacing w:after="0" w:line="240" w:lineRule="auto"/>
        <w:rPr>
          <w:rFonts w:ascii="Times New Roman" w:hAnsi="Times New Roman" w:cs="Times New Roman"/>
          <w:b/>
        </w:rPr>
      </w:pPr>
    </w:p>
    <w:p w14:paraId="49AA0BD8" w14:textId="77777777" w:rsidR="001323D6" w:rsidRPr="003D0153" w:rsidRDefault="001323D6" w:rsidP="001323D6">
      <w:pPr>
        <w:spacing w:after="0" w:line="240" w:lineRule="auto"/>
        <w:rPr>
          <w:rFonts w:ascii="Times New Roman" w:hAnsi="Times New Roman" w:cs="Times New Roman"/>
        </w:rPr>
      </w:pPr>
      <w:r>
        <w:rPr>
          <w:rFonts w:ascii="Times New Roman" w:hAnsi="Times New Roman" w:cs="Times New Roman"/>
        </w:rPr>
        <w:t xml:space="preserve">where </w:t>
      </w:r>
    </w:p>
    <w:p w14:paraId="1B953B82" w14:textId="77777777" w:rsidR="001323D6" w:rsidRDefault="001323D6" w:rsidP="001323D6">
      <w:pPr>
        <w:spacing w:after="0"/>
        <w:rPr>
          <w:rFonts w:ascii="Times New Roman" w:hAnsi="Times New Roman" w:cs="Times New Roman"/>
          <w:i/>
        </w:rPr>
      </w:pPr>
      <w:r>
        <w:rPr>
          <w:rFonts w:ascii="Times New Roman" w:hAnsi="Times New Roman" w:cs="Times New Roman"/>
        </w:rPr>
        <w:tab/>
        <w:t>Y</w:t>
      </w:r>
      <w:r>
        <w:rPr>
          <w:rFonts w:ascii="Times New Roman" w:hAnsi="Times New Roman" w:cs="Times New Roman"/>
          <w:i/>
          <w:vertAlign w:val="subscript"/>
        </w:rPr>
        <w:t>i</w:t>
      </w:r>
      <w:r>
        <w:rPr>
          <w:rFonts w:ascii="Times New Roman" w:hAnsi="Times New Roman" w:cs="Times New Roman"/>
        </w:rPr>
        <w:t xml:space="preserve"> = total costs in time interval for individual </w:t>
      </w:r>
      <w:r>
        <w:rPr>
          <w:rFonts w:ascii="Times New Roman" w:hAnsi="Times New Roman" w:cs="Times New Roman"/>
          <w:i/>
        </w:rPr>
        <w:t>i</w:t>
      </w:r>
    </w:p>
    <w:p w14:paraId="47189C21" w14:textId="77777777" w:rsidR="001323D6" w:rsidRPr="00093162" w:rsidRDefault="001323D6" w:rsidP="001323D6">
      <w:pPr>
        <w:spacing w:after="0" w:line="240" w:lineRule="auto"/>
        <w:rPr>
          <w:rFonts w:ascii="Times New Roman" w:hAnsi="Times New Roman" w:cs="Times New Roman"/>
          <w:i/>
        </w:rPr>
      </w:pPr>
      <w:r>
        <w:rPr>
          <w:rFonts w:ascii="Times New Roman" w:hAnsi="Times New Roman" w:cs="Times New Roman"/>
        </w:rPr>
        <w:tab/>
        <w:t>Dementia</w:t>
      </w:r>
      <w:r>
        <w:rPr>
          <w:rFonts w:ascii="Times New Roman" w:hAnsi="Times New Roman" w:cs="Times New Roman"/>
          <w:i/>
          <w:vertAlign w:val="subscript"/>
        </w:rPr>
        <w:t>i</w:t>
      </w:r>
      <w:r>
        <w:rPr>
          <w:rFonts w:ascii="Times New Roman" w:hAnsi="Times New Roman" w:cs="Times New Roman"/>
        </w:rPr>
        <w:t xml:space="preserve"> = an indicator variable for dementia diagnosis for subject </w:t>
      </w:r>
      <w:r>
        <w:rPr>
          <w:rFonts w:ascii="Times New Roman" w:hAnsi="Times New Roman" w:cs="Times New Roman"/>
          <w:i/>
        </w:rPr>
        <w:t>i</w:t>
      </w:r>
    </w:p>
    <w:p w14:paraId="162A76C8" w14:textId="77777777" w:rsidR="001323D6" w:rsidRDefault="001323D6" w:rsidP="001323D6">
      <w:pPr>
        <w:spacing w:after="0" w:line="240" w:lineRule="auto"/>
        <w:rPr>
          <w:rFonts w:ascii="Times New Roman" w:hAnsi="Times New Roman" w:cs="Times New Roman"/>
          <w:i/>
        </w:rPr>
      </w:pPr>
      <w:r>
        <w:rPr>
          <w:rFonts w:ascii="Times New Roman" w:hAnsi="Times New Roman" w:cs="Times New Roman"/>
        </w:rPr>
        <w:tab/>
        <w:t>X</w:t>
      </w:r>
      <w:r>
        <w:rPr>
          <w:rFonts w:ascii="Times New Roman" w:hAnsi="Times New Roman" w:cs="Times New Roman"/>
          <w:i/>
          <w:vertAlign w:val="subscript"/>
        </w:rPr>
        <w:t>i</w:t>
      </w:r>
      <w:r>
        <w:rPr>
          <w:rFonts w:ascii="Times New Roman" w:hAnsi="Times New Roman" w:cs="Times New Roman"/>
        </w:rPr>
        <w:t xml:space="preserve"> = a vector of covariates for subject </w:t>
      </w:r>
      <w:r>
        <w:rPr>
          <w:rFonts w:ascii="Times New Roman" w:hAnsi="Times New Roman" w:cs="Times New Roman"/>
          <w:i/>
        </w:rPr>
        <w:t>i</w:t>
      </w:r>
    </w:p>
    <w:p w14:paraId="761B937F" w14:textId="77777777" w:rsidR="001323D6" w:rsidRDefault="001323D6" w:rsidP="001323D6">
      <w:pPr>
        <w:spacing w:after="0" w:line="240" w:lineRule="auto"/>
        <w:rPr>
          <w:rFonts w:ascii="Times New Roman" w:hAnsi="Times New Roman" w:cs="Times New Roman"/>
        </w:rPr>
      </w:pPr>
      <w:r>
        <w:rPr>
          <w:rFonts w:ascii="Times New Roman" w:hAnsi="Times New Roman" w:cs="Times New Roman"/>
        </w:rPr>
        <w:tab/>
        <w:t>ɛ</w:t>
      </w:r>
      <w:r>
        <w:rPr>
          <w:rFonts w:ascii="Times New Roman" w:hAnsi="Times New Roman" w:cs="Times New Roman"/>
          <w:i/>
          <w:vertAlign w:val="subscript"/>
        </w:rPr>
        <w:t>i</w:t>
      </w:r>
      <w:r>
        <w:rPr>
          <w:rFonts w:ascii="Times New Roman" w:hAnsi="Times New Roman" w:cs="Times New Roman"/>
        </w:rPr>
        <w:t xml:space="preserve"> = error term</w:t>
      </w:r>
    </w:p>
    <w:p w14:paraId="1AF65BDC" w14:textId="77777777" w:rsidR="001323D6" w:rsidRDefault="001323D6" w:rsidP="001323D6">
      <w:pPr>
        <w:spacing w:after="0"/>
        <w:rPr>
          <w:rFonts w:ascii="Times New Roman" w:hAnsi="Times New Roman" w:cs="Times New Roman"/>
        </w:rPr>
      </w:pPr>
    </w:p>
    <w:p w14:paraId="782ECFF9" w14:textId="77777777" w:rsidR="001323D6" w:rsidRDefault="001323D6" w:rsidP="001323D6">
      <w:pPr>
        <w:spacing w:after="0"/>
        <w:rPr>
          <w:rFonts w:ascii="Times New Roman" w:hAnsi="Times New Roman" w:cs="Times New Roman"/>
        </w:rPr>
      </w:pPr>
      <w:r>
        <w:rPr>
          <w:rFonts w:ascii="Times New Roman" w:hAnsi="Times New Roman" w:cs="Times New Roman"/>
        </w:rPr>
        <w:t xml:space="preserve">Recycled predictions: The dementia indicator was set to 1 for all individuals while keeping all other covariates constant and predictions made for the probability of any costs and for total costs, given any costs, for every time interval. This was repeated with the dementia indicator set to 0. Estimated costs for intervals prior to death were then calculated by multiplying the probability of any costs for time interval </w:t>
      </w:r>
      <w:r>
        <w:rPr>
          <w:rFonts w:ascii="Times New Roman" w:hAnsi="Times New Roman" w:cs="Times New Roman"/>
          <w:i/>
        </w:rPr>
        <w:t xml:space="preserve">j </w:t>
      </w:r>
      <w:r>
        <w:rPr>
          <w:rFonts w:ascii="Times New Roman" w:hAnsi="Times New Roman" w:cs="Times New Roman"/>
        </w:rPr>
        <w:t xml:space="preserve">with the estimated costs, given any costs, in time interval </w:t>
      </w:r>
      <w:r>
        <w:rPr>
          <w:rFonts w:ascii="Times New Roman" w:hAnsi="Times New Roman" w:cs="Times New Roman"/>
          <w:i/>
        </w:rPr>
        <w:t>j</w:t>
      </w:r>
      <w:r>
        <w:rPr>
          <w:rFonts w:ascii="Times New Roman" w:hAnsi="Times New Roman" w:cs="Times New Roman"/>
        </w:rPr>
        <w:t>.</w:t>
      </w:r>
    </w:p>
    <w:p w14:paraId="36ED877B" w14:textId="77777777" w:rsidR="001323D6" w:rsidRDefault="001323D6" w:rsidP="001323D6">
      <w:pPr>
        <w:spacing w:after="0"/>
        <w:rPr>
          <w:rFonts w:ascii="Times New Roman" w:hAnsi="Times New Roman" w:cs="Times New Roman"/>
        </w:rPr>
      </w:pPr>
    </w:p>
    <w:p w14:paraId="5173559F" w14:textId="77777777" w:rsidR="001323D6" w:rsidRDefault="001323D6" w:rsidP="001323D6">
      <w:pPr>
        <w:spacing w:after="0"/>
        <w:rPr>
          <w:rFonts w:ascii="Times New Roman" w:hAnsi="Times New Roman" w:cs="Times New Roman"/>
        </w:rPr>
      </w:pPr>
      <w:r w:rsidRPr="00D44BD0">
        <w:rPr>
          <w:rFonts w:ascii="Times New Roman" w:hAnsi="Times New Roman" w:cs="Times New Roman"/>
          <w:b/>
        </w:rPr>
        <w:t>Step 2:</w:t>
      </w:r>
      <w:r>
        <w:rPr>
          <w:rFonts w:ascii="Times New Roman" w:hAnsi="Times New Roman" w:cs="Times New Roman"/>
        </w:rPr>
        <w:t xml:space="preserve"> Estimating costs in the intervals of death</w:t>
      </w:r>
    </w:p>
    <w:p w14:paraId="50A889BB" w14:textId="77777777" w:rsidR="001323D6" w:rsidRDefault="001323D6" w:rsidP="001323D6">
      <w:pPr>
        <w:spacing w:after="0"/>
        <w:rPr>
          <w:rFonts w:ascii="Times New Roman" w:hAnsi="Times New Roman" w:cs="Times New Roman"/>
        </w:rPr>
      </w:pPr>
      <w:r>
        <w:rPr>
          <w:rFonts w:ascii="Times New Roman" w:hAnsi="Times New Roman" w:cs="Times New Roman"/>
        </w:rPr>
        <w:t xml:space="preserve">Only time intervals during which a subject died were included in the model. We used robust standard error estimates. </w:t>
      </w:r>
    </w:p>
    <w:p w14:paraId="6CB8A405" w14:textId="77777777" w:rsidR="001323D6" w:rsidRDefault="001323D6" w:rsidP="001323D6">
      <w:pPr>
        <w:spacing w:after="0"/>
        <w:rPr>
          <w:rFonts w:ascii="Times New Roman" w:hAnsi="Times New Roman" w:cs="Times New Roman"/>
        </w:rPr>
      </w:pPr>
    </w:p>
    <w:p w14:paraId="027952E6" w14:textId="77777777" w:rsidR="001323D6" w:rsidRDefault="001C1110" w:rsidP="001323D6">
      <w:pPr>
        <w:spacing w:after="0" w:line="240" w:lineRule="auto"/>
        <w:rPr>
          <w:rFonts w:ascii="Times New Roman" w:eastAsiaTheme="minorEastAsia" w:hAnsi="Times New Roman" w:cs="Times New Roman"/>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sz w:val="24"/>
                <w:szCs w:val="24"/>
              </w:rPr>
              <m:t>)</m:t>
            </m:r>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 xml:space="preserve">0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Dementia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1323D6" w:rsidRPr="00E73EF3">
        <w:rPr>
          <w:rFonts w:ascii="Times New Roman" w:eastAsiaTheme="minorEastAsia" w:hAnsi="Times New Roman" w:cs="Times New Roman"/>
        </w:rPr>
        <w:t xml:space="preserve"> </w:t>
      </w:r>
    </w:p>
    <w:p w14:paraId="036DF76F" w14:textId="77777777" w:rsidR="001323D6" w:rsidRDefault="001323D6" w:rsidP="001323D6">
      <w:pPr>
        <w:spacing w:after="0" w:line="240" w:lineRule="auto"/>
        <w:rPr>
          <w:rFonts w:ascii="Times New Roman" w:hAnsi="Times New Roman" w:cs="Times New Roman"/>
          <w:b/>
        </w:rPr>
      </w:pPr>
    </w:p>
    <w:p w14:paraId="2CBA0172" w14:textId="77777777" w:rsidR="001323D6" w:rsidRPr="003D0153" w:rsidRDefault="001323D6" w:rsidP="001323D6">
      <w:pPr>
        <w:spacing w:after="0" w:line="240" w:lineRule="auto"/>
        <w:rPr>
          <w:rFonts w:ascii="Times New Roman" w:hAnsi="Times New Roman" w:cs="Times New Roman"/>
        </w:rPr>
      </w:pPr>
      <w:r>
        <w:rPr>
          <w:rFonts w:ascii="Times New Roman" w:hAnsi="Times New Roman" w:cs="Times New Roman"/>
        </w:rPr>
        <w:t xml:space="preserve">where </w:t>
      </w:r>
    </w:p>
    <w:p w14:paraId="76D62BA6" w14:textId="77777777" w:rsidR="001323D6" w:rsidRDefault="001323D6" w:rsidP="001323D6">
      <w:pPr>
        <w:spacing w:after="0"/>
        <w:rPr>
          <w:rFonts w:ascii="Times New Roman" w:hAnsi="Times New Roman" w:cs="Times New Roman"/>
          <w:i/>
        </w:rPr>
      </w:pPr>
      <w:r>
        <w:rPr>
          <w:rFonts w:ascii="Times New Roman" w:hAnsi="Times New Roman" w:cs="Times New Roman"/>
        </w:rPr>
        <w:tab/>
        <w:t>Y</w:t>
      </w:r>
      <w:r>
        <w:rPr>
          <w:rFonts w:ascii="Times New Roman" w:hAnsi="Times New Roman" w:cs="Times New Roman"/>
          <w:i/>
          <w:vertAlign w:val="subscript"/>
        </w:rPr>
        <w:t>i</w:t>
      </w:r>
      <w:r>
        <w:rPr>
          <w:rFonts w:ascii="Times New Roman" w:hAnsi="Times New Roman" w:cs="Times New Roman"/>
        </w:rPr>
        <w:t xml:space="preserve"> = total costs in time interval for individual </w:t>
      </w:r>
      <w:r>
        <w:rPr>
          <w:rFonts w:ascii="Times New Roman" w:hAnsi="Times New Roman" w:cs="Times New Roman"/>
          <w:i/>
        </w:rPr>
        <w:t>i</w:t>
      </w:r>
    </w:p>
    <w:p w14:paraId="11556792" w14:textId="77777777" w:rsidR="001323D6" w:rsidRPr="00093162" w:rsidRDefault="001323D6" w:rsidP="001323D6">
      <w:pPr>
        <w:spacing w:after="0" w:line="240" w:lineRule="auto"/>
        <w:ind w:firstLine="720"/>
        <w:rPr>
          <w:rFonts w:ascii="Times New Roman" w:hAnsi="Times New Roman" w:cs="Times New Roman"/>
          <w:i/>
        </w:rPr>
      </w:pPr>
      <w:r>
        <w:rPr>
          <w:rFonts w:ascii="Times New Roman" w:hAnsi="Times New Roman" w:cs="Times New Roman"/>
        </w:rPr>
        <w:lastRenderedPageBreak/>
        <w:t>Dementia</w:t>
      </w:r>
      <w:r>
        <w:rPr>
          <w:rFonts w:ascii="Times New Roman" w:hAnsi="Times New Roman" w:cs="Times New Roman"/>
          <w:i/>
          <w:vertAlign w:val="subscript"/>
        </w:rPr>
        <w:t>i</w:t>
      </w:r>
      <w:r>
        <w:rPr>
          <w:rFonts w:ascii="Times New Roman" w:hAnsi="Times New Roman" w:cs="Times New Roman"/>
        </w:rPr>
        <w:t xml:space="preserve"> = an indicator variable for dementia diagnosis for subject </w:t>
      </w:r>
      <w:r>
        <w:rPr>
          <w:rFonts w:ascii="Times New Roman" w:hAnsi="Times New Roman" w:cs="Times New Roman"/>
          <w:i/>
        </w:rPr>
        <w:t>i</w:t>
      </w:r>
    </w:p>
    <w:p w14:paraId="14730942" w14:textId="77777777" w:rsidR="001323D6" w:rsidRDefault="001323D6" w:rsidP="001323D6">
      <w:pPr>
        <w:spacing w:after="0" w:line="240" w:lineRule="auto"/>
        <w:rPr>
          <w:rFonts w:ascii="Times New Roman" w:hAnsi="Times New Roman" w:cs="Times New Roman"/>
          <w:i/>
        </w:rPr>
      </w:pPr>
      <w:r>
        <w:rPr>
          <w:rFonts w:ascii="Times New Roman" w:hAnsi="Times New Roman" w:cs="Times New Roman"/>
        </w:rPr>
        <w:tab/>
        <w:t>X</w:t>
      </w:r>
      <w:r>
        <w:rPr>
          <w:rFonts w:ascii="Times New Roman" w:hAnsi="Times New Roman" w:cs="Times New Roman"/>
          <w:i/>
          <w:vertAlign w:val="subscript"/>
        </w:rPr>
        <w:t>i</w:t>
      </w:r>
      <w:r>
        <w:rPr>
          <w:rFonts w:ascii="Times New Roman" w:hAnsi="Times New Roman" w:cs="Times New Roman"/>
        </w:rPr>
        <w:t xml:space="preserve"> = a vector of covariates for subject </w:t>
      </w:r>
      <w:r>
        <w:rPr>
          <w:rFonts w:ascii="Times New Roman" w:hAnsi="Times New Roman" w:cs="Times New Roman"/>
          <w:i/>
        </w:rPr>
        <w:t>i</w:t>
      </w:r>
    </w:p>
    <w:p w14:paraId="1C36EBD1" w14:textId="77777777" w:rsidR="001323D6" w:rsidRPr="008D0862" w:rsidRDefault="001323D6" w:rsidP="001323D6">
      <w:pPr>
        <w:spacing w:after="0" w:line="240" w:lineRule="auto"/>
        <w:ind w:firstLine="720"/>
        <w:rPr>
          <w:rFonts w:ascii="Times New Roman" w:hAnsi="Times New Roman" w:cs="Times New Roman"/>
        </w:rPr>
      </w:pPr>
      <w:r>
        <w:rPr>
          <w:rFonts w:ascii="Times New Roman" w:hAnsi="Times New Roman" w:cs="Times New Roman"/>
        </w:rPr>
        <w:t>ɛ</w:t>
      </w:r>
      <w:r>
        <w:rPr>
          <w:rFonts w:ascii="Times New Roman" w:hAnsi="Times New Roman" w:cs="Times New Roman"/>
          <w:i/>
          <w:vertAlign w:val="subscript"/>
        </w:rPr>
        <w:t>i</w:t>
      </w:r>
      <w:r>
        <w:rPr>
          <w:rFonts w:ascii="Times New Roman" w:hAnsi="Times New Roman" w:cs="Times New Roman"/>
        </w:rPr>
        <w:t xml:space="preserve"> = error term</w:t>
      </w:r>
    </w:p>
    <w:p w14:paraId="0201654E" w14:textId="77777777" w:rsidR="001323D6" w:rsidRDefault="001323D6" w:rsidP="001323D6">
      <w:pPr>
        <w:spacing w:after="0"/>
        <w:rPr>
          <w:rFonts w:ascii="Times New Roman" w:hAnsi="Times New Roman" w:cs="Times New Roman"/>
        </w:rPr>
      </w:pPr>
    </w:p>
    <w:p w14:paraId="0A98138B" w14:textId="77777777" w:rsidR="001323D6" w:rsidRDefault="001323D6" w:rsidP="001323D6">
      <w:pPr>
        <w:spacing w:after="0"/>
        <w:rPr>
          <w:rFonts w:ascii="Times New Roman" w:hAnsi="Times New Roman" w:cs="Times New Roman"/>
        </w:rPr>
      </w:pPr>
      <w:r>
        <w:rPr>
          <w:rFonts w:ascii="Times New Roman" w:hAnsi="Times New Roman" w:cs="Times New Roman"/>
        </w:rPr>
        <w:t>Recycled predictions: The dementia indicator was set to 1 for all individuals while keeping all other covariates constant and, for every time interval, cost predictions were made for every possible death time within the interval. A weighted average of the predictions was calculated using the observed distribution of death times over the interval. This was repeated with the dementia indicator set to 0.</w:t>
      </w:r>
    </w:p>
    <w:p w14:paraId="07326370" w14:textId="77777777" w:rsidR="001323D6" w:rsidRDefault="001323D6" w:rsidP="001323D6">
      <w:pPr>
        <w:spacing w:after="0"/>
        <w:rPr>
          <w:rFonts w:ascii="Times New Roman" w:hAnsi="Times New Roman" w:cs="Times New Roman"/>
        </w:rPr>
      </w:pPr>
    </w:p>
    <w:p w14:paraId="331D830A" w14:textId="77777777" w:rsidR="001323D6" w:rsidRDefault="001323D6" w:rsidP="001323D6">
      <w:pPr>
        <w:spacing w:after="0"/>
        <w:rPr>
          <w:rFonts w:ascii="Times New Roman" w:hAnsi="Times New Roman" w:cs="Times New Roman"/>
        </w:rPr>
      </w:pPr>
      <w:r w:rsidRPr="000B7DF0">
        <w:rPr>
          <w:rFonts w:ascii="Times New Roman" w:hAnsi="Times New Roman" w:cs="Times New Roman"/>
          <w:b/>
        </w:rPr>
        <w:t>Step 3:</w:t>
      </w:r>
      <w:r>
        <w:rPr>
          <w:rFonts w:ascii="Times New Roman" w:hAnsi="Times New Roman" w:cs="Times New Roman"/>
        </w:rPr>
        <w:t xml:space="preserve"> Estimating the survival function</w:t>
      </w:r>
    </w:p>
    <w:p w14:paraId="0E38EC88" w14:textId="77777777" w:rsidR="001323D6" w:rsidRDefault="001323D6" w:rsidP="001323D6">
      <w:pPr>
        <w:spacing w:after="0"/>
        <w:rPr>
          <w:rFonts w:ascii="Times New Roman" w:hAnsi="Times New Roman" w:cs="Times New Roman"/>
        </w:rPr>
      </w:pPr>
    </w:p>
    <w:p w14:paraId="38D6DE72" w14:textId="77777777" w:rsidR="001323D6" w:rsidRDefault="001C1110" w:rsidP="001323D6">
      <w:pPr>
        <w:spacing w:after="0"/>
        <w:rPr>
          <w:rFonts w:ascii="Times New Roman" w:eastAsiaTheme="minorEastAsia"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Dementia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1323D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r>
          <w:rPr>
            <w:rFonts w:ascii="Cambria Math" w:eastAsiaTheme="minorEastAsia" w:hAnsi="Cambria Math" w:cs="Times New Roman"/>
          </w:rPr>
          <m:t xml:space="preserve"> ~iid </m:t>
        </m:r>
        <m:r>
          <m:rPr>
            <m:sty m:val="p"/>
          </m:rPr>
          <w:rPr>
            <w:rFonts w:ascii="Cambria Math" w:eastAsiaTheme="minorEastAsia" w:hAnsi="Cambria Math" w:cs="Times New Roman"/>
          </w:rPr>
          <m:t>N</m:t>
        </m:r>
        <m:r>
          <w:rPr>
            <w:rFonts w:ascii="Cambria Math" w:eastAsiaTheme="minorEastAsia" w:hAnsi="Cambria Math" w:cs="Times New Roman"/>
          </w:rPr>
          <m:t>(0,1)</m:t>
        </m:r>
      </m:oMath>
    </w:p>
    <w:p w14:paraId="2620885E" w14:textId="77777777" w:rsidR="001323D6" w:rsidRDefault="001323D6" w:rsidP="001323D6">
      <w:pPr>
        <w:spacing w:after="0"/>
        <w:rPr>
          <w:rFonts w:ascii="Times New Roman" w:hAnsi="Times New Roman" w:cs="Times New Roman"/>
          <w:i/>
        </w:rPr>
      </w:pPr>
    </w:p>
    <w:p w14:paraId="491C4687" w14:textId="77777777" w:rsidR="001323D6" w:rsidRDefault="001323D6" w:rsidP="001323D6">
      <w:pPr>
        <w:spacing w:after="0"/>
        <w:rPr>
          <w:rFonts w:ascii="Times New Roman" w:hAnsi="Times New Roman" w:cs="Times New Roman"/>
        </w:rPr>
      </w:pPr>
      <w:r>
        <w:rPr>
          <w:rFonts w:ascii="Times New Roman" w:hAnsi="Times New Roman" w:cs="Times New Roman"/>
        </w:rPr>
        <w:t>where</w:t>
      </w:r>
    </w:p>
    <w:p w14:paraId="5CCA94B7" w14:textId="77777777" w:rsidR="001323D6" w:rsidRDefault="001323D6" w:rsidP="001323D6">
      <w:pPr>
        <w:spacing w:after="0"/>
        <w:rPr>
          <w:rFonts w:ascii="Times New Roman" w:hAnsi="Times New Roman" w:cs="Times New Roman"/>
        </w:rPr>
      </w:pPr>
      <w:r>
        <w:rPr>
          <w:rFonts w:ascii="Times New Roman" w:hAnsi="Times New Roman" w:cs="Times New Roman"/>
        </w:rPr>
        <w:tab/>
        <w:t>T</w:t>
      </w:r>
      <w:r>
        <w:rPr>
          <w:rFonts w:ascii="Times New Roman" w:hAnsi="Times New Roman" w:cs="Times New Roman"/>
          <w:i/>
          <w:vertAlign w:val="subscript"/>
        </w:rPr>
        <w:t>i</w:t>
      </w:r>
      <w:r>
        <w:rPr>
          <w:rFonts w:ascii="Times New Roman" w:hAnsi="Times New Roman" w:cs="Times New Roman"/>
        </w:rPr>
        <w:t xml:space="preserve"> = survival time for individual </w:t>
      </w:r>
      <w:r>
        <w:rPr>
          <w:rFonts w:ascii="Times New Roman" w:hAnsi="Times New Roman" w:cs="Times New Roman"/>
          <w:i/>
        </w:rPr>
        <w:t>i</w:t>
      </w:r>
      <w:r>
        <w:rPr>
          <w:rFonts w:ascii="Times New Roman" w:hAnsi="Times New Roman" w:cs="Times New Roman"/>
        </w:rPr>
        <w:t xml:space="preserve"> </w:t>
      </w:r>
    </w:p>
    <w:p w14:paraId="62B80AFE" w14:textId="77777777" w:rsidR="001323D6" w:rsidRPr="00093162" w:rsidRDefault="001323D6" w:rsidP="001323D6">
      <w:pPr>
        <w:spacing w:after="0" w:line="240" w:lineRule="auto"/>
        <w:ind w:firstLine="720"/>
        <w:rPr>
          <w:rFonts w:ascii="Times New Roman" w:hAnsi="Times New Roman" w:cs="Times New Roman"/>
          <w:i/>
        </w:rPr>
      </w:pPr>
      <w:r>
        <w:rPr>
          <w:rFonts w:ascii="Times New Roman" w:hAnsi="Times New Roman" w:cs="Times New Roman"/>
        </w:rPr>
        <w:t>Dementia</w:t>
      </w:r>
      <w:r>
        <w:rPr>
          <w:rFonts w:ascii="Times New Roman" w:hAnsi="Times New Roman" w:cs="Times New Roman"/>
          <w:i/>
          <w:vertAlign w:val="subscript"/>
        </w:rPr>
        <w:t>i</w:t>
      </w:r>
      <w:r>
        <w:rPr>
          <w:rFonts w:ascii="Times New Roman" w:hAnsi="Times New Roman" w:cs="Times New Roman"/>
        </w:rPr>
        <w:t xml:space="preserve"> = an indicator variable for dementia diagnosis for subject </w:t>
      </w:r>
      <w:r>
        <w:rPr>
          <w:rFonts w:ascii="Times New Roman" w:hAnsi="Times New Roman" w:cs="Times New Roman"/>
          <w:i/>
        </w:rPr>
        <w:t>i</w:t>
      </w:r>
    </w:p>
    <w:p w14:paraId="498A9C4C" w14:textId="77777777" w:rsidR="001323D6" w:rsidRDefault="001323D6" w:rsidP="001323D6">
      <w:pPr>
        <w:spacing w:after="0" w:line="240" w:lineRule="auto"/>
        <w:rPr>
          <w:rFonts w:ascii="Times New Roman" w:hAnsi="Times New Roman" w:cs="Times New Roman"/>
          <w:i/>
        </w:rPr>
      </w:pPr>
      <w:r>
        <w:rPr>
          <w:rFonts w:ascii="Times New Roman" w:hAnsi="Times New Roman" w:cs="Times New Roman"/>
        </w:rPr>
        <w:tab/>
        <w:t>X</w:t>
      </w:r>
      <w:r>
        <w:rPr>
          <w:rFonts w:ascii="Times New Roman" w:hAnsi="Times New Roman" w:cs="Times New Roman"/>
          <w:i/>
          <w:vertAlign w:val="subscript"/>
        </w:rPr>
        <w:t>i</w:t>
      </w:r>
      <w:r>
        <w:rPr>
          <w:rFonts w:ascii="Times New Roman" w:hAnsi="Times New Roman" w:cs="Times New Roman"/>
        </w:rPr>
        <w:t xml:space="preserve"> = a vector of covariates for subject </w:t>
      </w:r>
      <w:r>
        <w:rPr>
          <w:rFonts w:ascii="Times New Roman" w:hAnsi="Times New Roman" w:cs="Times New Roman"/>
          <w:i/>
        </w:rPr>
        <w:t>i</w:t>
      </w:r>
    </w:p>
    <w:p w14:paraId="659AEA45" w14:textId="77777777" w:rsidR="001323D6" w:rsidRPr="008D0862" w:rsidRDefault="001323D6" w:rsidP="001323D6">
      <w:pPr>
        <w:spacing w:after="0" w:line="240" w:lineRule="auto"/>
        <w:ind w:firstLine="720"/>
        <w:rPr>
          <w:rFonts w:ascii="Times New Roman" w:hAnsi="Times New Roman" w:cs="Times New Roman"/>
        </w:rPr>
      </w:pPr>
      <w:r>
        <w:rPr>
          <w:rFonts w:ascii="Times New Roman" w:hAnsi="Times New Roman" w:cs="Times New Roman"/>
        </w:rPr>
        <w:t>ɛ</w:t>
      </w:r>
      <w:r>
        <w:rPr>
          <w:rFonts w:ascii="Times New Roman" w:hAnsi="Times New Roman" w:cs="Times New Roman"/>
          <w:i/>
          <w:vertAlign w:val="subscript"/>
        </w:rPr>
        <w:t>i</w:t>
      </w:r>
      <w:r>
        <w:rPr>
          <w:rFonts w:ascii="Times New Roman" w:hAnsi="Times New Roman" w:cs="Times New Roman"/>
        </w:rPr>
        <w:t xml:space="preserve"> = error term</w:t>
      </w:r>
    </w:p>
    <w:p w14:paraId="031A5108" w14:textId="77777777" w:rsidR="001323D6" w:rsidRPr="008D0862" w:rsidRDefault="001323D6" w:rsidP="001323D6">
      <w:pPr>
        <w:spacing w:after="0" w:line="240" w:lineRule="auto"/>
        <w:rPr>
          <w:rFonts w:ascii="Times New Roman" w:hAnsi="Times New Roman" w:cs="Times New Roman"/>
        </w:rPr>
      </w:pPr>
    </w:p>
    <w:p w14:paraId="23A34BF7" w14:textId="77777777" w:rsidR="001323D6" w:rsidRDefault="001323D6" w:rsidP="001323D6">
      <w:pPr>
        <w:spacing w:after="0"/>
        <w:rPr>
          <w:rFonts w:ascii="Times New Roman" w:hAnsi="Times New Roman" w:cs="Times New Roman"/>
        </w:rPr>
      </w:pPr>
    </w:p>
    <w:p w14:paraId="4AA61514" w14:textId="77777777" w:rsidR="001323D6" w:rsidRPr="00C4042A" w:rsidRDefault="001323D6" w:rsidP="001323D6">
      <w:pPr>
        <w:spacing w:after="0"/>
        <w:rPr>
          <w:rFonts w:ascii="Times New Roman" w:hAnsi="Times New Roman" w:cs="Times New Roman"/>
        </w:rPr>
      </w:pPr>
      <w:r>
        <w:rPr>
          <w:rFonts w:ascii="Times New Roman" w:hAnsi="Times New Roman" w:cs="Times New Roman"/>
        </w:rPr>
        <w:t>Recycled predictions: The dementia indicator was set to 1 for all individuals while keeping all other covariates constant and survival and cumulative survival probabilities were predicted for every time interval. This was repeated with the dementia indicator set to 0.</w:t>
      </w:r>
    </w:p>
    <w:p w14:paraId="608382A5" w14:textId="77777777" w:rsidR="001323D6" w:rsidRDefault="001323D6" w:rsidP="001323D6"/>
    <w:p w14:paraId="1B9665CF" w14:textId="73E76864" w:rsidR="002B5464" w:rsidRDefault="002B5464">
      <w:pPr>
        <w:rPr>
          <w:b/>
          <w:sz w:val="24"/>
          <w:szCs w:val="24"/>
        </w:rPr>
      </w:pPr>
      <w:r>
        <w:rPr>
          <w:b/>
          <w:sz w:val="24"/>
          <w:szCs w:val="24"/>
        </w:rPr>
        <w:br w:type="page"/>
      </w:r>
    </w:p>
    <w:p w14:paraId="73CC736A" w14:textId="77777777" w:rsidR="00970D13" w:rsidRDefault="002B5464" w:rsidP="008F11EF">
      <w:pPr>
        <w:rPr>
          <w:b/>
          <w:sz w:val="24"/>
          <w:szCs w:val="24"/>
        </w:rPr>
      </w:pPr>
      <w:r>
        <w:rPr>
          <w:b/>
          <w:sz w:val="24"/>
          <w:szCs w:val="24"/>
        </w:rPr>
        <w:lastRenderedPageBreak/>
        <w:t>Works Cited</w:t>
      </w:r>
    </w:p>
    <w:p w14:paraId="4F0609FF" w14:textId="77777777" w:rsidR="00A53C5F" w:rsidRPr="00A53C5F" w:rsidRDefault="00ED3068" w:rsidP="00A53C5F">
      <w:pPr>
        <w:pStyle w:val="EndNoteBibliography"/>
        <w:spacing w:after="0"/>
      </w:pPr>
      <w:r>
        <w:rPr>
          <w:b/>
          <w:sz w:val="24"/>
          <w:szCs w:val="24"/>
        </w:rPr>
        <w:fldChar w:fldCharType="begin"/>
      </w:r>
      <w:r>
        <w:rPr>
          <w:b/>
          <w:sz w:val="24"/>
          <w:szCs w:val="24"/>
        </w:rPr>
        <w:instrText xml:space="preserve"> ADDIN EN.REFLIST </w:instrText>
      </w:r>
      <w:r>
        <w:rPr>
          <w:b/>
          <w:sz w:val="24"/>
          <w:szCs w:val="24"/>
        </w:rPr>
        <w:fldChar w:fldCharType="separate"/>
      </w:r>
      <w:r w:rsidR="00A53C5F" w:rsidRPr="00A53C5F">
        <w:t>1.</w:t>
      </w:r>
      <w:r w:rsidR="00A53C5F" w:rsidRPr="00A53C5F">
        <w:tab/>
        <w:t>Alzheimer's Association. 2018 Alzheimer's Disease Facts and Figures2018.</w:t>
      </w:r>
    </w:p>
    <w:p w14:paraId="4734A917" w14:textId="77777777" w:rsidR="00A53C5F" w:rsidRPr="00A53C5F" w:rsidRDefault="00A53C5F" w:rsidP="00A53C5F">
      <w:pPr>
        <w:pStyle w:val="EndNoteBibliography"/>
        <w:spacing w:after="0"/>
      </w:pPr>
      <w:r w:rsidRPr="00A53C5F">
        <w:t>2.</w:t>
      </w:r>
      <w:r w:rsidRPr="00A53C5F">
        <w:tab/>
        <w:t>Langa K, Larson E, Crimmins E, et al. A Comparison of the Prevelence of Dementia in the United States in 2000 and 2012. JAMA Intern Med 2017;177:51-8.</w:t>
      </w:r>
    </w:p>
    <w:p w14:paraId="7F9C7A13" w14:textId="77777777" w:rsidR="00A53C5F" w:rsidRPr="00A53C5F" w:rsidRDefault="00A53C5F" w:rsidP="00A53C5F">
      <w:pPr>
        <w:pStyle w:val="EndNoteBibliography"/>
        <w:spacing w:after="0"/>
      </w:pPr>
      <w:r w:rsidRPr="00A53C5F">
        <w:t>3.</w:t>
      </w:r>
      <w:r w:rsidRPr="00A53C5F">
        <w:tab/>
        <w:t>Matthews FE, McKeith I, Bond J, Brayne C, Mrc C. Reaching the population with dementia drugs: what are the challenges? Int J Geriatr Psychiatry 2007;22:627-31.</w:t>
      </w:r>
    </w:p>
    <w:p w14:paraId="13F015AB" w14:textId="77777777" w:rsidR="00A53C5F" w:rsidRPr="00A53C5F" w:rsidRDefault="00A53C5F" w:rsidP="00A53C5F">
      <w:pPr>
        <w:pStyle w:val="EndNoteBibliography"/>
        <w:spacing w:after="0"/>
      </w:pPr>
      <w:r w:rsidRPr="00A53C5F">
        <w:t>4.</w:t>
      </w:r>
      <w:r w:rsidRPr="00A53C5F">
        <w:tab/>
        <w:t>Weiner M, Powe NR, Weller WE, Shaffer TJ, Anderson GF. Alzheimer's disease under managed care: implications from Medicare utilization and expenditure patterns. J Am Geriatr Soc 1998;46:762-70.</w:t>
      </w:r>
    </w:p>
    <w:p w14:paraId="3D4EC1A1" w14:textId="77777777" w:rsidR="00A53C5F" w:rsidRPr="00A53C5F" w:rsidRDefault="00A53C5F" w:rsidP="00A53C5F">
      <w:pPr>
        <w:pStyle w:val="EndNoteBibliography"/>
        <w:spacing w:after="0"/>
      </w:pPr>
      <w:r w:rsidRPr="00A53C5F">
        <w:t>5.</w:t>
      </w:r>
      <w:r w:rsidRPr="00A53C5F">
        <w:tab/>
        <w:t>Taylor DH, Jr., Sloan FA. How much do persons with Alzheimer's disease cost Medicare? J Am Geriatr Soc 2000;48:639-46.</w:t>
      </w:r>
    </w:p>
    <w:p w14:paraId="70781E53" w14:textId="77777777" w:rsidR="00A53C5F" w:rsidRPr="00A53C5F" w:rsidRDefault="00A53C5F" w:rsidP="00A53C5F">
      <w:pPr>
        <w:pStyle w:val="EndNoteBibliography"/>
        <w:spacing w:after="0"/>
      </w:pPr>
      <w:r w:rsidRPr="00A53C5F">
        <w:t>6.</w:t>
      </w:r>
      <w:r w:rsidRPr="00A53C5F">
        <w:tab/>
        <w:t>Hurd MD, Martorell P, Delavande A, Mullen KJ, Langa KM. Monetary Costs of Dementia in the United States. New England Journal of Medicine 2013;368:1326-34.</w:t>
      </w:r>
    </w:p>
    <w:p w14:paraId="6ACE9AC6" w14:textId="77777777" w:rsidR="00A53C5F" w:rsidRPr="00A53C5F" w:rsidRDefault="00A53C5F" w:rsidP="00A53C5F">
      <w:pPr>
        <w:pStyle w:val="EndNoteBibliography"/>
        <w:spacing w:after="0"/>
      </w:pPr>
      <w:r w:rsidRPr="00A53C5F">
        <w:t>7.</w:t>
      </w:r>
      <w:r w:rsidRPr="00A53C5F">
        <w:tab/>
        <w:t>Bynum JP RP, Weller W, Niefeld M, Anderson GF, Wu AW. The relationship between a dementia diagnosis, chronic illness, medicare expenditures, and hospital use. Journal of the American Geriatrics Society 2004;52:187-94.</w:t>
      </w:r>
    </w:p>
    <w:p w14:paraId="178DA0EA" w14:textId="77777777" w:rsidR="00A53C5F" w:rsidRPr="00A53C5F" w:rsidRDefault="00A53C5F" w:rsidP="00A53C5F">
      <w:pPr>
        <w:pStyle w:val="EndNoteBibliography"/>
        <w:spacing w:after="0"/>
      </w:pPr>
      <w:r w:rsidRPr="00A53C5F">
        <w:t>8.</w:t>
      </w:r>
      <w:r w:rsidRPr="00A53C5F">
        <w:tab/>
        <w:t>Reaves EL, Musumeci M. Medicaid and Long-Term Services and Supports: A Primer2015 December 15.</w:t>
      </w:r>
    </w:p>
    <w:p w14:paraId="2AA808B1" w14:textId="3FF271E2" w:rsidR="00A53C5F" w:rsidRPr="00A53C5F" w:rsidRDefault="00A53C5F" w:rsidP="00A53C5F">
      <w:pPr>
        <w:pStyle w:val="EndNoteBibliography"/>
        <w:spacing w:after="0"/>
      </w:pPr>
      <w:r w:rsidRPr="00A53C5F">
        <w:t>9.</w:t>
      </w:r>
      <w:r w:rsidRPr="00A53C5F">
        <w:tab/>
        <w:t xml:space="preserve">What is dementia? Alzheimer's Association. (Accessed 11/05/2016, 2016, at </w:t>
      </w:r>
      <w:hyperlink r:id="rId13" w:history="1">
        <w:r w:rsidRPr="00A53C5F">
          <w:rPr>
            <w:rStyle w:val="Hyperlink"/>
          </w:rPr>
          <w:t>http://www.alz.org/what-is-dementia.asp</w:t>
        </w:r>
      </w:hyperlink>
      <w:r w:rsidRPr="00A53C5F">
        <w:t>.)</w:t>
      </w:r>
    </w:p>
    <w:p w14:paraId="50D8D3E5" w14:textId="77777777" w:rsidR="00A53C5F" w:rsidRPr="00A53C5F" w:rsidRDefault="00A53C5F" w:rsidP="00A53C5F">
      <w:pPr>
        <w:pStyle w:val="EndNoteBibliography"/>
        <w:spacing w:after="0"/>
      </w:pPr>
      <w:r w:rsidRPr="00A53C5F">
        <w:t>10.</w:t>
      </w:r>
      <w:r w:rsidRPr="00A53C5F">
        <w:tab/>
        <w:t>Ayyagari P, Salm M, Sloan FA. Effects of diagnosed dementia on Medicare and Medicaid program costs. Inquiry 2007;44:481-94.</w:t>
      </w:r>
    </w:p>
    <w:p w14:paraId="510C5255" w14:textId="77777777" w:rsidR="00A53C5F" w:rsidRPr="00A53C5F" w:rsidRDefault="00A53C5F" w:rsidP="00A53C5F">
      <w:pPr>
        <w:pStyle w:val="EndNoteBibliography"/>
        <w:spacing w:after="0"/>
      </w:pPr>
      <w:r w:rsidRPr="00A53C5F">
        <w:t>11.</w:t>
      </w:r>
      <w:r w:rsidRPr="00A53C5F">
        <w:tab/>
        <w:t>Yang Z, Zhang K, Lin PJ, Clevenger C, Atherly A. A Longitudinal Analysis of the Lifetime Cost of Dementia. Health services research 2012;47:1660-78.</w:t>
      </w:r>
    </w:p>
    <w:p w14:paraId="289DC823" w14:textId="77777777" w:rsidR="00A53C5F" w:rsidRPr="00A53C5F" w:rsidRDefault="00A53C5F" w:rsidP="00A53C5F">
      <w:pPr>
        <w:pStyle w:val="EndNoteBibliography"/>
        <w:spacing w:after="0"/>
      </w:pPr>
      <w:r w:rsidRPr="00A53C5F">
        <w:t>12.</w:t>
      </w:r>
      <w:r w:rsidRPr="00A53C5F">
        <w:tab/>
        <w:t>Kelley AS, McGarry K, Gorges R, Skinner JS. The Burden of Health Care Costs for Patients With Dementia in the Last 5 Years of Life. Annals of Internal Medicine 2015;163:729-U175.</w:t>
      </w:r>
    </w:p>
    <w:p w14:paraId="15E4BE96" w14:textId="77777777" w:rsidR="00A53C5F" w:rsidRPr="00A53C5F" w:rsidRDefault="00A53C5F" w:rsidP="00A53C5F">
      <w:pPr>
        <w:pStyle w:val="EndNoteBibliography"/>
        <w:spacing w:after="0"/>
      </w:pPr>
      <w:r w:rsidRPr="00A53C5F">
        <w:t>13.</w:t>
      </w:r>
      <w:r w:rsidRPr="00A53C5F">
        <w:tab/>
        <w:t>Bharmal MF, Dedhiya S, Craig BA, et al. Incremental dementia-related expenditures in a medicaid population. The American journal of geriatric psychiatry : official journal of the American Association for Geriatric Psychiatry 2012;20:73-83.</w:t>
      </w:r>
    </w:p>
    <w:p w14:paraId="76C4FAA6" w14:textId="77777777" w:rsidR="00A53C5F" w:rsidRPr="00A53C5F" w:rsidRDefault="00A53C5F" w:rsidP="00A53C5F">
      <w:pPr>
        <w:pStyle w:val="EndNoteBibliography"/>
        <w:spacing w:after="0"/>
      </w:pPr>
      <w:r w:rsidRPr="00A53C5F">
        <w:t>14.</w:t>
      </w:r>
      <w:r w:rsidRPr="00A53C5F">
        <w:tab/>
        <w:t>Arling G, Tu W, Stump TE, Rosenman MB, Counsell SR, Callahan CM. Impact of dementia on payments for long-term and acute care in an elderly cohort. Medical care 2013;51:575-81.</w:t>
      </w:r>
    </w:p>
    <w:p w14:paraId="5F95C214" w14:textId="77777777" w:rsidR="00A53C5F" w:rsidRPr="00A53C5F" w:rsidRDefault="00A53C5F" w:rsidP="00A53C5F">
      <w:pPr>
        <w:pStyle w:val="EndNoteBibliography"/>
        <w:spacing w:after="0"/>
      </w:pPr>
      <w:r w:rsidRPr="00A53C5F">
        <w:t>15.</w:t>
      </w:r>
      <w:r w:rsidRPr="00A53C5F">
        <w:tab/>
        <w:t>Mattthews K, Xu W, Gaglioti A, et al. Racial and ethnic estimates of Alzheimer's disease and related dementias in the United States (2015–2060) in adults aged ≥65 years. Alzheimer's &amp; Dementia: The Journal of the Alzheimer's Association 2018;in press.</w:t>
      </w:r>
    </w:p>
    <w:p w14:paraId="6C8556CF" w14:textId="77777777" w:rsidR="00A53C5F" w:rsidRPr="00A53C5F" w:rsidRDefault="00A53C5F" w:rsidP="00A53C5F">
      <w:pPr>
        <w:pStyle w:val="EndNoteBibliography"/>
        <w:spacing w:after="0"/>
      </w:pPr>
      <w:r w:rsidRPr="00A53C5F">
        <w:t>16.</w:t>
      </w:r>
      <w:r w:rsidRPr="00A53C5F">
        <w:tab/>
        <w:t>Lin PJ, Zhong Y, Fillit HM, Chen E, Neumann PJ. Medicare Expenditures of Individuals with Alzheimer's Disease and Related Dementias or Mild Cognitive Impairment Before and After Diagnosis. J Am Geriatr Soc 2016;64:1549-57.</w:t>
      </w:r>
    </w:p>
    <w:p w14:paraId="5051ABD2" w14:textId="77777777" w:rsidR="00A53C5F" w:rsidRPr="00A53C5F" w:rsidRDefault="00A53C5F" w:rsidP="00A53C5F">
      <w:pPr>
        <w:pStyle w:val="EndNoteBibliography"/>
        <w:spacing w:after="0"/>
      </w:pPr>
      <w:r w:rsidRPr="00A53C5F">
        <w:t>17.</w:t>
      </w:r>
      <w:r w:rsidRPr="00A53C5F">
        <w:tab/>
        <w:t>Lamb VL, Sloan FA, Nathan AS. Dementia and Medicare at life's end. Health services research 2008;43:714-32.</w:t>
      </w:r>
    </w:p>
    <w:p w14:paraId="783636E6" w14:textId="77777777" w:rsidR="00A53C5F" w:rsidRPr="00A53C5F" w:rsidRDefault="00A53C5F" w:rsidP="00A53C5F">
      <w:pPr>
        <w:pStyle w:val="EndNoteBibliography"/>
        <w:spacing w:after="0"/>
      </w:pPr>
      <w:r w:rsidRPr="00A53C5F">
        <w:t>18.</w:t>
      </w:r>
      <w:r w:rsidRPr="00A53C5F">
        <w:tab/>
        <w:t>White L, Fishman P, Basu A, Crane PK, Larson EB, Coe NB. Medicare expenditures attributable to dementia. Health services research 2019:1-9.</w:t>
      </w:r>
    </w:p>
    <w:p w14:paraId="6EA61DA6" w14:textId="77777777" w:rsidR="00A53C5F" w:rsidRPr="00A53C5F" w:rsidRDefault="00A53C5F" w:rsidP="00A53C5F">
      <w:pPr>
        <w:pStyle w:val="EndNoteBibliography"/>
        <w:spacing w:after="0"/>
      </w:pPr>
      <w:r w:rsidRPr="00A53C5F">
        <w:t>19.</w:t>
      </w:r>
      <w:r w:rsidRPr="00A53C5F">
        <w:tab/>
        <w:t>Meijer E, Karoly LA, Michaud P-C. Estimates of potential eligibility for low income subsidies under Medicare Part D, . Santa Monica, CA: RAND Corporation; 2009.</w:t>
      </w:r>
    </w:p>
    <w:p w14:paraId="3DE17302" w14:textId="77777777" w:rsidR="00A53C5F" w:rsidRPr="00A53C5F" w:rsidRDefault="00A53C5F" w:rsidP="00A53C5F">
      <w:pPr>
        <w:pStyle w:val="EndNoteBibliography"/>
        <w:spacing w:after="0"/>
      </w:pPr>
      <w:r w:rsidRPr="00A53C5F">
        <w:t>20.</w:t>
      </w:r>
      <w:r w:rsidRPr="00A53C5F">
        <w:tab/>
        <w:t>Meijer E, Michaud P-C, Karoly L. Using Matched Survey and Administrative Data to Estimate Eligibility for the Medicare Part D Low-Income Subsidy Program. Social Security Bulletin 2010;70.</w:t>
      </w:r>
    </w:p>
    <w:p w14:paraId="6875BEF8" w14:textId="7BD404C8" w:rsidR="00A53C5F" w:rsidRPr="00A53C5F" w:rsidRDefault="00A53C5F" w:rsidP="00A53C5F">
      <w:pPr>
        <w:pStyle w:val="EndNoteBibliography"/>
        <w:spacing w:after="0"/>
      </w:pPr>
      <w:r w:rsidRPr="00A53C5F">
        <w:t>21.</w:t>
      </w:r>
      <w:r w:rsidRPr="00A53C5F">
        <w:tab/>
        <w:t xml:space="preserve">Chronic conditions data warehouse condition categories. (Accessed August 1, 2016, at </w:t>
      </w:r>
      <w:hyperlink r:id="rId14" w:history="1">
        <w:r w:rsidRPr="00A53C5F">
          <w:rPr>
            <w:rStyle w:val="Hyperlink"/>
          </w:rPr>
          <w:t>www.ccwdata.org/web/guest/condition-categories</w:t>
        </w:r>
      </w:hyperlink>
      <w:r w:rsidRPr="00A53C5F">
        <w:t>.)</w:t>
      </w:r>
    </w:p>
    <w:p w14:paraId="216E0EFC" w14:textId="77777777" w:rsidR="00A53C5F" w:rsidRPr="00A53C5F" w:rsidRDefault="00A53C5F" w:rsidP="00A53C5F">
      <w:pPr>
        <w:pStyle w:val="EndNoteBibliography"/>
      </w:pPr>
      <w:r w:rsidRPr="00A53C5F">
        <w:lastRenderedPageBreak/>
        <w:t>22.</w:t>
      </w:r>
      <w:r w:rsidRPr="00A53C5F">
        <w:tab/>
        <w:t>Basu A, Manning WG. Estimating lifetime or episode-of-illness costs under censoring. Health Econ 2010;19:1010-28.</w:t>
      </w:r>
    </w:p>
    <w:p w14:paraId="6656B372" w14:textId="22630DA4" w:rsidR="00ED3068" w:rsidRDefault="00ED3068" w:rsidP="008F11EF">
      <w:pPr>
        <w:rPr>
          <w:b/>
          <w:sz w:val="24"/>
          <w:szCs w:val="24"/>
        </w:rPr>
      </w:pPr>
      <w:r>
        <w:rPr>
          <w:b/>
          <w:sz w:val="24"/>
          <w:szCs w:val="24"/>
        </w:rPr>
        <w:fldChar w:fldCharType="end"/>
      </w:r>
    </w:p>
    <w:sectPr w:rsidR="00ED3068" w:rsidSect="003614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Norma Coe" w:date="2020-08-18T12:37:00Z" w:initials="NC">
    <w:p w14:paraId="12816349" w14:textId="2883D018" w:rsidR="00080619" w:rsidRDefault="00080619">
      <w:pPr>
        <w:pStyle w:val="CommentText"/>
      </w:pPr>
      <w:r>
        <w:rPr>
          <w:rStyle w:val="CommentReference"/>
        </w:rPr>
        <w:annotationRef/>
      </w:r>
      <w:r>
        <w:t xml:space="preserve">Add: </w:t>
      </w:r>
      <w:r w:rsidRPr="00D31BCA">
        <w:t>Daras, L. C., Feng, Z., Wiener, J. M., &amp; Kaganova, Y. (2017). Medicare Expenditures Associated With Hospital and Emergency Department Use Among Beneficiaries With Dementia. INQUIRY: The Journal of Health Care Organization, Provision, and Financing. https://doi.org/10.1177/0046958017696757</w:t>
      </w:r>
    </w:p>
  </w:comment>
  <w:comment w:id="35" w:author="Norma Coe" w:date="2020-08-18T11:39:00Z" w:initials="NC">
    <w:p w14:paraId="731C721B" w14:textId="138BED6E" w:rsidR="00080619" w:rsidRDefault="00080619">
      <w:pPr>
        <w:pStyle w:val="CommentText"/>
      </w:pPr>
      <w:r>
        <w:rPr>
          <w:rStyle w:val="CommentReference"/>
        </w:rPr>
        <w:annotationRef/>
      </w:r>
      <w:r>
        <w:t xml:space="preserve">Add: </w:t>
      </w:r>
      <w:r w:rsidRPr="00540C10">
        <w:t>Deb, A., Sambamoorthi, U., Thornton, J., Schreurs, B., &amp; Innes, K. (2018). Direct medical expenditures associated with Alzheimer’s and related dementias (ADRD) in a nationally representative sample of older adults – an excess cost approach. Aging &amp; Mental Health, 22(5), 619–624. https://doi.org/10.1080/13607863.2017.1286454</w:t>
      </w:r>
    </w:p>
  </w:comment>
  <w:comment w:id="37" w:author="Norma Coe" w:date="2020-08-18T12:14:00Z" w:initials="NC">
    <w:p w14:paraId="11812E23" w14:textId="007C4C3F" w:rsidR="00080619" w:rsidRDefault="00080619">
      <w:pPr>
        <w:pStyle w:val="CommentText"/>
      </w:pPr>
      <w:r>
        <w:rPr>
          <w:rStyle w:val="CommentReference"/>
        </w:rPr>
        <w:annotationRef/>
      </w:r>
      <w:r>
        <w:t xml:space="preserve">Add: </w:t>
      </w:r>
      <w:r w:rsidRPr="00706E64">
        <w:t>Robinson, R., Rentz, D., Andrews, J., Zagar, A., Kim, Y., Bruemmer, V., Schwartz, R., Ye, W., &amp; Fillit, H. (2020). Costs of Early Stage Alzheimer’s Disease in the United States: Cross-Sectional Analysis of a Prospective Cohort Study (GERAS-US)1. Journal of Alzheimer’s Disease., 75(2), 437–450. https://doi.org/10.3233/JAD-191212</w:t>
      </w:r>
    </w:p>
  </w:comment>
  <w:comment w:id="38" w:author="Norma Coe" w:date="2020-08-18T12:14:00Z" w:initials="NC">
    <w:p w14:paraId="204F80B8" w14:textId="44B93DB5" w:rsidR="00080619" w:rsidRDefault="00080619">
      <w:pPr>
        <w:pStyle w:val="CommentText"/>
      </w:pPr>
      <w:r>
        <w:rPr>
          <w:rStyle w:val="CommentReference"/>
        </w:rPr>
        <w:annotationRef/>
      </w:r>
      <w:r>
        <w:t xml:space="preserve">Add: </w:t>
      </w:r>
      <w:r w:rsidRPr="00706E64">
        <w:t>Pyenson, B., Sawhney, T., Steffens, C., Rotter, D., Peschin, S., Scott, J., &amp; Jenkins, E. (2019). The Real-World Medicare Costs of Alzheimer Disease: Considerations for Policy and Care. Journal of Managed Care &amp; Specialty Pharmacy, 25(7), 800–809. https://doi.org/10.18553/jmcp.2019.25.7.800</w:t>
      </w:r>
    </w:p>
  </w:comment>
  <w:comment w:id="36" w:author="Norma Coe" w:date="2020-08-18T12:12:00Z" w:initials="NC">
    <w:p w14:paraId="560764F2" w14:textId="1CD130F2" w:rsidR="00080619" w:rsidRDefault="00080619">
      <w:pPr>
        <w:pStyle w:val="CommentText"/>
      </w:pPr>
      <w:r>
        <w:rPr>
          <w:rStyle w:val="CommentReference"/>
        </w:rPr>
        <w:annotationRef/>
      </w:r>
      <w:r>
        <w:t xml:space="preserve">Add </w:t>
      </w:r>
      <w:r w:rsidRPr="00706E64">
        <w:t>Crouch E, Probst JC, Bennett K, Eberth JM. Differences in Medicare Utilization and Expenditures in the Last Six Months of Life among Patients with and without Alzheimer's Disease and Related Disorders. J Palliat Med. 2019;22(2):126-131. doi:10.1089/jpm.2018.0147</w:t>
      </w:r>
    </w:p>
  </w:comment>
  <w:comment w:id="54" w:author="Melissa Oney" w:date="2021-08-16T10:10:00Z" w:initials="MO">
    <w:p w14:paraId="635ED485" w14:textId="5B69DA8C" w:rsidR="002E66DE" w:rsidRDefault="002E66DE">
      <w:pPr>
        <w:pStyle w:val="CommentText"/>
      </w:pPr>
      <w:r>
        <w:rPr>
          <w:rStyle w:val="CommentReference"/>
        </w:rPr>
        <w:annotationRef/>
      </w:r>
      <w:r>
        <w:t xml:space="preserve">No longer </w:t>
      </w:r>
      <w:r w:rsidR="00A316D0">
        <w:t xml:space="preserve">true </w:t>
      </w:r>
      <w:r w:rsidR="005B3B39">
        <w:t xml:space="preserve">– </w:t>
      </w:r>
      <w:r w:rsidR="00A316D0">
        <w:t xml:space="preserve">because </w:t>
      </w:r>
      <w:r>
        <w:t>we match on state?</w:t>
      </w:r>
    </w:p>
  </w:comment>
  <w:comment w:id="98" w:author="Melissa Oney" w:date="2021-08-23T11:26:00Z" w:initials="MO">
    <w:p w14:paraId="5453CBE6" w14:textId="5BAC6233" w:rsidR="00C339B7" w:rsidRDefault="00C339B7">
      <w:pPr>
        <w:pStyle w:val="CommentText"/>
      </w:pPr>
      <w:r>
        <w:rPr>
          <w:rStyle w:val="CommentReference"/>
        </w:rPr>
        <w:annotationRef/>
      </w:r>
      <w:r>
        <w:t>87% of incremental costs occur in the first 2 years</w:t>
      </w:r>
    </w:p>
  </w:comment>
  <w:comment w:id="106" w:author="Melissa Oney" w:date="2021-08-23T11:23:00Z" w:initials="MO">
    <w:p w14:paraId="01911D98" w14:textId="6A1E30F3" w:rsidR="00C339B7" w:rsidRDefault="00C339B7">
      <w:pPr>
        <w:pStyle w:val="CommentText"/>
      </w:pPr>
      <w:r>
        <w:rPr>
          <w:rStyle w:val="CommentReference"/>
        </w:rPr>
        <w:annotationRef/>
      </w:r>
      <w:r>
        <w:t>This comes from column 1 (estimated costs to cases), if looking at incremental costs (column 5) it would be 82%</w:t>
      </w:r>
    </w:p>
  </w:comment>
  <w:comment w:id="153" w:author="Melissa Oney" w:date="2021-08-23T13:16:00Z" w:initials="MO">
    <w:p w14:paraId="0310DA9B" w14:textId="4FE29817" w:rsidR="00896EB7" w:rsidRDefault="00896EB7">
      <w:pPr>
        <w:pStyle w:val="CommentText"/>
      </w:pPr>
      <w:r>
        <w:rPr>
          <w:rStyle w:val="CommentReference"/>
        </w:rPr>
        <w:annotationRef/>
      </w:r>
      <w:r>
        <w:t>67 % of the sample has death recorded in the HRS</w:t>
      </w:r>
    </w:p>
  </w:comment>
  <w:comment w:id="160" w:author="Melissa Oney" w:date="2021-08-16T14:05:00Z" w:initials="MO">
    <w:p w14:paraId="77E534D5" w14:textId="3094433A" w:rsidR="00CE3AD0" w:rsidRDefault="00CE3AD0">
      <w:pPr>
        <w:pStyle w:val="CommentText"/>
      </w:pPr>
      <w:r>
        <w:rPr>
          <w:rStyle w:val="CommentReference"/>
        </w:rPr>
        <w:annotationRef/>
      </w:r>
      <w:r>
        <w:t>Both nearly double by the 5</w:t>
      </w:r>
      <w:r w:rsidRPr="00CE3AD0">
        <w:rPr>
          <w:vertAlign w:val="superscript"/>
        </w:rPr>
        <w:t>th</w:t>
      </w:r>
      <w:r>
        <w:t xml:space="preserve"> year, conditional on alive &amp; enrolled has a higher starting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816349" w15:done="0"/>
  <w15:commentEx w15:paraId="731C721B" w15:done="0"/>
  <w15:commentEx w15:paraId="11812E23" w15:done="0"/>
  <w15:commentEx w15:paraId="204F80B8" w15:done="0"/>
  <w15:commentEx w15:paraId="560764F2" w15:done="0"/>
  <w15:commentEx w15:paraId="635ED485" w15:done="0"/>
  <w15:commentEx w15:paraId="5453CBE6" w15:done="0"/>
  <w15:commentEx w15:paraId="01911D98" w15:done="0"/>
  <w15:commentEx w15:paraId="0310DA9B" w15:done="0"/>
  <w15:commentEx w15:paraId="77E534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BF1404" w16cid:durableId="201840E2"/>
  <w16cid:commentId w16cid:paraId="08E761E1" w16cid:durableId="202CBEE5"/>
  <w16cid:commentId w16cid:paraId="6CBE138C" w16cid:durableId="202CBF13"/>
  <w16cid:commentId w16cid:paraId="25026472" w16cid:durableId="20184192"/>
  <w16cid:commentId w16cid:paraId="62BEE046" w16cid:durableId="203A8C6B"/>
  <w16cid:commentId w16cid:paraId="4E5A0E45" w16cid:durableId="202CBFDE"/>
  <w16cid:commentId w16cid:paraId="45DB536E" w16cid:durableId="20219659"/>
  <w16cid:commentId w16cid:paraId="53AD6B82" w16cid:durableId="202CBEE8"/>
  <w16cid:commentId w16cid:paraId="5F7961F7" w16cid:durableId="202CC6DB"/>
  <w16cid:commentId w16cid:paraId="03DB09FB" w16cid:durableId="202CC7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7F49A" w14:textId="77777777" w:rsidR="00080619" w:rsidRDefault="00080619" w:rsidP="00AC691D">
      <w:pPr>
        <w:spacing w:after="0" w:line="240" w:lineRule="auto"/>
      </w:pPr>
      <w:r>
        <w:separator/>
      </w:r>
    </w:p>
  </w:endnote>
  <w:endnote w:type="continuationSeparator" w:id="0">
    <w:p w14:paraId="447810C2" w14:textId="77777777" w:rsidR="00080619" w:rsidRDefault="00080619" w:rsidP="00AC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5AF41" w14:textId="77777777" w:rsidR="00080619" w:rsidRDefault="00080619" w:rsidP="00AC691D">
      <w:pPr>
        <w:spacing w:after="0" w:line="240" w:lineRule="auto"/>
      </w:pPr>
      <w:r>
        <w:separator/>
      </w:r>
    </w:p>
  </w:footnote>
  <w:footnote w:type="continuationSeparator" w:id="0">
    <w:p w14:paraId="4825DA3A" w14:textId="77777777" w:rsidR="00080619" w:rsidRDefault="00080619" w:rsidP="00AC6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07E64"/>
    <w:multiLevelType w:val="hybridMultilevel"/>
    <w:tmpl w:val="F1B69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lissa Oney">
    <w15:presenceInfo w15:providerId="AD" w15:userId="S-1-5-21-2561311953-198035487-479351001-81072"/>
  </w15:person>
  <w15:person w15:author="Norma Coe">
    <w15:presenceInfo w15:providerId="AD" w15:userId="S-1-5-21-2561311953-198035487-479351001-72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0MjWzNDE0MDS0sDBR0lEKTi0uzszPAykwrAUAfujuQCwAAAA="/>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x9p90pzvwzemex2x0vdxpmev099wxpefvw&quot;&gt;2012-2014 dementia lit review&lt;record-ids&gt;&lt;item&gt;2&lt;/item&gt;&lt;item&gt;199&lt;/item&gt;&lt;item&gt;374&lt;/item&gt;&lt;item&gt;447&lt;/item&gt;&lt;item&gt;3495&lt;/item&gt;&lt;item&gt;4677&lt;/item&gt;&lt;item&gt;4681&lt;/item&gt;&lt;item&gt;4790&lt;/item&gt;&lt;item&gt;5331&lt;/item&gt;&lt;item&gt;5446&lt;/item&gt;&lt;item&gt;5729&lt;/item&gt;&lt;item&gt;5730&lt;/item&gt;&lt;item&gt;5731&lt;/item&gt;&lt;item&gt;5732&lt;/item&gt;&lt;item&gt;5734&lt;/item&gt;&lt;item&gt;5738&lt;/item&gt;&lt;item&gt;5739&lt;/item&gt;&lt;item&gt;5740&lt;/item&gt;&lt;item&gt;5750&lt;/item&gt;&lt;item&gt;5752&lt;/item&gt;&lt;item&gt;5753&lt;/item&gt;&lt;item&gt;5757&lt;/item&gt;&lt;/record-ids&gt;&lt;/item&gt;&lt;/Libraries&gt;"/>
  </w:docVars>
  <w:rsids>
    <w:rsidRoot w:val="008F11EF"/>
    <w:rsid w:val="000008F5"/>
    <w:rsid w:val="00001493"/>
    <w:rsid w:val="00002109"/>
    <w:rsid w:val="00002929"/>
    <w:rsid w:val="00004944"/>
    <w:rsid w:val="00005361"/>
    <w:rsid w:val="00005B1F"/>
    <w:rsid w:val="00006EAB"/>
    <w:rsid w:val="0001009F"/>
    <w:rsid w:val="000123FC"/>
    <w:rsid w:val="00012479"/>
    <w:rsid w:val="00014090"/>
    <w:rsid w:val="0001420A"/>
    <w:rsid w:val="00016F99"/>
    <w:rsid w:val="00020AD3"/>
    <w:rsid w:val="0002106F"/>
    <w:rsid w:val="00021E95"/>
    <w:rsid w:val="00025C1F"/>
    <w:rsid w:val="000271FB"/>
    <w:rsid w:val="00030A2E"/>
    <w:rsid w:val="00031FA8"/>
    <w:rsid w:val="00034DCD"/>
    <w:rsid w:val="00034DF3"/>
    <w:rsid w:val="0003520F"/>
    <w:rsid w:val="00035B79"/>
    <w:rsid w:val="00036EAA"/>
    <w:rsid w:val="000375D9"/>
    <w:rsid w:val="00037A54"/>
    <w:rsid w:val="000409BF"/>
    <w:rsid w:val="00040F1D"/>
    <w:rsid w:val="0004293C"/>
    <w:rsid w:val="00042CC1"/>
    <w:rsid w:val="000448A8"/>
    <w:rsid w:val="0004613F"/>
    <w:rsid w:val="000471C1"/>
    <w:rsid w:val="00050445"/>
    <w:rsid w:val="000518FF"/>
    <w:rsid w:val="00051BF9"/>
    <w:rsid w:val="0005250E"/>
    <w:rsid w:val="00052905"/>
    <w:rsid w:val="00053D61"/>
    <w:rsid w:val="00054121"/>
    <w:rsid w:val="00057BD4"/>
    <w:rsid w:val="00057EE6"/>
    <w:rsid w:val="00064EC1"/>
    <w:rsid w:val="000650AC"/>
    <w:rsid w:val="00065D6E"/>
    <w:rsid w:val="000667D9"/>
    <w:rsid w:val="00066E66"/>
    <w:rsid w:val="00071718"/>
    <w:rsid w:val="00071F9A"/>
    <w:rsid w:val="00073753"/>
    <w:rsid w:val="00073D5A"/>
    <w:rsid w:val="000764AB"/>
    <w:rsid w:val="00080619"/>
    <w:rsid w:val="00080A13"/>
    <w:rsid w:val="00083078"/>
    <w:rsid w:val="00083358"/>
    <w:rsid w:val="00084935"/>
    <w:rsid w:val="00084ECD"/>
    <w:rsid w:val="00085B93"/>
    <w:rsid w:val="0009611F"/>
    <w:rsid w:val="00096EE4"/>
    <w:rsid w:val="00097A2A"/>
    <w:rsid w:val="000A1E1B"/>
    <w:rsid w:val="000A2499"/>
    <w:rsid w:val="000A2E8F"/>
    <w:rsid w:val="000A3E13"/>
    <w:rsid w:val="000A4629"/>
    <w:rsid w:val="000A60C1"/>
    <w:rsid w:val="000A6287"/>
    <w:rsid w:val="000A7682"/>
    <w:rsid w:val="000A7A31"/>
    <w:rsid w:val="000B0384"/>
    <w:rsid w:val="000B0460"/>
    <w:rsid w:val="000B107A"/>
    <w:rsid w:val="000B25DC"/>
    <w:rsid w:val="000B2DDF"/>
    <w:rsid w:val="000B2E36"/>
    <w:rsid w:val="000B3167"/>
    <w:rsid w:val="000B378B"/>
    <w:rsid w:val="000D0325"/>
    <w:rsid w:val="000D043A"/>
    <w:rsid w:val="000D0966"/>
    <w:rsid w:val="000E11F9"/>
    <w:rsid w:val="000E1532"/>
    <w:rsid w:val="000E1A3D"/>
    <w:rsid w:val="000E1B05"/>
    <w:rsid w:val="000E1D2E"/>
    <w:rsid w:val="000E2912"/>
    <w:rsid w:val="000E2A79"/>
    <w:rsid w:val="000E2BB1"/>
    <w:rsid w:val="000E2CA6"/>
    <w:rsid w:val="000E2D4D"/>
    <w:rsid w:val="000E4D4D"/>
    <w:rsid w:val="000E5B80"/>
    <w:rsid w:val="000E6FE1"/>
    <w:rsid w:val="000E7E6D"/>
    <w:rsid w:val="000F15EB"/>
    <w:rsid w:val="000F1908"/>
    <w:rsid w:val="000F2C25"/>
    <w:rsid w:val="000F2F57"/>
    <w:rsid w:val="000F36D2"/>
    <w:rsid w:val="000F40B7"/>
    <w:rsid w:val="000F4199"/>
    <w:rsid w:val="000F54F0"/>
    <w:rsid w:val="000F6874"/>
    <w:rsid w:val="0010471F"/>
    <w:rsid w:val="00107288"/>
    <w:rsid w:val="00110EC1"/>
    <w:rsid w:val="0011287B"/>
    <w:rsid w:val="00112AE6"/>
    <w:rsid w:val="001138DB"/>
    <w:rsid w:val="00113F84"/>
    <w:rsid w:val="001166B5"/>
    <w:rsid w:val="00117447"/>
    <w:rsid w:val="00120402"/>
    <w:rsid w:val="00120978"/>
    <w:rsid w:val="00122E2B"/>
    <w:rsid w:val="001233C1"/>
    <w:rsid w:val="00124448"/>
    <w:rsid w:val="00124864"/>
    <w:rsid w:val="001253F5"/>
    <w:rsid w:val="00126182"/>
    <w:rsid w:val="001322CD"/>
    <w:rsid w:val="001323D6"/>
    <w:rsid w:val="0013251D"/>
    <w:rsid w:val="00135467"/>
    <w:rsid w:val="001358FB"/>
    <w:rsid w:val="00136B45"/>
    <w:rsid w:val="00142C0A"/>
    <w:rsid w:val="00144A48"/>
    <w:rsid w:val="00145311"/>
    <w:rsid w:val="0014627D"/>
    <w:rsid w:val="001471BA"/>
    <w:rsid w:val="001472D9"/>
    <w:rsid w:val="00151843"/>
    <w:rsid w:val="001527DE"/>
    <w:rsid w:val="001530B1"/>
    <w:rsid w:val="0015317B"/>
    <w:rsid w:val="00153870"/>
    <w:rsid w:val="001542D8"/>
    <w:rsid w:val="0015543D"/>
    <w:rsid w:val="00156EA0"/>
    <w:rsid w:val="0015765D"/>
    <w:rsid w:val="001578CC"/>
    <w:rsid w:val="00157F6F"/>
    <w:rsid w:val="001622C4"/>
    <w:rsid w:val="00163699"/>
    <w:rsid w:val="00164636"/>
    <w:rsid w:val="00164781"/>
    <w:rsid w:val="00164808"/>
    <w:rsid w:val="00165992"/>
    <w:rsid w:val="00165A81"/>
    <w:rsid w:val="00165FB9"/>
    <w:rsid w:val="00166701"/>
    <w:rsid w:val="0017123D"/>
    <w:rsid w:val="0017174B"/>
    <w:rsid w:val="00173E46"/>
    <w:rsid w:val="00174272"/>
    <w:rsid w:val="001768C0"/>
    <w:rsid w:val="00177032"/>
    <w:rsid w:val="00177477"/>
    <w:rsid w:val="001801B1"/>
    <w:rsid w:val="0018161B"/>
    <w:rsid w:val="00182193"/>
    <w:rsid w:val="001828E9"/>
    <w:rsid w:val="0018308C"/>
    <w:rsid w:val="001879BC"/>
    <w:rsid w:val="00190DA3"/>
    <w:rsid w:val="0019155E"/>
    <w:rsid w:val="00191C4A"/>
    <w:rsid w:val="0019268F"/>
    <w:rsid w:val="001A0F17"/>
    <w:rsid w:val="001A531C"/>
    <w:rsid w:val="001B0ECE"/>
    <w:rsid w:val="001B26DA"/>
    <w:rsid w:val="001B32B3"/>
    <w:rsid w:val="001B5F57"/>
    <w:rsid w:val="001B6355"/>
    <w:rsid w:val="001B6DD3"/>
    <w:rsid w:val="001C1110"/>
    <w:rsid w:val="001C6D8A"/>
    <w:rsid w:val="001D0CAB"/>
    <w:rsid w:val="001D3ED1"/>
    <w:rsid w:val="001D4796"/>
    <w:rsid w:val="001D5524"/>
    <w:rsid w:val="001D6C73"/>
    <w:rsid w:val="001D703D"/>
    <w:rsid w:val="001E247E"/>
    <w:rsid w:val="001E362D"/>
    <w:rsid w:val="001E5A52"/>
    <w:rsid w:val="001E601F"/>
    <w:rsid w:val="001E61E6"/>
    <w:rsid w:val="001E745C"/>
    <w:rsid w:val="001F1D4C"/>
    <w:rsid w:val="001F2949"/>
    <w:rsid w:val="001F4327"/>
    <w:rsid w:val="001F510B"/>
    <w:rsid w:val="001F7755"/>
    <w:rsid w:val="00200FA6"/>
    <w:rsid w:val="00201019"/>
    <w:rsid w:val="002046BE"/>
    <w:rsid w:val="00204D00"/>
    <w:rsid w:val="00205D60"/>
    <w:rsid w:val="002061C9"/>
    <w:rsid w:val="002072F1"/>
    <w:rsid w:val="00207A21"/>
    <w:rsid w:val="00210026"/>
    <w:rsid w:val="002103E7"/>
    <w:rsid w:val="002106B4"/>
    <w:rsid w:val="00210D8B"/>
    <w:rsid w:val="00213D6D"/>
    <w:rsid w:val="00214AA6"/>
    <w:rsid w:val="00214C9B"/>
    <w:rsid w:val="00217FF7"/>
    <w:rsid w:val="00220881"/>
    <w:rsid w:val="0022541A"/>
    <w:rsid w:val="00225921"/>
    <w:rsid w:val="00226F4B"/>
    <w:rsid w:val="0023086B"/>
    <w:rsid w:val="00231416"/>
    <w:rsid w:val="0023146F"/>
    <w:rsid w:val="00232C96"/>
    <w:rsid w:val="00233290"/>
    <w:rsid w:val="002332AF"/>
    <w:rsid w:val="00235ADB"/>
    <w:rsid w:val="002421C8"/>
    <w:rsid w:val="002455E7"/>
    <w:rsid w:val="002477A8"/>
    <w:rsid w:val="00250188"/>
    <w:rsid w:val="002513BA"/>
    <w:rsid w:val="00262FB5"/>
    <w:rsid w:val="002640FB"/>
    <w:rsid w:val="00264EB7"/>
    <w:rsid w:val="00266FD7"/>
    <w:rsid w:val="002714A4"/>
    <w:rsid w:val="0027166B"/>
    <w:rsid w:val="00271A2B"/>
    <w:rsid w:val="00271C01"/>
    <w:rsid w:val="002721C0"/>
    <w:rsid w:val="00273B88"/>
    <w:rsid w:val="002762FC"/>
    <w:rsid w:val="002771B3"/>
    <w:rsid w:val="00277C79"/>
    <w:rsid w:val="00290B4C"/>
    <w:rsid w:val="00291BE5"/>
    <w:rsid w:val="002925FC"/>
    <w:rsid w:val="0029404B"/>
    <w:rsid w:val="002A038F"/>
    <w:rsid w:val="002A2156"/>
    <w:rsid w:val="002A3E53"/>
    <w:rsid w:val="002A4DA8"/>
    <w:rsid w:val="002A7437"/>
    <w:rsid w:val="002A7612"/>
    <w:rsid w:val="002A7767"/>
    <w:rsid w:val="002B0E07"/>
    <w:rsid w:val="002B1E2E"/>
    <w:rsid w:val="002B2626"/>
    <w:rsid w:val="002B3033"/>
    <w:rsid w:val="002B4965"/>
    <w:rsid w:val="002B5464"/>
    <w:rsid w:val="002B6442"/>
    <w:rsid w:val="002B6576"/>
    <w:rsid w:val="002B6742"/>
    <w:rsid w:val="002C3F7D"/>
    <w:rsid w:val="002C4114"/>
    <w:rsid w:val="002C4B5E"/>
    <w:rsid w:val="002C6E36"/>
    <w:rsid w:val="002D054A"/>
    <w:rsid w:val="002D0EAA"/>
    <w:rsid w:val="002D23F0"/>
    <w:rsid w:val="002D3D9B"/>
    <w:rsid w:val="002D493F"/>
    <w:rsid w:val="002D51B2"/>
    <w:rsid w:val="002D6BAF"/>
    <w:rsid w:val="002E0289"/>
    <w:rsid w:val="002E28A9"/>
    <w:rsid w:val="002E3552"/>
    <w:rsid w:val="002E47E9"/>
    <w:rsid w:val="002E5099"/>
    <w:rsid w:val="002E627E"/>
    <w:rsid w:val="002E66DE"/>
    <w:rsid w:val="002E7B0E"/>
    <w:rsid w:val="002F21C2"/>
    <w:rsid w:val="002F7C96"/>
    <w:rsid w:val="0030192F"/>
    <w:rsid w:val="003029C1"/>
    <w:rsid w:val="0030310B"/>
    <w:rsid w:val="003032DF"/>
    <w:rsid w:val="003036E3"/>
    <w:rsid w:val="0030376A"/>
    <w:rsid w:val="00307534"/>
    <w:rsid w:val="00307820"/>
    <w:rsid w:val="00307A54"/>
    <w:rsid w:val="00310038"/>
    <w:rsid w:val="00311027"/>
    <w:rsid w:val="00313B7F"/>
    <w:rsid w:val="00315488"/>
    <w:rsid w:val="0031550D"/>
    <w:rsid w:val="00315739"/>
    <w:rsid w:val="0031593F"/>
    <w:rsid w:val="003201A9"/>
    <w:rsid w:val="00321124"/>
    <w:rsid w:val="00326CC8"/>
    <w:rsid w:val="003334E4"/>
    <w:rsid w:val="00333BBC"/>
    <w:rsid w:val="00334406"/>
    <w:rsid w:val="003459E7"/>
    <w:rsid w:val="00347640"/>
    <w:rsid w:val="00350377"/>
    <w:rsid w:val="00350C5E"/>
    <w:rsid w:val="003544D2"/>
    <w:rsid w:val="00354994"/>
    <w:rsid w:val="00356359"/>
    <w:rsid w:val="00357DEA"/>
    <w:rsid w:val="0036009E"/>
    <w:rsid w:val="003612BD"/>
    <w:rsid w:val="0036148E"/>
    <w:rsid w:val="00364089"/>
    <w:rsid w:val="00364C5F"/>
    <w:rsid w:val="00370B01"/>
    <w:rsid w:val="00370CC5"/>
    <w:rsid w:val="00370F02"/>
    <w:rsid w:val="00371486"/>
    <w:rsid w:val="00371E7D"/>
    <w:rsid w:val="003724B0"/>
    <w:rsid w:val="00372747"/>
    <w:rsid w:val="00372D5C"/>
    <w:rsid w:val="00372F66"/>
    <w:rsid w:val="00373E2C"/>
    <w:rsid w:val="003747FB"/>
    <w:rsid w:val="0037734C"/>
    <w:rsid w:val="0038106F"/>
    <w:rsid w:val="00381A4E"/>
    <w:rsid w:val="00384E47"/>
    <w:rsid w:val="0038520E"/>
    <w:rsid w:val="00385892"/>
    <w:rsid w:val="00385A58"/>
    <w:rsid w:val="00386048"/>
    <w:rsid w:val="00390158"/>
    <w:rsid w:val="003975FE"/>
    <w:rsid w:val="00397F28"/>
    <w:rsid w:val="003A075E"/>
    <w:rsid w:val="003A2720"/>
    <w:rsid w:val="003A4AB6"/>
    <w:rsid w:val="003A52DC"/>
    <w:rsid w:val="003A5ADD"/>
    <w:rsid w:val="003A6FFF"/>
    <w:rsid w:val="003B0BEF"/>
    <w:rsid w:val="003B25A8"/>
    <w:rsid w:val="003B351A"/>
    <w:rsid w:val="003B3DAE"/>
    <w:rsid w:val="003B4422"/>
    <w:rsid w:val="003B5755"/>
    <w:rsid w:val="003B60D4"/>
    <w:rsid w:val="003B611E"/>
    <w:rsid w:val="003B6A33"/>
    <w:rsid w:val="003C1EFA"/>
    <w:rsid w:val="003C2594"/>
    <w:rsid w:val="003C3F48"/>
    <w:rsid w:val="003C3FC1"/>
    <w:rsid w:val="003C78A0"/>
    <w:rsid w:val="003D0F22"/>
    <w:rsid w:val="003D2361"/>
    <w:rsid w:val="003E2613"/>
    <w:rsid w:val="003E26D9"/>
    <w:rsid w:val="003E2C97"/>
    <w:rsid w:val="003E2FAC"/>
    <w:rsid w:val="003E4256"/>
    <w:rsid w:val="003E46CA"/>
    <w:rsid w:val="003E7155"/>
    <w:rsid w:val="003E73E0"/>
    <w:rsid w:val="003E7997"/>
    <w:rsid w:val="003F225E"/>
    <w:rsid w:val="003F34A3"/>
    <w:rsid w:val="003F4C24"/>
    <w:rsid w:val="003F4EA5"/>
    <w:rsid w:val="003F6E29"/>
    <w:rsid w:val="003F7347"/>
    <w:rsid w:val="004011A9"/>
    <w:rsid w:val="00401CF5"/>
    <w:rsid w:val="0040218D"/>
    <w:rsid w:val="00404959"/>
    <w:rsid w:val="00404E3B"/>
    <w:rsid w:val="00405528"/>
    <w:rsid w:val="00406479"/>
    <w:rsid w:val="004070B5"/>
    <w:rsid w:val="00410C0C"/>
    <w:rsid w:val="0041257B"/>
    <w:rsid w:val="00412724"/>
    <w:rsid w:val="0041296E"/>
    <w:rsid w:val="004139BA"/>
    <w:rsid w:val="0041771D"/>
    <w:rsid w:val="00420199"/>
    <w:rsid w:val="00420C68"/>
    <w:rsid w:val="0042246D"/>
    <w:rsid w:val="004227B8"/>
    <w:rsid w:val="004237D7"/>
    <w:rsid w:val="00423BE7"/>
    <w:rsid w:val="00424C90"/>
    <w:rsid w:val="00425500"/>
    <w:rsid w:val="00425AD6"/>
    <w:rsid w:val="004327E9"/>
    <w:rsid w:val="0043674A"/>
    <w:rsid w:val="004426C4"/>
    <w:rsid w:val="00443BD4"/>
    <w:rsid w:val="004468E7"/>
    <w:rsid w:val="00446B1A"/>
    <w:rsid w:val="00446D39"/>
    <w:rsid w:val="00451198"/>
    <w:rsid w:val="00451895"/>
    <w:rsid w:val="004518D5"/>
    <w:rsid w:val="00452454"/>
    <w:rsid w:val="0045394C"/>
    <w:rsid w:val="0045429B"/>
    <w:rsid w:val="00454D45"/>
    <w:rsid w:val="00455058"/>
    <w:rsid w:val="00461399"/>
    <w:rsid w:val="00461E66"/>
    <w:rsid w:val="004629B5"/>
    <w:rsid w:val="00467BAE"/>
    <w:rsid w:val="00471DE0"/>
    <w:rsid w:val="004720DA"/>
    <w:rsid w:val="0047285C"/>
    <w:rsid w:val="00472F67"/>
    <w:rsid w:val="004755E1"/>
    <w:rsid w:val="00475DCC"/>
    <w:rsid w:val="00481845"/>
    <w:rsid w:val="00483B50"/>
    <w:rsid w:val="004867D8"/>
    <w:rsid w:val="00487787"/>
    <w:rsid w:val="00487F72"/>
    <w:rsid w:val="004902C4"/>
    <w:rsid w:val="00490C4E"/>
    <w:rsid w:val="00491142"/>
    <w:rsid w:val="004915D2"/>
    <w:rsid w:val="00492BB2"/>
    <w:rsid w:val="00493E31"/>
    <w:rsid w:val="00497831"/>
    <w:rsid w:val="00497A77"/>
    <w:rsid w:val="00497E2F"/>
    <w:rsid w:val="004A2E9F"/>
    <w:rsid w:val="004A3431"/>
    <w:rsid w:val="004A349F"/>
    <w:rsid w:val="004A3737"/>
    <w:rsid w:val="004A499E"/>
    <w:rsid w:val="004A4FCF"/>
    <w:rsid w:val="004A5124"/>
    <w:rsid w:val="004A6D09"/>
    <w:rsid w:val="004A7213"/>
    <w:rsid w:val="004A7AF9"/>
    <w:rsid w:val="004B354C"/>
    <w:rsid w:val="004B41F7"/>
    <w:rsid w:val="004B437F"/>
    <w:rsid w:val="004B4848"/>
    <w:rsid w:val="004B5CDD"/>
    <w:rsid w:val="004B6C6C"/>
    <w:rsid w:val="004C04F3"/>
    <w:rsid w:val="004C0E8E"/>
    <w:rsid w:val="004C2043"/>
    <w:rsid w:val="004C21BC"/>
    <w:rsid w:val="004C3E7D"/>
    <w:rsid w:val="004C7F26"/>
    <w:rsid w:val="004D0CC4"/>
    <w:rsid w:val="004D1C1A"/>
    <w:rsid w:val="004D21BA"/>
    <w:rsid w:val="004D633C"/>
    <w:rsid w:val="004D68E0"/>
    <w:rsid w:val="004E66A4"/>
    <w:rsid w:val="004E6A64"/>
    <w:rsid w:val="004E7359"/>
    <w:rsid w:val="004E7ADC"/>
    <w:rsid w:val="004E7D1C"/>
    <w:rsid w:val="004E7F98"/>
    <w:rsid w:val="004F1013"/>
    <w:rsid w:val="004F1E8C"/>
    <w:rsid w:val="004F4011"/>
    <w:rsid w:val="004F612E"/>
    <w:rsid w:val="004F6215"/>
    <w:rsid w:val="004F7DA3"/>
    <w:rsid w:val="0050071E"/>
    <w:rsid w:val="00500D30"/>
    <w:rsid w:val="00500E7C"/>
    <w:rsid w:val="00501886"/>
    <w:rsid w:val="00504B51"/>
    <w:rsid w:val="00505959"/>
    <w:rsid w:val="005060CE"/>
    <w:rsid w:val="0050798A"/>
    <w:rsid w:val="00511CDC"/>
    <w:rsid w:val="00512AF0"/>
    <w:rsid w:val="0051421C"/>
    <w:rsid w:val="00515520"/>
    <w:rsid w:val="00515785"/>
    <w:rsid w:val="00515D23"/>
    <w:rsid w:val="00516BD7"/>
    <w:rsid w:val="0051732E"/>
    <w:rsid w:val="0051798A"/>
    <w:rsid w:val="00522EC9"/>
    <w:rsid w:val="00523993"/>
    <w:rsid w:val="00524249"/>
    <w:rsid w:val="00524DB3"/>
    <w:rsid w:val="00530DC6"/>
    <w:rsid w:val="00533A10"/>
    <w:rsid w:val="00534C7D"/>
    <w:rsid w:val="005400B8"/>
    <w:rsid w:val="00540C10"/>
    <w:rsid w:val="0054585F"/>
    <w:rsid w:val="00547D8F"/>
    <w:rsid w:val="00551C14"/>
    <w:rsid w:val="005527C0"/>
    <w:rsid w:val="00552AD4"/>
    <w:rsid w:val="005573EE"/>
    <w:rsid w:val="00561B98"/>
    <w:rsid w:val="005629CF"/>
    <w:rsid w:val="005640C4"/>
    <w:rsid w:val="005643A5"/>
    <w:rsid w:val="0056510C"/>
    <w:rsid w:val="00565EDC"/>
    <w:rsid w:val="005667AA"/>
    <w:rsid w:val="0056697B"/>
    <w:rsid w:val="00567FFE"/>
    <w:rsid w:val="005705AA"/>
    <w:rsid w:val="005736D0"/>
    <w:rsid w:val="005755CD"/>
    <w:rsid w:val="00576167"/>
    <w:rsid w:val="00580AAE"/>
    <w:rsid w:val="00580E45"/>
    <w:rsid w:val="005834CD"/>
    <w:rsid w:val="00583D89"/>
    <w:rsid w:val="005864A8"/>
    <w:rsid w:val="00591758"/>
    <w:rsid w:val="00591C6F"/>
    <w:rsid w:val="00591FA8"/>
    <w:rsid w:val="00593CC6"/>
    <w:rsid w:val="0059456B"/>
    <w:rsid w:val="00595E8D"/>
    <w:rsid w:val="0059635C"/>
    <w:rsid w:val="005977B6"/>
    <w:rsid w:val="00597FCC"/>
    <w:rsid w:val="005A0941"/>
    <w:rsid w:val="005A1622"/>
    <w:rsid w:val="005A314F"/>
    <w:rsid w:val="005A54C8"/>
    <w:rsid w:val="005A6D9F"/>
    <w:rsid w:val="005B1567"/>
    <w:rsid w:val="005B200E"/>
    <w:rsid w:val="005B3B39"/>
    <w:rsid w:val="005B42E8"/>
    <w:rsid w:val="005B477A"/>
    <w:rsid w:val="005B5425"/>
    <w:rsid w:val="005B67AC"/>
    <w:rsid w:val="005C06B8"/>
    <w:rsid w:val="005C1ED8"/>
    <w:rsid w:val="005C37D6"/>
    <w:rsid w:val="005D0272"/>
    <w:rsid w:val="005D0E9E"/>
    <w:rsid w:val="005D0FF3"/>
    <w:rsid w:val="005D19AE"/>
    <w:rsid w:val="005D19B1"/>
    <w:rsid w:val="005D2AC5"/>
    <w:rsid w:val="005D2E5E"/>
    <w:rsid w:val="005D2F4F"/>
    <w:rsid w:val="005D3E62"/>
    <w:rsid w:val="005D3F9D"/>
    <w:rsid w:val="005D4612"/>
    <w:rsid w:val="005D59F7"/>
    <w:rsid w:val="005D7768"/>
    <w:rsid w:val="005E1B93"/>
    <w:rsid w:val="005E2067"/>
    <w:rsid w:val="005E4646"/>
    <w:rsid w:val="005F3EEB"/>
    <w:rsid w:val="005F68A7"/>
    <w:rsid w:val="00602378"/>
    <w:rsid w:val="00602C6E"/>
    <w:rsid w:val="00602CB9"/>
    <w:rsid w:val="00602CBC"/>
    <w:rsid w:val="00603FCE"/>
    <w:rsid w:val="00604E5C"/>
    <w:rsid w:val="00605C99"/>
    <w:rsid w:val="006066B4"/>
    <w:rsid w:val="00606940"/>
    <w:rsid w:val="00606C9C"/>
    <w:rsid w:val="0061091D"/>
    <w:rsid w:val="00611A33"/>
    <w:rsid w:val="00612F01"/>
    <w:rsid w:val="00612F37"/>
    <w:rsid w:val="00613989"/>
    <w:rsid w:val="00614760"/>
    <w:rsid w:val="00614DD8"/>
    <w:rsid w:val="00616128"/>
    <w:rsid w:val="006169F1"/>
    <w:rsid w:val="00616C5E"/>
    <w:rsid w:val="00617863"/>
    <w:rsid w:val="00620B4F"/>
    <w:rsid w:val="00620FBE"/>
    <w:rsid w:val="00621B6D"/>
    <w:rsid w:val="00623309"/>
    <w:rsid w:val="00624694"/>
    <w:rsid w:val="00626531"/>
    <w:rsid w:val="0062772F"/>
    <w:rsid w:val="00630A4E"/>
    <w:rsid w:val="00641739"/>
    <w:rsid w:val="006418F7"/>
    <w:rsid w:val="00643ED2"/>
    <w:rsid w:val="00647607"/>
    <w:rsid w:val="00651827"/>
    <w:rsid w:val="00653C14"/>
    <w:rsid w:val="006549C4"/>
    <w:rsid w:val="006558E2"/>
    <w:rsid w:val="006570C6"/>
    <w:rsid w:val="00660A76"/>
    <w:rsid w:val="00662ADA"/>
    <w:rsid w:val="00662F36"/>
    <w:rsid w:val="00663174"/>
    <w:rsid w:val="006638AC"/>
    <w:rsid w:val="006646B3"/>
    <w:rsid w:val="0066562F"/>
    <w:rsid w:val="006658D8"/>
    <w:rsid w:val="00666690"/>
    <w:rsid w:val="0067072F"/>
    <w:rsid w:val="006762D6"/>
    <w:rsid w:val="0067693D"/>
    <w:rsid w:val="00676C9E"/>
    <w:rsid w:val="00680FD4"/>
    <w:rsid w:val="006810EF"/>
    <w:rsid w:val="00681EA3"/>
    <w:rsid w:val="006829AF"/>
    <w:rsid w:val="006832E5"/>
    <w:rsid w:val="00683B81"/>
    <w:rsid w:val="00683EAC"/>
    <w:rsid w:val="006844C1"/>
    <w:rsid w:val="00692685"/>
    <w:rsid w:val="00692ADC"/>
    <w:rsid w:val="00693517"/>
    <w:rsid w:val="00695944"/>
    <w:rsid w:val="00696F7F"/>
    <w:rsid w:val="006A091F"/>
    <w:rsid w:val="006A11E8"/>
    <w:rsid w:val="006A4D47"/>
    <w:rsid w:val="006A51FC"/>
    <w:rsid w:val="006A6ACA"/>
    <w:rsid w:val="006A71A0"/>
    <w:rsid w:val="006B0679"/>
    <w:rsid w:val="006B44F5"/>
    <w:rsid w:val="006B6F6D"/>
    <w:rsid w:val="006C0AE0"/>
    <w:rsid w:val="006C48B2"/>
    <w:rsid w:val="006C53E8"/>
    <w:rsid w:val="006C545F"/>
    <w:rsid w:val="006C67EA"/>
    <w:rsid w:val="006C7BE2"/>
    <w:rsid w:val="006C7C02"/>
    <w:rsid w:val="006D11C8"/>
    <w:rsid w:val="006D1DF6"/>
    <w:rsid w:val="006D2696"/>
    <w:rsid w:val="006D39A6"/>
    <w:rsid w:val="006E02A7"/>
    <w:rsid w:val="006E08F1"/>
    <w:rsid w:val="006E23F0"/>
    <w:rsid w:val="006E2CF0"/>
    <w:rsid w:val="006E34C3"/>
    <w:rsid w:val="006E3FF4"/>
    <w:rsid w:val="006E5805"/>
    <w:rsid w:val="006E6884"/>
    <w:rsid w:val="006E76F2"/>
    <w:rsid w:val="006F0095"/>
    <w:rsid w:val="006F260F"/>
    <w:rsid w:val="006F2734"/>
    <w:rsid w:val="006F27E8"/>
    <w:rsid w:val="006F4EC8"/>
    <w:rsid w:val="006F630D"/>
    <w:rsid w:val="0070189C"/>
    <w:rsid w:val="00702849"/>
    <w:rsid w:val="007038C2"/>
    <w:rsid w:val="00705351"/>
    <w:rsid w:val="00705E2D"/>
    <w:rsid w:val="00706E64"/>
    <w:rsid w:val="0070782D"/>
    <w:rsid w:val="0071020E"/>
    <w:rsid w:val="0071192D"/>
    <w:rsid w:val="00714B06"/>
    <w:rsid w:val="00720AB6"/>
    <w:rsid w:val="00722556"/>
    <w:rsid w:val="00722E13"/>
    <w:rsid w:val="007237C5"/>
    <w:rsid w:val="00725B52"/>
    <w:rsid w:val="00730FBE"/>
    <w:rsid w:val="00731415"/>
    <w:rsid w:val="0073234D"/>
    <w:rsid w:val="007325F0"/>
    <w:rsid w:val="00732B66"/>
    <w:rsid w:val="0073377D"/>
    <w:rsid w:val="00733E82"/>
    <w:rsid w:val="0073455D"/>
    <w:rsid w:val="00734D0E"/>
    <w:rsid w:val="00735381"/>
    <w:rsid w:val="00736921"/>
    <w:rsid w:val="0073763B"/>
    <w:rsid w:val="0074745D"/>
    <w:rsid w:val="007474D9"/>
    <w:rsid w:val="00750EDB"/>
    <w:rsid w:val="00751098"/>
    <w:rsid w:val="007576C3"/>
    <w:rsid w:val="00760384"/>
    <w:rsid w:val="00760494"/>
    <w:rsid w:val="007608B5"/>
    <w:rsid w:val="00760BDA"/>
    <w:rsid w:val="00761FD2"/>
    <w:rsid w:val="00763955"/>
    <w:rsid w:val="0076398B"/>
    <w:rsid w:val="0076552B"/>
    <w:rsid w:val="00767279"/>
    <w:rsid w:val="00773E81"/>
    <w:rsid w:val="007740D4"/>
    <w:rsid w:val="007752AE"/>
    <w:rsid w:val="00777427"/>
    <w:rsid w:val="007779D4"/>
    <w:rsid w:val="0078058A"/>
    <w:rsid w:val="00780A88"/>
    <w:rsid w:val="00781B17"/>
    <w:rsid w:val="00783A53"/>
    <w:rsid w:val="007927CC"/>
    <w:rsid w:val="00792823"/>
    <w:rsid w:val="00794EB8"/>
    <w:rsid w:val="00797A4D"/>
    <w:rsid w:val="007A0167"/>
    <w:rsid w:val="007A076A"/>
    <w:rsid w:val="007A0B57"/>
    <w:rsid w:val="007A3026"/>
    <w:rsid w:val="007A398E"/>
    <w:rsid w:val="007A3E27"/>
    <w:rsid w:val="007A60AC"/>
    <w:rsid w:val="007A61AB"/>
    <w:rsid w:val="007B1BFA"/>
    <w:rsid w:val="007B28F7"/>
    <w:rsid w:val="007B3184"/>
    <w:rsid w:val="007B7188"/>
    <w:rsid w:val="007C261B"/>
    <w:rsid w:val="007C53E4"/>
    <w:rsid w:val="007D3FDD"/>
    <w:rsid w:val="007D4363"/>
    <w:rsid w:val="007D7292"/>
    <w:rsid w:val="007E3245"/>
    <w:rsid w:val="007E3D5C"/>
    <w:rsid w:val="007E507B"/>
    <w:rsid w:val="007E5993"/>
    <w:rsid w:val="007E60AC"/>
    <w:rsid w:val="007F27CC"/>
    <w:rsid w:val="007F7B26"/>
    <w:rsid w:val="00800366"/>
    <w:rsid w:val="00800932"/>
    <w:rsid w:val="008072B6"/>
    <w:rsid w:val="008110DF"/>
    <w:rsid w:val="008139F8"/>
    <w:rsid w:val="008142BB"/>
    <w:rsid w:val="00815CBD"/>
    <w:rsid w:val="00817E4C"/>
    <w:rsid w:val="00821C05"/>
    <w:rsid w:val="00823C9F"/>
    <w:rsid w:val="00825290"/>
    <w:rsid w:val="00825BD5"/>
    <w:rsid w:val="00831B79"/>
    <w:rsid w:val="00834CEC"/>
    <w:rsid w:val="00836545"/>
    <w:rsid w:val="008365B1"/>
    <w:rsid w:val="00840C58"/>
    <w:rsid w:val="00844AA8"/>
    <w:rsid w:val="00846EC7"/>
    <w:rsid w:val="008474A2"/>
    <w:rsid w:val="00851205"/>
    <w:rsid w:val="008526C1"/>
    <w:rsid w:val="00853F92"/>
    <w:rsid w:val="00856A06"/>
    <w:rsid w:val="00856B08"/>
    <w:rsid w:val="00856E23"/>
    <w:rsid w:val="0086048C"/>
    <w:rsid w:val="00864C8B"/>
    <w:rsid w:val="00865E09"/>
    <w:rsid w:val="00870D05"/>
    <w:rsid w:val="0087230F"/>
    <w:rsid w:val="00872570"/>
    <w:rsid w:val="00873BD6"/>
    <w:rsid w:val="00876201"/>
    <w:rsid w:val="008779DF"/>
    <w:rsid w:val="00877CA8"/>
    <w:rsid w:val="00880049"/>
    <w:rsid w:val="00881A8A"/>
    <w:rsid w:val="008820D1"/>
    <w:rsid w:val="0088235A"/>
    <w:rsid w:val="00883764"/>
    <w:rsid w:val="008877A7"/>
    <w:rsid w:val="00891EB4"/>
    <w:rsid w:val="00892AD7"/>
    <w:rsid w:val="00894731"/>
    <w:rsid w:val="0089527C"/>
    <w:rsid w:val="0089548F"/>
    <w:rsid w:val="0089593C"/>
    <w:rsid w:val="00896EB7"/>
    <w:rsid w:val="008974A1"/>
    <w:rsid w:val="008976C0"/>
    <w:rsid w:val="008A60CC"/>
    <w:rsid w:val="008B1887"/>
    <w:rsid w:val="008B6952"/>
    <w:rsid w:val="008B775B"/>
    <w:rsid w:val="008C28F9"/>
    <w:rsid w:val="008C2CF1"/>
    <w:rsid w:val="008C4809"/>
    <w:rsid w:val="008C4DDF"/>
    <w:rsid w:val="008C743B"/>
    <w:rsid w:val="008C7B1A"/>
    <w:rsid w:val="008C7EBD"/>
    <w:rsid w:val="008D14D2"/>
    <w:rsid w:val="008D2FFE"/>
    <w:rsid w:val="008E0D59"/>
    <w:rsid w:val="008E1099"/>
    <w:rsid w:val="008E13B5"/>
    <w:rsid w:val="008E175C"/>
    <w:rsid w:val="008E2049"/>
    <w:rsid w:val="008E3124"/>
    <w:rsid w:val="008E4C26"/>
    <w:rsid w:val="008E5EFE"/>
    <w:rsid w:val="008F11EF"/>
    <w:rsid w:val="008F1E80"/>
    <w:rsid w:val="008F3030"/>
    <w:rsid w:val="008F3DC0"/>
    <w:rsid w:val="008F4EF9"/>
    <w:rsid w:val="008F6171"/>
    <w:rsid w:val="008F6512"/>
    <w:rsid w:val="00903374"/>
    <w:rsid w:val="00903C5D"/>
    <w:rsid w:val="0090407C"/>
    <w:rsid w:val="00906E00"/>
    <w:rsid w:val="00910C61"/>
    <w:rsid w:val="00910F1B"/>
    <w:rsid w:val="00912EDB"/>
    <w:rsid w:val="00917EFB"/>
    <w:rsid w:val="00920653"/>
    <w:rsid w:val="00920D44"/>
    <w:rsid w:val="00921D56"/>
    <w:rsid w:val="00923DB4"/>
    <w:rsid w:val="009245A8"/>
    <w:rsid w:val="0092578A"/>
    <w:rsid w:val="009317EA"/>
    <w:rsid w:val="009321AD"/>
    <w:rsid w:val="00932433"/>
    <w:rsid w:val="00933B70"/>
    <w:rsid w:val="00934B23"/>
    <w:rsid w:val="00935815"/>
    <w:rsid w:val="00935F1B"/>
    <w:rsid w:val="00936FF4"/>
    <w:rsid w:val="0093794D"/>
    <w:rsid w:val="00940C06"/>
    <w:rsid w:val="00941F71"/>
    <w:rsid w:val="00942099"/>
    <w:rsid w:val="00943F68"/>
    <w:rsid w:val="009472FB"/>
    <w:rsid w:val="00947F28"/>
    <w:rsid w:val="00950EB7"/>
    <w:rsid w:val="00951237"/>
    <w:rsid w:val="00951F73"/>
    <w:rsid w:val="009525F1"/>
    <w:rsid w:val="00953F9D"/>
    <w:rsid w:val="009546F6"/>
    <w:rsid w:val="0096022F"/>
    <w:rsid w:val="00961628"/>
    <w:rsid w:val="00961D59"/>
    <w:rsid w:val="0096246A"/>
    <w:rsid w:val="00962D80"/>
    <w:rsid w:val="00966A81"/>
    <w:rsid w:val="00967368"/>
    <w:rsid w:val="00970D13"/>
    <w:rsid w:val="00973E5E"/>
    <w:rsid w:val="00976F53"/>
    <w:rsid w:val="009776CA"/>
    <w:rsid w:val="00981550"/>
    <w:rsid w:val="00981C58"/>
    <w:rsid w:val="00981F35"/>
    <w:rsid w:val="00982DFA"/>
    <w:rsid w:val="00984107"/>
    <w:rsid w:val="00985A6C"/>
    <w:rsid w:val="00986623"/>
    <w:rsid w:val="00991B2A"/>
    <w:rsid w:val="009922D0"/>
    <w:rsid w:val="009930CC"/>
    <w:rsid w:val="00993123"/>
    <w:rsid w:val="00995146"/>
    <w:rsid w:val="00995678"/>
    <w:rsid w:val="00995C6E"/>
    <w:rsid w:val="00997996"/>
    <w:rsid w:val="00997DCF"/>
    <w:rsid w:val="009A126A"/>
    <w:rsid w:val="009A1841"/>
    <w:rsid w:val="009A360C"/>
    <w:rsid w:val="009B0DB0"/>
    <w:rsid w:val="009B1F49"/>
    <w:rsid w:val="009B29BB"/>
    <w:rsid w:val="009B2DD9"/>
    <w:rsid w:val="009B3F65"/>
    <w:rsid w:val="009B6601"/>
    <w:rsid w:val="009C0777"/>
    <w:rsid w:val="009C08E6"/>
    <w:rsid w:val="009C3D81"/>
    <w:rsid w:val="009C48BE"/>
    <w:rsid w:val="009C53BE"/>
    <w:rsid w:val="009C598F"/>
    <w:rsid w:val="009D024E"/>
    <w:rsid w:val="009D0D04"/>
    <w:rsid w:val="009D243B"/>
    <w:rsid w:val="009D30B5"/>
    <w:rsid w:val="009D4829"/>
    <w:rsid w:val="009D4B6C"/>
    <w:rsid w:val="009D513E"/>
    <w:rsid w:val="009D57C8"/>
    <w:rsid w:val="009E0963"/>
    <w:rsid w:val="009E2286"/>
    <w:rsid w:val="009E2D7B"/>
    <w:rsid w:val="009E319A"/>
    <w:rsid w:val="009E4AD7"/>
    <w:rsid w:val="009E4BE6"/>
    <w:rsid w:val="009E563F"/>
    <w:rsid w:val="009E634F"/>
    <w:rsid w:val="009E7606"/>
    <w:rsid w:val="009E77E3"/>
    <w:rsid w:val="009F0BC3"/>
    <w:rsid w:val="009F1EDA"/>
    <w:rsid w:val="009F2138"/>
    <w:rsid w:val="009F5101"/>
    <w:rsid w:val="009F7840"/>
    <w:rsid w:val="00A008C5"/>
    <w:rsid w:val="00A00C8E"/>
    <w:rsid w:val="00A01BEC"/>
    <w:rsid w:val="00A057E9"/>
    <w:rsid w:val="00A0586F"/>
    <w:rsid w:val="00A05C66"/>
    <w:rsid w:val="00A06993"/>
    <w:rsid w:val="00A109BA"/>
    <w:rsid w:val="00A12BEA"/>
    <w:rsid w:val="00A21DB5"/>
    <w:rsid w:val="00A22244"/>
    <w:rsid w:val="00A22FF0"/>
    <w:rsid w:val="00A234B9"/>
    <w:rsid w:val="00A3006F"/>
    <w:rsid w:val="00A30848"/>
    <w:rsid w:val="00A30F2A"/>
    <w:rsid w:val="00A316D0"/>
    <w:rsid w:val="00A320D7"/>
    <w:rsid w:val="00A32D1E"/>
    <w:rsid w:val="00A3389E"/>
    <w:rsid w:val="00A34299"/>
    <w:rsid w:val="00A3464D"/>
    <w:rsid w:val="00A41673"/>
    <w:rsid w:val="00A427F5"/>
    <w:rsid w:val="00A42A64"/>
    <w:rsid w:val="00A43597"/>
    <w:rsid w:val="00A45AD4"/>
    <w:rsid w:val="00A45FA5"/>
    <w:rsid w:val="00A504C5"/>
    <w:rsid w:val="00A5249B"/>
    <w:rsid w:val="00A525E7"/>
    <w:rsid w:val="00A53C5F"/>
    <w:rsid w:val="00A569F1"/>
    <w:rsid w:val="00A57219"/>
    <w:rsid w:val="00A62E26"/>
    <w:rsid w:val="00A63AAD"/>
    <w:rsid w:val="00A63DDE"/>
    <w:rsid w:val="00A65EE8"/>
    <w:rsid w:val="00A674BA"/>
    <w:rsid w:val="00A71F60"/>
    <w:rsid w:val="00A745C9"/>
    <w:rsid w:val="00A755B6"/>
    <w:rsid w:val="00A76217"/>
    <w:rsid w:val="00A84868"/>
    <w:rsid w:val="00A85883"/>
    <w:rsid w:val="00A903EB"/>
    <w:rsid w:val="00A90783"/>
    <w:rsid w:val="00A91AF7"/>
    <w:rsid w:val="00A936CB"/>
    <w:rsid w:val="00A94BAC"/>
    <w:rsid w:val="00A9582C"/>
    <w:rsid w:val="00A9608C"/>
    <w:rsid w:val="00A96F29"/>
    <w:rsid w:val="00A9712F"/>
    <w:rsid w:val="00AA022D"/>
    <w:rsid w:val="00AA21BA"/>
    <w:rsid w:val="00AA3228"/>
    <w:rsid w:val="00AA660C"/>
    <w:rsid w:val="00AB033F"/>
    <w:rsid w:val="00AB2D34"/>
    <w:rsid w:val="00AB3D3D"/>
    <w:rsid w:val="00AB44EF"/>
    <w:rsid w:val="00AB5D39"/>
    <w:rsid w:val="00AB7675"/>
    <w:rsid w:val="00AC0C84"/>
    <w:rsid w:val="00AC36E2"/>
    <w:rsid w:val="00AC37BD"/>
    <w:rsid w:val="00AC691D"/>
    <w:rsid w:val="00AC6C5E"/>
    <w:rsid w:val="00AD025F"/>
    <w:rsid w:val="00AD283C"/>
    <w:rsid w:val="00AD2AFE"/>
    <w:rsid w:val="00AD2D79"/>
    <w:rsid w:val="00AD3A41"/>
    <w:rsid w:val="00AD451A"/>
    <w:rsid w:val="00AD6E7F"/>
    <w:rsid w:val="00AE3A5B"/>
    <w:rsid w:val="00AF0A39"/>
    <w:rsid w:val="00AF0FA2"/>
    <w:rsid w:val="00AF1094"/>
    <w:rsid w:val="00AF23AB"/>
    <w:rsid w:val="00AF70EC"/>
    <w:rsid w:val="00B014E2"/>
    <w:rsid w:val="00B02844"/>
    <w:rsid w:val="00B03619"/>
    <w:rsid w:val="00B0572E"/>
    <w:rsid w:val="00B05E3A"/>
    <w:rsid w:val="00B06498"/>
    <w:rsid w:val="00B1188D"/>
    <w:rsid w:val="00B12FE3"/>
    <w:rsid w:val="00B13191"/>
    <w:rsid w:val="00B138AA"/>
    <w:rsid w:val="00B13A10"/>
    <w:rsid w:val="00B142DA"/>
    <w:rsid w:val="00B1446F"/>
    <w:rsid w:val="00B14560"/>
    <w:rsid w:val="00B147CC"/>
    <w:rsid w:val="00B166A2"/>
    <w:rsid w:val="00B21E2A"/>
    <w:rsid w:val="00B22ACC"/>
    <w:rsid w:val="00B235E3"/>
    <w:rsid w:val="00B23FF6"/>
    <w:rsid w:val="00B26DF1"/>
    <w:rsid w:val="00B26FBA"/>
    <w:rsid w:val="00B32444"/>
    <w:rsid w:val="00B331FC"/>
    <w:rsid w:val="00B34338"/>
    <w:rsid w:val="00B34889"/>
    <w:rsid w:val="00B353FB"/>
    <w:rsid w:val="00B35C28"/>
    <w:rsid w:val="00B4158F"/>
    <w:rsid w:val="00B43649"/>
    <w:rsid w:val="00B43A5A"/>
    <w:rsid w:val="00B43AAF"/>
    <w:rsid w:val="00B44FB3"/>
    <w:rsid w:val="00B4776E"/>
    <w:rsid w:val="00B47D1B"/>
    <w:rsid w:val="00B52D95"/>
    <w:rsid w:val="00B5328A"/>
    <w:rsid w:val="00B620C5"/>
    <w:rsid w:val="00B63BB5"/>
    <w:rsid w:val="00B641C3"/>
    <w:rsid w:val="00B6501E"/>
    <w:rsid w:val="00B651A0"/>
    <w:rsid w:val="00B66451"/>
    <w:rsid w:val="00B7027D"/>
    <w:rsid w:val="00B73E62"/>
    <w:rsid w:val="00B823B4"/>
    <w:rsid w:val="00B82B5F"/>
    <w:rsid w:val="00B932CA"/>
    <w:rsid w:val="00B96916"/>
    <w:rsid w:val="00B96D17"/>
    <w:rsid w:val="00B97D04"/>
    <w:rsid w:val="00BA029D"/>
    <w:rsid w:val="00BA1F0D"/>
    <w:rsid w:val="00BA3C7D"/>
    <w:rsid w:val="00BA4692"/>
    <w:rsid w:val="00BA5A0F"/>
    <w:rsid w:val="00BB03BC"/>
    <w:rsid w:val="00BB048F"/>
    <w:rsid w:val="00BB09E6"/>
    <w:rsid w:val="00BB1619"/>
    <w:rsid w:val="00BB5E6F"/>
    <w:rsid w:val="00BC26C4"/>
    <w:rsid w:val="00BC3C9A"/>
    <w:rsid w:val="00BC5909"/>
    <w:rsid w:val="00BC5F90"/>
    <w:rsid w:val="00BD0BDC"/>
    <w:rsid w:val="00BD245C"/>
    <w:rsid w:val="00BE102E"/>
    <w:rsid w:val="00BE1C4B"/>
    <w:rsid w:val="00BE356F"/>
    <w:rsid w:val="00BE408B"/>
    <w:rsid w:val="00BE4523"/>
    <w:rsid w:val="00BF0775"/>
    <w:rsid w:val="00BF08B2"/>
    <w:rsid w:val="00BF10FE"/>
    <w:rsid w:val="00BF3F8B"/>
    <w:rsid w:val="00BF6E8C"/>
    <w:rsid w:val="00C0097F"/>
    <w:rsid w:val="00C01487"/>
    <w:rsid w:val="00C01B93"/>
    <w:rsid w:val="00C02E7B"/>
    <w:rsid w:val="00C065A7"/>
    <w:rsid w:val="00C11EC6"/>
    <w:rsid w:val="00C1306D"/>
    <w:rsid w:val="00C1491B"/>
    <w:rsid w:val="00C158B0"/>
    <w:rsid w:val="00C209D5"/>
    <w:rsid w:val="00C224FA"/>
    <w:rsid w:val="00C24393"/>
    <w:rsid w:val="00C250DC"/>
    <w:rsid w:val="00C2797F"/>
    <w:rsid w:val="00C3063E"/>
    <w:rsid w:val="00C30718"/>
    <w:rsid w:val="00C32276"/>
    <w:rsid w:val="00C32BA6"/>
    <w:rsid w:val="00C339B7"/>
    <w:rsid w:val="00C35753"/>
    <w:rsid w:val="00C36F66"/>
    <w:rsid w:val="00C4207D"/>
    <w:rsid w:val="00C42BBC"/>
    <w:rsid w:val="00C42CFA"/>
    <w:rsid w:val="00C439B3"/>
    <w:rsid w:val="00C45C17"/>
    <w:rsid w:val="00C471FE"/>
    <w:rsid w:val="00C47AF1"/>
    <w:rsid w:val="00C47D13"/>
    <w:rsid w:val="00C503FB"/>
    <w:rsid w:val="00C5060B"/>
    <w:rsid w:val="00C515B5"/>
    <w:rsid w:val="00C544C3"/>
    <w:rsid w:val="00C55407"/>
    <w:rsid w:val="00C55B26"/>
    <w:rsid w:val="00C60C33"/>
    <w:rsid w:val="00C620F6"/>
    <w:rsid w:val="00C62C46"/>
    <w:rsid w:val="00C63F10"/>
    <w:rsid w:val="00C66299"/>
    <w:rsid w:val="00C675E0"/>
    <w:rsid w:val="00C67AAF"/>
    <w:rsid w:val="00C67E74"/>
    <w:rsid w:val="00C7151C"/>
    <w:rsid w:val="00C73E8B"/>
    <w:rsid w:val="00C75C35"/>
    <w:rsid w:val="00C77D8A"/>
    <w:rsid w:val="00C8338D"/>
    <w:rsid w:val="00C8571A"/>
    <w:rsid w:val="00C860BF"/>
    <w:rsid w:val="00C86F1B"/>
    <w:rsid w:val="00C95EF4"/>
    <w:rsid w:val="00C9603D"/>
    <w:rsid w:val="00C96987"/>
    <w:rsid w:val="00C97C1E"/>
    <w:rsid w:val="00CA060E"/>
    <w:rsid w:val="00CA302D"/>
    <w:rsid w:val="00CA3984"/>
    <w:rsid w:val="00CA6432"/>
    <w:rsid w:val="00CA7990"/>
    <w:rsid w:val="00CA79C2"/>
    <w:rsid w:val="00CB0280"/>
    <w:rsid w:val="00CB1FEC"/>
    <w:rsid w:val="00CB2AF6"/>
    <w:rsid w:val="00CB3CFA"/>
    <w:rsid w:val="00CC09AD"/>
    <w:rsid w:val="00CC112F"/>
    <w:rsid w:val="00CC13AA"/>
    <w:rsid w:val="00CC1E9C"/>
    <w:rsid w:val="00CC4669"/>
    <w:rsid w:val="00CC5AA8"/>
    <w:rsid w:val="00CC5C92"/>
    <w:rsid w:val="00CD0812"/>
    <w:rsid w:val="00CD1BFB"/>
    <w:rsid w:val="00CD2185"/>
    <w:rsid w:val="00CD24FD"/>
    <w:rsid w:val="00CD32D5"/>
    <w:rsid w:val="00CD3CE0"/>
    <w:rsid w:val="00CD40BC"/>
    <w:rsid w:val="00CD4148"/>
    <w:rsid w:val="00CD43EF"/>
    <w:rsid w:val="00CD5D20"/>
    <w:rsid w:val="00CE3AD0"/>
    <w:rsid w:val="00CE3B70"/>
    <w:rsid w:val="00CE4853"/>
    <w:rsid w:val="00CE5413"/>
    <w:rsid w:val="00CE7D35"/>
    <w:rsid w:val="00CF3B21"/>
    <w:rsid w:val="00CF3B7B"/>
    <w:rsid w:val="00CF42CE"/>
    <w:rsid w:val="00CF43AA"/>
    <w:rsid w:val="00CF478E"/>
    <w:rsid w:val="00CF7286"/>
    <w:rsid w:val="00CF7851"/>
    <w:rsid w:val="00CF7900"/>
    <w:rsid w:val="00D01127"/>
    <w:rsid w:val="00D0161D"/>
    <w:rsid w:val="00D0172D"/>
    <w:rsid w:val="00D022CD"/>
    <w:rsid w:val="00D06402"/>
    <w:rsid w:val="00D06483"/>
    <w:rsid w:val="00D07860"/>
    <w:rsid w:val="00D162B6"/>
    <w:rsid w:val="00D16C64"/>
    <w:rsid w:val="00D2100D"/>
    <w:rsid w:val="00D2162A"/>
    <w:rsid w:val="00D2207B"/>
    <w:rsid w:val="00D22645"/>
    <w:rsid w:val="00D228AF"/>
    <w:rsid w:val="00D22B23"/>
    <w:rsid w:val="00D22D48"/>
    <w:rsid w:val="00D245A7"/>
    <w:rsid w:val="00D2630E"/>
    <w:rsid w:val="00D300F4"/>
    <w:rsid w:val="00D31BCA"/>
    <w:rsid w:val="00D32AFC"/>
    <w:rsid w:val="00D34104"/>
    <w:rsid w:val="00D353DA"/>
    <w:rsid w:val="00D41F0D"/>
    <w:rsid w:val="00D42939"/>
    <w:rsid w:val="00D43931"/>
    <w:rsid w:val="00D444D9"/>
    <w:rsid w:val="00D44596"/>
    <w:rsid w:val="00D44FC1"/>
    <w:rsid w:val="00D46FBA"/>
    <w:rsid w:val="00D47BEE"/>
    <w:rsid w:val="00D5059C"/>
    <w:rsid w:val="00D515D6"/>
    <w:rsid w:val="00D52275"/>
    <w:rsid w:val="00D52698"/>
    <w:rsid w:val="00D52EFC"/>
    <w:rsid w:val="00D53B82"/>
    <w:rsid w:val="00D54AB5"/>
    <w:rsid w:val="00D551AD"/>
    <w:rsid w:val="00D55270"/>
    <w:rsid w:val="00D556D7"/>
    <w:rsid w:val="00D57340"/>
    <w:rsid w:val="00D57373"/>
    <w:rsid w:val="00D62E37"/>
    <w:rsid w:val="00D64998"/>
    <w:rsid w:val="00D66DC9"/>
    <w:rsid w:val="00D67B8C"/>
    <w:rsid w:val="00D67FFA"/>
    <w:rsid w:val="00D70ACB"/>
    <w:rsid w:val="00D70B1F"/>
    <w:rsid w:val="00D747A1"/>
    <w:rsid w:val="00D74C39"/>
    <w:rsid w:val="00D7616E"/>
    <w:rsid w:val="00D7743F"/>
    <w:rsid w:val="00D80EA3"/>
    <w:rsid w:val="00D83276"/>
    <w:rsid w:val="00D8363E"/>
    <w:rsid w:val="00D839F4"/>
    <w:rsid w:val="00D83B1B"/>
    <w:rsid w:val="00D83F0B"/>
    <w:rsid w:val="00D855A9"/>
    <w:rsid w:val="00D93D92"/>
    <w:rsid w:val="00D940FF"/>
    <w:rsid w:val="00D94FFD"/>
    <w:rsid w:val="00D95EDF"/>
    <w:rsid w:val="00DA10C0"/>
    <w:rsid w:val="00DA244E"/>
    <w:rsid w:val="00DA2705"/>
    <w:rsid w:val="00DA2BA0"/>
    <w:rsid w:val="00DA386A"/>
    <w:rsid w:val="00DA5F72"/>
    <w:rsid w:val="00DA6868"/>
    <w:rsid w:val="00DB6423"/>
    <w:rsid w:val="00DC21A4"/>
    <w:rsid w:val="00DC2263"/>
    <w:rsid w:val="00DC2660"/>
    <w:rsid w:val="00DC52C4"/>
    <w:rsid w:val="00DC7CAA"/>
    <w:rsid w:val="00DC7DFA"/>
    <w:rsid w:val="00DD1200"/>
    <w:rsid w:val="00DD24BE"/>
    <w:rsid w:val="00DD2DD3"/>
    <w:rsid w:val="00DD2F51"/>
    <w:rsid w:val="00DD627F"/>
    <w:rsid w:val="00DD7A6F"/>
    <w:rsid w:val="00DE0CC0"/>
    <w:rsid w:val="00DE13BC"/>
    <w:rsid w:val="00DE37E0"/>
    <w:rsid w:val="00DE425B"/>
    <w:rsid w:val="00DE4F90"/>
    <w:rsid w:val="00DE646A"/>
    <w:rsid w:val="00DE6EC3"/>
    <w:rsid w:val="00DF013D"/>
    <w:rsid w:val="00DF0508"/>
    <w:rsid w:val="00DF2B5F"/>
    <w:rsid w:val="00DF3089"/>
    <w:rsid w:val="00DF5E45"/>
    <w:rsid w:val="00DF5EE5"/>
    <w:rsid w:val="00DF6975"/>
    <w:rsid w:val="00E022BB"/>
    <w:rsid w:val="00E02CD6"/>
    <w:rsid w:val="00E03C23"/>
    <w:rsid w:val="00E05863"/>
    <w:rsid w:val="00E06138"/>
    <w:rsid w:val="00E061C7"/>
    <w:rsid w:val="00E06390"/>
    <w:rsid w:val="00E11D2F"/>
    <w:rsid w:val="00E12373"/>
    <w:rsid w:val="00E143DB"/>
    <w:rsid w:val="00E171A9"/>
    <w:rsid w:val="00E21010"/>
    <w:rsid w:val="00E21152"/>
    <w:rsid w:val="00E215D7"/>
    <w:rsid w:val="00E21811"/>
    <w:rsid w:val="00E2508A"/>
    <w:rsid w:val="00E25551"/>
    <w:rsid w:val="00E25CA8"/>
    <w:rsid w:val="00E26BF3"/>
    <w:rsid w:val="00E30A39"/>
    <w:rsid w:val="00E31641"/>
    <w:rsid w:val="00E32E24"/>
    <w:rsid w:val="00E33A8B"/>
    <w:rsid w:val="00E33F28"/>
    <w:rsid w:val="00E34BF4"/>
    <w:rsid w:val="00E34CDD"/>
    <w:rsid w:val="00E35AD7"/>
    <w:rsid w:val="00E363A9"/>
    <w:rsid w:val="00E36FD3"/>
    <w:rsid w:val="00E37FCD"/>
    <w:rsid w:val="00E40010"/>
    <w:rsid w:val="00E421B8"/>
    <w:rsid w:val="00E43A9D"/>
    <w:rsid w:val="00E441C1"/>
    <w:rsid w:val="00E44271"/>
    <w:rsid w:val="00E443A7"/>
    <w:rsid w:val="00E4685D"/>
    <w:rsid w:val="00E50E6F"/>
    <w:rsid w:val="00E52360"/>
    <w:rsid w:val="00E52B07"/>
    <w:rsid w:val="00E545C8"/>
    <w:rsid w:val="00E54DC9"/>
    <w:rsid w:val="00E55A05"/>
    <w:rsid w:val="00E5611F"/>
    <w:rsid w:val="00E561FC"/>
    <w:rsid w:val="00E57594"/>
    <w:rsid w:val="00E57832"/>
    <w:rsid w:val="00E60CA2"/>
    <w:rsid w:val="00E61583"/>
    <w:rsid w:val="00E61B18"/>
    <w:rsid w:val="00E61D93"/>
    <w:rsid w:val="00E61E93"/>
    <w:rsid w:val="00E62411"/>
    <w:rsid w:val="00E632FA"/>
    <w:rsid w:val="00E63737"/>
    <w:rsid w:val="00E645A7"/>
    <w:rsid w:val="00E64777"/>
    <w:rsid w:val="00E657CF"/>
    <w:rsid w:val="00E65A1F"/>
    <w:rsid w:val="00E664C1"/>
    <w:rsid w:val="00E74FE4"/>
    <w:rsid w:val="00E751BE"/>
    <w:rsid w:val="00E76C5E"/>
    <w:rsid w:val="00E77182"/>
    <w:rsid w:val="00E77CD2"/>
    <w:rsid w:val="00E831E0"/>
    <w:rsid w:val="00E84057"/>
    <w:rsid w:val="00E902AE"/>
    <w:rsid w:val="00E90467"/>
    <w:rsid w:val="00E92734"/>
    <w:rsid w:val="00E93D11"/>
    <w:rsid w:val="00E9420D"/>
    <w:rsid w:val="00E951F4"/>
    <w:rsid w:val="00E95C7E"/>
    <w:rsid w:val="00E96C94"/>
    <w:rsid w:val="00E96CF6"/>
    <w:rsid w:val="00EA0B03"/>
    <w:rsid w:val="00EA1B1B"/>
    <w:rsid w:val="00EA3771"/>
    <w:rsid w:val="00EA45B1"/>
    <w:rsid w:val="00EA5697"/>
    <w:rsid w:val="00EA707E"/>
    <w:rsid w:val="00EB1121"/>
    <w:rsid w:val="00EB21B8"/>
    <w:rsid w:val="00EB2F91"/>
    <w:rsid w:val="00EB5712"/>
    <w:rsid w:val="00EB67DF"/>
    <w:rsid w:val="00EC1AE0"/>
    <w:rsid w:val="00ED0309"/>
    <w:rsid w:val="00ED3068"/>
    <w:rsid w:val="00ED3070"/>
    <w:rsid w:val="00ED365C"/>
    <w:rsid w:val="00ED64EE"/>
    <w:rsid w:val="00EE1541"/>
    <w:rsid w:val="00EE1BD4"/>
    <w:rsid w:val="00EE32B3"/>
    <w:rsid w:val="00EE3C30"/>
    <w:rsid w:val="00EE4F24"/>
    <w:rsid w:val="00EE6CA9"/>
    <w:rsid w:val="00EE6D1F"/>
    <w:rsid w:val="00F007C7"/>
    <w:rsid w:val="00F01CD2"/>
    <w:rsid w:val="00F01D5D"/>
    <w:rsid w:val="00F02B41"/>
    <w:rsid w:val="00F0402E"/>
    <w:rsid w:val="00F04CC8"/>
    <w:rsid w:val="00F0758F"/>
    <w:rsid w:val="00F07B81"/>
    <w:rsid w:val="00F104A2"/>
    <w:rsid w:val="00F146A9"/>
    <w:rsid w:val="00F14FF5"/>
    <w:rsid w:val="00F171CF"/>
    <w:rsid w:val="00F173E3"/>
    <w:rsid w:val="00F1743E"/>
    <w:rsid w:val="00F21783"/>
    <w:rsid w:val="00F24CAC"/>
    <w:rsid w:val="00F25125"/>
    <w:rsid w:val="00F256DC"/>
    <w:rsid w:val="00F25AF6"/>
    <w:rsid w:val="00F25F88"/>
    <w:rsid w:val="00F26BD1"/>
    <w:rsid w:val="00F306E7"/>
    <w:rsid w:val="00F32F28"/>
    <w:rsid w:val="00F333B7"/>
    <w:rsid w:val="00F33484"/>
    <w:rsid w:val="00F365F5"/>
    <w:rsid w:val="00F3662D"/>
    <w:rsid w:val="00F37C14"/>
    <w:rsid w:val="00F41B0C"/>
    <w:rsid w:val="00F43C15"/>
    <w:rsid w:val="00F44665"/>
    <w:rsid w:val="00F44789"/>
    <w:rsid w:val="00F47464"/>
    <w:rsid w:val="00F47554"/>
    <w:rsid w:val="00F52EB8"/>
    <w:rsid w:val="00F564F3"/>
    <w:rsid w:val="00F57375"/>
    <w:rsid w:val="00F576D9"/>
    <w:rsid w:val="00F61832"/>
    <w:rsid w:val="00F63207"/>
    <w:rsid w:val="00F655BF"/>
    <w:rsid w:val="00F66170"/>
    <w:rsid w:val="00F66500"/>
    <w:rsid w:val="00F67A3A"/>
    <w:rsid w:val="00F72A8D"/>
    <w:rsid w:val="00F748D6"/>
    <w:rsid w:val="00F75025"/>
    <w:rsid w:val="00F8071A"/>
    <w:rsid w:val="00F825F1"/>
    <w:rsid w:val="00F83043"/>
    <w:rsid w:val="00F862AC"/>
    <w:rsid w:val="00F87311"/>
    <w:rsid w:val="00F87C1D"/>
    <w:rsid w:val="00F87E2E"/>
    <w:rsid w:val="00F91D56"/>
    <w:rsid w:val="00F93E79"/>
    <w:rsid w:val="00F95F2B"/>
    <w:rsid w:val="00F96B03"/>
    <w:rsid w:val="00F96E17"/>
    <w:rsid w:val="00F971B3"/>
    <w:rsid w:val="00FA02B0"/>
    <w:rsid w:val="00FA0B76"/>
    <w:rsid w:val="00FA2CB0"/>
    <w:rsid w:val="00FA7174"/>
    <w:rsid w:val="00FB3682"/>
    <w:rsid w:val="00FB3FCB"/>
    <w:rsid w:val="00FB660A"/>
    <w:rsid w:val="00FC01A0"/>
    <w:rsid w:val="00FC460D"/>
    <w:rsid w:val="00FC49A1"/>
    <w:rsid w:val="00FC4E9E"/>
    <w:rsid w:val="00FC5909"/>
    <w:rsid w:val="00FC620F"/>
    <w:rsid w:val="00FC6EB7"/>
    <w:rsid w:val="00FC7EC0"/>
    <w:rsid w:val="00FC7EEE"/>
    <w:rsid w:val="00FD0278"/>
    <w:rsid w:val="00FD0A3C"/>
    <w:rsid w:val="00FD24D5"/>
    <w:rsid w:val="00FD32F2"/>
    <w:rsid w:val="00FD398D"/>
    <w:rsid w:val="00FD42E0"/>
    <w:rsid w:val="00FD6136"/>
    <w:rsid w:val="00FD6AF0"/>
    <w:rsid w:val="00FD6C6E"/>
    <w:rsid w:val="00FE0986"/>
    <w:rsid w:val="00FE0AAE"/>
    <w:rsid w:val="00FE1582"/>
    <w:rsid w:val="00FE2A07"/>
    <w:rsid w:val="00FE3ED1"/>
    <w:rsid w:val="00FF00DC"/>
    <w:rsid w:val="00FF0919"/>
    <w:rsid w:val="00FF0B45"/>
    <w:rsid w:val="00FF5689"/>
    <w:rsid w:val="00FF58AD"/>
    <w:rsid w:val="00FF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4BE7"/>
  <w15:docId w15:val="{811B1B1C-2FA2-4451-ACBC-1A6F8CA2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7F27CC"/>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7F27CC"/>
    <w:rPr>
      <w:sz w:val="20"/>
      <w:szCs w:val="20"/>
    </w:rPr>
  </w:style>
  <w:style w:type="character" w:styleId="CommentReference">
    <w:name w:val="annotation reference"/>
    <w:basedOn w:val="DefaultParagraphFont"/>
    <w:uiPriority w:val="99"/>
    <w:semiHidden/>
    <w:unhideWhenUsed/>
    <w:rsid w:val="007F27CC"/>
    <w:rPr>
      <w:sz w:val="16"/>
      <w:szCs w:val="16"/>
    </w:rPr>
  </w:style>
  <w:style w:type="paragraph" w:styleId="BalloonText">
    <w:name w:val="Balloon Text"/>
    <w:basedOn w:val="Normal"/>
    <w:link w:val="BalloonTextChar"/>
    <w:uiPriority w:val="99"/>
    <w:semiHidden/>
    <w:unhideWhenUsed/>
    <w:rsid w:val="007F2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7C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21E95"/>
    <w:pPr>
      <w:spacing w:after="200"/>
    </w:pPr>
    <w:rPr>
      <w:b/>
      <w:bCs/>
    </w:rPr>
  </w:style>
  <w:style w:type="character" w:customStyle="1" w:styleId="CommentSubjectChar">
    <w:name w:val="Comment Subject Char"/>
    <w:basedOn w:val="CommentTextChar"/>
    <w:link w:val="CommentSubject"/>
    <w:uiPriority w:val="99"/>
    <w:semiHidden/>
    <w:rsid w:val="00021E95"/>
    <w:rPr>
      <w:b/>
      <w:bCs/>
      <w:sz w:val="20"/>
      <w:szCs w:val="20"/>
    </w:rPr>
  </w:style>
  <w:style w:type="character" w:styleId="Hyperlink">
    <w:name w:val="Hyperlink"/>
    <w:basedOn w:val="DefaultParagraphFont"/>
    <w:uiPriority w:val="99"/>
    <w:unhideWhenUsed/>
    <w:rsid w:val="00E64777"/>
    <w:rPr>
      <w:color w:val="0000FF" w:themeColor="hyperlink"/>
      <w:u w:val="single"/>
    </w:rPr>
  </w:style>
  <w:style w:type="table" w:styleId="TableGrid">
    <w:name w:val="Table Grid"/>
    <w:basedOn w:val="TableNormal"/>
    <w:uiPriority w:val="59"/>
    <w:rsid w:val="00C1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130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0471C1"/>
    <w:pPr>
      <w:spacing w:after="0" w:line="240" w:lineRule="auto"/>
    </w:pPr>
  </w:style>
  <w:style w:type="paragraph" w:styleId="NormalWeb">
    <w:name w:val="Normal (Web)"/>
    <w:basedOn w:val="Normal"/>
    <w:uiPriority w:val="99"/>
    <w:semiHidden/>
    <w:unhideWhenUsed/>
    <w:rsid w:val="001354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1358F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358FB"/>
    <w:rPr>
      <w:rFonts w:ascii="Calibri" w:hAnsi="Calibri" w:cs="Calibri"/>
      <w:noProof/>
    </w:rPr>
  </w:style>
  <w:style w:type="paragraph" w:customStyle="1" w:styleId="EndNoteBibliography">
    <w:name w:val="EndNote Bibliography"/>
    <w:basedOn w:val="Normal"/>
    <w:link w:val="EndNoteBibliographyChar"/>
    <w:rsid w:val="001358F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358FB"/>
    <w:rPr>
      <w:rFonts w:ascii="Calibri" w:hAnsi="Calibri" w:cs="Calibri"/>
      <w:noProof/>
    </w:rPr>
  </w:style>
  <w:style w:type="character" w:customStyle="1" w:styleId="UnresolvedMention1">
    <w:name w:val="Unresolved Mention1"/>
    <w:basedOn w:val="DefaultParagraphFont"/>
    <w:uiPriority w:val="99"/>
    <w:semiHidden/>
    <w:unhideWhenUsed/>
    <w:rsid w:val="00E25CA8"/>
    <w:rPr>
      <w:color w:val="605E5C"/>
      <w:shd w:val="clear" w:color="auto" w:fill="E1DFDD"/>
    </w:rPr>
  </w:style>
  <w:style w:type="paragraph" w:styleId="Header">
    <w:name w:val="header"/>
    <w:basedOn w:val="Normal"/>
    <w:link w:val="HeaderChar"/>
    <w:uiPriority w:val="99"/>
    <w:unhideWhenUsed/>
    <w:rsid w:val="00AC6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91D"/>
  </w:style>
  <w:style w:type="paragraph" w:styleId="Footer">
    <w:name w:val="footer"/>
    <w:basedOn w:val="Normal"/>
    <w:link w:val="FooterChar"/>
    <w:uiPriority w:val="99"/>
    <w:unhideWhenUsed/>
    <w:rsid w:val="00AC6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2184">
      <w:bodyDiv w:val="1"/>
      <w:marLeft w:val="0"/>
      <w:marRight w:val="0"/>
      <w:marTop w:val="0"/>
      <w:marBottom w:val="0"/>
      <w:divBdr>
        <w:top w:val="none" w:sz="0" w:space="0" w:color="auto"/>
        <w:left w:val="none" w:sz="0" w:space="0" w:color="auto"/>
        <w:bottom w:val="none" w:sz="0" w:space="0" w:color="auto"/>
        <w:right w:val="none" w:sz="0" w:space="0" w:color="auto"/>
      </w:divBdr>
    </w:div>
    <w:div w:id="92897023">
      <w:bodyDiv w:val="1"/>
      <w:marLeft w:val="0"/>
      <w:marRight w:val="0"/>
      <w:marTop w:val="0"/>
      <w:marBottom w:val="0"/>
      <w:divBdr>
        <w:top w:val="none" w:sz="0" w:space="0" w:color="auto"/>
        <w:left w:val="none" w:sz="0" w:space="0" w:color="auto"/>
        <w:bottom w:val="none" w:sz="0" w:space="0" w:color="auto"/>
        <w:right w:val="none" w:sz="0" w:space="0" w:color="auto"/>
      </w:divBdr>
    </w:div>
    <w:div w:id="167411024">
      <w:bodyDiv w:val="1"/>
      <w:marLeft w:val="0"/>
      <w:marRight w:val="0"/>
      <w:marTop w:val="0"/>
      <w:marBottom w:val="0"/>
      <w:divBdr>
        <w:top w:val="none" w:sz="0" w:space="0" w:color="auto"/>
        <w:left w:val="none" w:sz="0" w:space="0" w:color="auto"/>
        <w:bottom w:val="none" w:sz="0" w:space="0" w:color="auto"/>
        <w:right w:val="none" w:sz="0" w:space="0" w:color="auto"/>
      </w:divBdr>
    </w:div>
    <w:div w:id="292296699">
      <w:bodyDiv w:val="1"/>
      <w:marLeft w:val="0"/>
      <w:marRight w:val="0"/>
      <w:marTop w:val="0"/>
      <w:marBottom w:val="0"/>
      <w:divBdr>
        <w:top w:val="none" w:sz="0" w:space="0" w:color="auto"/>
        <w:left w:val="none" w:sz="0" w:space="0" w:color="auto"/>
        <w:bottom w:val="none" w:sz="0" w:space="0" w:color="auto"/>
        <w:right w:val="none" w:sz="0" w:space="0" w:color="auto"/>
      </w:divBdr>
    </w:div>
    <w:div w:id="299500065">
      <w:bodyDiv w:val="1"/>
      <w:marLeft w:val="0"/>
      <w:marRight w:val="0"/>
      <w:marTop w:val="0"/>
      <w:marBottom w:val="0"/>
      <w:divBdr>
        <w:top w:val="none" w:sz="0" w:space="0" w:color="auto"/>
        <w:left w:val="none" w:sz="0" w:space="0" w:color="auto"/>
        <w:bottom w:val="none" w:sz="0" w:space="0" w:color="auto"/>
        <w:right w:val="none" w:sz="0" w:space="0" w:color="auto"/>
      </w:divBdr>
    </w:div>
    <w:div w:id="964770298">
      <w:bodyDiv w:val="1"/>
      <w:marLeft w:val="0"/>
      <w:marRight w:val="0"/>
      <w:marTop w:val="0"/>
      <w:marBottom w:val="0"/>
      <w:divBdr>
        <w:top w:val="none" w:sz="0" w:space="0" w:color="auto"/>
        <w:left w:val="none" w:sz="0" w:space="0" w:color="auto"/>
        <w:bottom w:val="none" w:sz="0" w:space="0" w:color="auto"/>
        <w:right w:val="none" w:sz="0" w:space="0" w:color="auto"/>
      </w:divBdr>
    </w:div>
    <w:div w:id="1458643301">
      <w:bodyDiv w:val="1"/>
      <w:marLeft w:val="0"/>
      <w:marRight w:val="0"/>
      <w:marTop w:val="0"/>
      <w:marBottom w:val="0"/>
      <w:divBdr>
        <w:top w:val="none" w:sz="0" w:space="0" w:color="auto"/>
        <w:left w:val="none" w:sz="0" w:space="0" w:color="auto"/>
        <w:bottom w:val="none" w:sz="0" w:space="0" w:color="auto"/>
        <w:right w:val="none" w:sz="0" w:space="0" w:color="auto"/>
      </w:divBdr>
    </w:div>
    <w:div w:id="1586692225">
      <w:bodyDiv w:val="1"/>
      <w:marLeft w:val="0"/>
      <w:marRight w:val="0"/>
      <w:marTop w:val="0"/>
      <w:marBottom w:val="0"/>
      <w:divBdr>
        <w:top w:val="none" w:sz="0" w:space="0" w:color="auto"/>
        <w:left w:val="none" w:sz="0" w:space="0" w:color="auto"/>
        <w:bottom w:val="none" w:sz="0" w:space="0" w:color="auto"/>
        <w:right w:val="none" w:sz="0" w:space="0" w:color="auto"/>
      </w:divBdr>
    </w:div>
    <w:div w:id="1596133184">
      <w:bodyDiv w:val="1"/>
      <w:marLeft w:val="0"/>
      <w:marRight w:val="0"/>
      <w:marTop w:val="0"/>
      <w:marBottom w:val="0"/>
      <w:divBdr>
        <w:top w:val="none" w:sz="0" w:space="0" w:color="auto"/>
        <w:left w:val="none" w:sz="0" w:space="0" w:color="auto"/>
        <w:bottom w:val="none" w:sz="0" w:space="0" w:color="auto"/>
        <w:right w:val="none" w:sz="0" w:space="0" w:color="auto"/>
      </w:divBdr>
    </w:div>
    <w:div w:id="1620990541">
      <w:bodyDiv w:val="1"/>
      <w:marLeft w:val="0"/>
      <w:marRight w:val="0"/>
      <w:marTop w:val="0"/>
      <w:marBottom w:val="0"/>
      <w:divBdr>
        <w:top w:val="none" w:sz="0" w:space="0" w:color="auto"/>
        <w:left w:val="none" w:sz="0" w:space="0" w:color="auto"/>
        <w:bottom w:val="none" w:sz="0" w:space="0" w:color="auto"/>
        <w:right w:val="none" w:sz="0" w:space="0" w:color="auto"/>
      </w:divBdr>
    </w:div>
    <w:div w:id="2032221373">
      <w:bodyDiv w:val="1"/>
      <w:marLeft w:val="0"/>
      <w:marRight w:val="0"/>
      <w:marTop w:val="0"/>
      <w:marBottom w:val="0"/>
      <w:divBdr>
        <w:top w:val="none" w:sz="0" w:space="0" w:color="auto"/>
        <w:left w:val="none" w:sz="0" w:space="0" w:color="auto"/>
        <w:bottom w:val="none" w:sz="0" w:space="0" w:color="auto"/>
        <w:right w:val="none" w:sz="0" w:space="0" w:color="auto"/>
      </w:divBdr>
    </w:div>
    <w:div w:id="212430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bcoe@pennmedicine.upenn.edu" TargetMode="External"/><Relationship Id="rId13" Type="http://schemas.openxmlformats.org/officeDocument/2006/relationships/hyperlink" Target="http://www.alz.org/what-is-dementia.asp"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file:///C:\Users\nbcoe\Documents\Costs%20of%20Alz\Public%20Costs\www.ccwdata.org\web\guest\condition-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B3D8C-788D-4A21-8D61-0A3E7279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7676</Words>
  <Characters>43759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Melissa Oney</cp:lastModifiedBy>
  <cp:revision>2</cp:revision>
  <cp:lastPrinted>2018-06-07T18:39:00Z</cp:lastPrinted>
  <dcterms:created xsi:type="dcterms:W3CDTF">2021-09-27T13:07:00Z</dcterms:created>
  <dcterms:modified xsi:type="dcterms:W3CDTF">2021-09-27T13:07:00Z</dcterms:modified>
</cp:coreProperties>
</file>